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vertAnchor="page" w:horzAnchor="page"/>
        <w:tblOverlap w:val="never"/>
        <w:tblW w:w="12099" w:type="dxa"/>
        <w:tblInd w:w="0" w:type="dxa"/>
        <w:tblCellMar>
          <w:left w:w="834" w:type="dxa"/>
        </w:tblCellMar>
        <w:tblLook w:val="04A0" w:firstRow="1" w:lastRow="0" w:firstColumn="1" w:lastColumn="0" w:noHBand="0" w:noVBand="1"/>
      </w:tblPr>
      <w:tblGrid>
        <w:gridCol w:w="7436"/>
        <w:gridCol w:w="4663"/>
      </w:tblGrid>
      <w:tr w:rsidR="009412A8" w14:paraId="2D439C65" w14:textId="77777777">
        <w:trPr>
          <w:trHeight w:val="3526"/>
        </w:trPr>
        <w:tc>
          <w:tcPr>
            <w:tcW w:w="7436" w:type="dxa"/>
            <w:tcBorders>
              <w:top w:val="nil"/>
              <w:left w:val="nil"/>
              <w:bottom w:val="nil"/>
              <w:right w:val="nil"/>
            </w:tcBorders>
            <w:vAlign w:val="bottom"/>
          </w:tcPr>
          <w:p w14:paraId="62026F69" w14:textId="436175EB" w:rsidR="009412A8" w:rsidRDefault="00FD6B9E">
            <w:pPr>
              <w:spacing w:after="355" w:line="259" w:lineRule="auto"/>
              <w:ind w:left="587" w:firstLine="0"/>
            </w:pPr>
            <w:r>
              <w:t xml:space="preserve"> </w:t>
            </w:r>
          </w:p>
          <w:p w14:paraId="1278F75F" w14:textId="23F26F13" w:rsidR="009412A8" w:rsidRDefault="00FD6B9E">
            <w:pPr>
              <w:spacing w:after="55" w:line="259" w:lineRule="auto"/>
              <w:ind w:left="587" w:firstLine="0"/>
            </w:pPr>
            <w:r>
              <w:t xml:space="preserve"> </w:t>
            </w:r>
          </w:p>
          <w:p w14:paraId="45B6C463" w14:textId="163BD505" w:rsidR="009412A8" w:rsidRDefault="00FD6B9E">
            <w:pPr>
              <w:spacing w:after="0" w:line="259" w:lineRule="auto"/>
              <w:ind w:left="587" w:firstLine="0"/>
            </w:pPr>
            <w:r>
              <w:t xml:space="preserve"> </w:t>
            </w:r>
          </w:p>
          <w:p w14:paraId="0F98F1BE" w14:textId="3F358503" w:rsidR="009412A8" w:rsidRDefault="00FD6B9E">
            <w:pPr>
              <w:spacing w:after="7" w:line="259" w:lineRule="auto"/>
              <w:ind w:left="452" w:firstLine="0"/>
            </w:pPr>
            <w:r>
              <w:rPr>
                <w:noProof/>
              </w:rPr>
              <mc:AlternateContent>
                <mc:Choice Requires="wpg">
                  <w:drawing>
                    <wp:inline distT="0" distB="0" distL="0" distR="0" wp14:anchorId="170019A7" wp14:editId="79E4DE33">
                      <wp:extent cx="3904615" cy="19558"/>
                      <wp:effectExtent l="0" t="0" r="0" b="0"/>
                      <wp:docPr id="63160" name="Group 63160"/>
                      <wp:cNvGraphicFramePr/>
                      <a:graphic xmlns:a="http://schemas.openxmlformats.org/drawingml/2006/main">
                        <a:graphicData uri="http://schemas.microsoft.com/office/word/2010/wordprocessingGroup">
                          <wpg:wgp>
                            <wpg:cNvGrpSpPr/>
                            <wpg:grpSpPr>
                              <a:xfrm>
                                <a:off x="0" y="0"/>
                                <a:ext cx="3904615" cy="19558"/>
                                <a:chOff x="0" y="0"/>
                                <a:chExt cx="3904615" cy="19558"/>
                              </a:xfrm>
                            </wpg:grpSpPr>
                            <wps:wsp>
                              <wps:cNvPr id="8" name="Shape 8"/>
                              <wps:cNvSpPr/>
                              <wps:spPr>
                                <a:xfrm>
                                  <a:off x="0" y="0"/>
                                  <a:ext cx="3904615" cy="0"/>
                                </a:xfrm>
                                <a:custGeom>
                                  <a:avLst/>
                                  <a:gdLst/>
                                  <a:ahLst/>
                                  <a:cxnLst/>
                                  <a:rect l="0" t="0" r="0" b="0"/>
                                  <a:pathLst>
                                    <a:path w="3904615">
                                      <a:moveTo>
                                        <a:pt x="0" y="0"/>
                                      </a:moveTo>
                                      <a:lnTo>
                                        <a:pt x="3904615" y="0"/>
                                      </a:lnTo>
                                    </a:path>
                                  </a:pathLst>
                                </a:custGeom>
                                <a:ln w="19558" cap="flat">
                                  <a:round/>
                                </a:ln>
                              </wps:spPr>
                              <wps:style>
                                <a:lnRef idx="1">
                                  <a:srgbClr val="215968"/>
                                </a:lnRef>
                                <a:fillRef idx="0">
                                  <a:srgbClr val="000000">
                                    <a:alpha val="0"/>
                                  </a:srgbClr>
                                </a:fillRef>
                                <a:effectRef idx="0">
                                  <a:scrgbClr r="0" g="0" b="0"/>
                                </a:effectRef>
                                <a:fontRef idx="none"/>
                              </wps:style>
                              <wps:bodyPr/>
                            </wps:wsp>
                          </wpg:wgp>
                        </a:graphicData>
                      </a:graphic>
                    </wp:inline>
                  </w:drawing>
                </mc:Choice>
                <mc:Fallback>
                  <w:pict>
                    <v:group w14:anchorId="6078FEBA" id="Group 63160" o:spid="_x0000_s1026" style="width:307.45pt;height:1.55pt;mso-position-horizontal-relative:char;mso-position-vertical-relative:line" coordsize="3904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">
                      <v:shape id="Shape 8" o:spid="_x0000_s1027" style="position:absolute;width:39046;height:0;visibility:visible;mso-wrap-style:square;v-text-anchor:top" coordsize="390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" path="m,l3904615,e" filled="f" strokecolor="#215968" strokeweight="1.54pt">
                        <v:path arrowok="t" textboxrect="0,0,3904615,0"/>
                      </v:shape>
                      <w10:anchorlock/>
                    </v:group>
                  </w:pict>
                </mc:Fallback>
              </mc:AlternateContent>
            </w:r>
          </w:p>
          <w:p w14:paraId="797ECF73" w14:textId="748368CA" w:rsidR="009412A8" w:rsidRDefault="00FD6B9E">
            <w:pPr>
              <w:spacing w:after="0" w:line="259" w:lineRule="auto"/>
              <w:ind w:left="587" w:firstLine="0"/>
            </w:pPr>
            <w:r>
              <w:t xml:space="preserve"> </w:t>
            </w:r>
          </w:p>
          <w:p w14:paraId="10E96F48" w14:textId="7BF90314" w:rsidR="009412A8" w:rsidRDefault="00FD6B9E">
            <w:pPr>
              <w:spacing w:after="0" w:line="259" w:lineRule="auto"/>
              <w:ind w:left="587" w:firstLine="0"/>
            </w:pPr>
            <w:r>
              <w:t xml:space="preserve"> </w:t>
            </w:r>
          </w:p>
          <w:p w14:paraId="665EE469" w14:textId="1500486B" w:rsidR="009412A8" w:rsidRDefault="00FD6B9E">
            <w:pPr>
              <w:spacing w:after="0" w:line="259" w:lineRule="auto"/>
              <w:ind w:left="587" w:firstLine="0"/>
            </w:pPr>
            <w:r>
              <w:t xml:space="preserve"> </w:t>
            </w:r>
          </w:p>
          <w:p w14:paraId="616D8661" w14:textId="77777777" w:rsidR="009412A8" w:rsidRDefault="00FD6B9E">
            <w:pPr>
              <w:spacing w:after="0" w:line="259" w:lineRule="auto"/>
              <w:ind w:left="587" w:firstLine="0"/>
            </w:pPr>
            <w:r>
              <w:t xml:space="preserve"> </w:t>
            </w:r>
          </w:p>
          <w:p w14:paraId="41C92934" w14:textId="77777777" w:rsidR="009412A8" w:rsidRDefault="00FD6B9E">
            <w:pPr>
              <w:spacing w:after="0" w:line="259" w:lineRule="auto"/>
              <w:ind w:left="587" w:firstLine="0"/>
            </w:pPr>
            <w:r>
              <w:t xml:space="preserve"> </w:t>
            </w:r>
          </w:p>
          <w:p w14:paraId="5D3E944B" w14:textId="77777777" w:rsidR="009412A8" w:rsidRDefault="00FD6B9E">
            <w:pPr>
              <w:spacing w:after="0" w:line="259" w:lineRule="auto"/>
              <w:ind w:left="587" w:firstLine="0"/>
            </w:pPr>
            <w:r>
              <w:t xml:space="preserve"> </w:t>
            </w:r>
          </w:p>
          <w:p w14:paraId="44CBEA5F" w14:textId="77777777" w:rsidR="009412A8" w:rsidRDefault="00FD6B9E">
            <w:pPr>
              <w:spacing w:after="0" w:line="259" w:lineRule="auto"/>
              <w:ind w:left="0" w:right="684" w:firstLine="0"/>
              <w:jc w:val="right"/>
            </w:pPr>
            <w:r>
              <w:t xml:space="preserve"> </w:t>
            </w:r>
          </w:p>
        </w:tc>
        <w:tc>
          <w:tcPr>
            <w:tcW w:w="4663" w:type="dxa"/>
            <w:tcBorders>
              <w:top w:val="nil"/>
              <w:left w:val="nil"/>
              <w:bottom w:val="nil"/>
              <w:right w:val="nil"/>
            </w:tcBorders>
            <w:shd w:val="clear" w:color="auto" w:fill="254061"/>
            <w:vAlign w:val="bottom"/>
          </w:tcPr>
          <w:p w14:paraId="5DEB1248" w14:textId="77777777" w:rsidR="009412A8" w:rsidRDefault="00FD6B9E">
            <w:pPr>
              <w:spacing w:after="0" w:line="259" w:lineRule="auto"/>
              <w:ind w:left="0" w:right="836" w:firstLine="0"/>
              <w:jc w:val="center"/>
            </w:pPr>
            <w:r>
              <w:t xml:space="preserve"> </w:t>
            </w:r>
          </w:p>
          <w:p w14:paraId="1E2930D8" w14:textId="77777777" w:rsidR="009412A8" w:rsidRDefault="00FD6B9E">
            <w:pPr>
              <w:spacing w:after="0" w:line="259" w:lineRule="auto"/>
              <w:ind w:left="0" w:right="1191" w:firstLine="0"/>
              <w:jc w:val="center"/>
            </w:pPr>
            <w:r>
              <w:t xml:space="preserve"> </w:t>
            </w:r>
          </w:p>
        </w:tc>
      </w:tr>
      <w:tr w:rsidR="009412A8" w14:paraId="0B4165CF" w14:textId="77777777">
        <w:trPr>
          <w:trHeight w:val="2149"/>
        </w:trPr>
        <w:tc>
          <w:tcPr>
            <w:tcW w:w="7436" w:type="dxa"/>
            <w:tcBorders>
              <w:top w:val="nil"/>
              <w:left w:val="nil"/>
              <w:bottom w:val="nil"/>
              <w:right w:val="nil"/>
            </w:tcBorders>
            <w:shd w:val="clear" w:color="auto" w:fill="984807"/>
            <w:vAlign w:val="bottom"/>
          </w:tcPr>
          <w:p w14:paraId="15D3A4F0" w14:textId="77777777" w:rsidR="009412A8" w:rsidRDefault="00FD6B9E">
            <w:pPr>
              <w:spacing w:after="0" w:line="259" w:lineRule="auto"/>
              <w:ind w:left="587" w:right="106" w:firstLine="0"/>
            </w:pPr>
            <w:r>
              <w:rPr>
                <w:color w:val="FEFFFF"/>
                <w:sz w:val="40"/>
              </w:rPr>
              <w:t xml:space="preserve">Federal IT Dashboard </w:t>
            </w:r>
            <w:r>
              <w:rPr>
                <w:color w:val="FEFFFF"/>
                <w:sz w:val="40"/>
              </w:rPr>
              <w:tab/>
              <w:t xml:space="preserve"> Submission Guide</w:t>
            </w:r>
            <w:r>
              <w:rPr>
                <w:sz w:val="40"/>
              </w:rPr>
              <w:t xml:space="preserve"> </w:t>
            </w:r>
          </w:p>
          <w:p w14:paraId="736B4148" w14:textId="77777777" w:rsidR="009412A8" w:rsidRDefault="00FD6B9E">
            <w:pPr>
              <w:spacing w:after="0" w:line="259" w:lineRule="auto"/>
              <w:ind w:left="0" w:right="662" w:firstLine="0"/>
              <w:jc w:val="right"/>
            </w:pPr>
            <w:r>
              <w:rPr>
                <w:sz w:val="32"/>
              </w:rPr>
              <w:t xml:space="preserve"> </w:t>
            </w:r>
          </w:p>
          <w:p w14:paraId="74B46CE6" w14:textId="77777777" w:rsidR="009412A8" w:rsidRDefault="00FD6B9E">
            <w:pPr>
              <w:spacing w:after="0" w:line="259" w:lineRule="auto"/>
              <w:ind w:left="587" w:firstLine="0"/>
            </w:pPr>
            <w:r>
              <w:t xml:space="preserve"> </w:t>
            </w:r>
          </w:p>
          <w:p w14:paraId="48C2BC99" w14:textId="77777777" w:rsidR="009412A8" w:rsidRDefault="00FD6B9E">
            <w:pPr>
              <w:spacing w:after="0" w:line="259" w:lineRule="auto"/>
              <w:ind w:left="587" w:firstLine="0"/>
            </w:pPr>
            <w:r>
              <w:t xml:space="preserve"> </w:t>
            </w:r>
          </w:p>
          <w:p w14:paraId="71CA1BF6" w14:textId="77777777" w:rsidR="009412A8" w:rsidRDefault="00FD6B9E">
            <w:pPr>
              <w:spacing w:after="0" w:line="259" w:lineRule="auto"/>
              <w:ind w:left="587" w:firstLine="0"/>
            </w:pPr>
            <w:r>
              <w:t xml:space="preserve"> </w:t>
            </w:r>
          </w:p>
        </w:tc>
        <w:tc>
          <w:tcPr>
            <w:tcW w:w="4663" w:type="dxa"/>
            <w:tcBorders>
              <w:top w:val="nil"/>
              <w:left w:val="nil"/>
              <w:bottom w:val="nil"/>
              <w:right w:val="nil"/>
            </w:tcBorders>
            <w:shd w:val="clear" w:color="auto" w:fill="984807"/>
            <w:vAlign w:val="bottom"/>
          </w:tcPr>
          <w:p w14:paraId="719F9929" w14:textId="77777777" w:rsidR="009412A8" w:rsidRDefault="00FD6B9E">
            <w:pPr>
              <w:spacing w:after="423" w:line="259" w:lineRule="auto"/>
              <w:ind w:left="0" w:firstLine="0"/>
            </w:pPr>
            <w:r>
              <w:rPr>
                <w:sz w:val="40"/>
              </w:rPr>
              <w:t xml:space="preserve"> </w:t>
            </w:r>
          </w:p>
          <w:p w14:paraId="12C3B036" w14:textId="77777777" w:rsidR="009412A8" w:rsidRDefault="00FD6B9E">
            <w:pPr>
              <w:spacing w:after="0" w:line="259" w:lineRule="auto"/>
              <w:ind w:left="1111" w:firstLine="0"/>
            </w:pPr>
            <w:r>
              <w:t xml:space="preserve"> </w:t>
            </w:r>
          </w:p>
          <w:p w14:paraId="784BB3E6" w14:textId="77777777" w:rsidR="009412A8" w:rsidRDefault="00FD6B9E">
            <w:pPr>
              <w:spacing w:after="0" w:line="259" w:lineRule="auto"/>
              <w:ind w:left="873" w:firstLine="0"/>
              <w:jc w:val="center"/>
            </w:pPr>
            <w:r>
              <w:t xml:space="preserve"> </w:t>
            </w:r>
          </w:p>
        </w:tc>
      </w:tr>
      <w:tr w:rsidR="009412A8" w14:paraId="5C040077" w14:textId="77777777">
        <w:trPr>
          <w:trHeight w:val="9708"/>
        </w:trPr>
        <w:tc>
          <w:tcPr>
            <w:tcW w:w="7436" w:type="dxa"/>
            <w:tcBorders>
              <w:top w:val="nil"/>
              <w:left w:val="nil"/>
              <w:bottom w:val="nil"/>
              <w:right w:val="nil"/>
            </w:tcBorders>
          </w:tcPr>
          <w:p w14:paraId="66EB755D" w14:textId="4C9679C1" w:rsidR="009412A8" w:rsidRDefault="009412A8">
            <w:pPr>
              <w:spacing w:after="0" w:line="259" w:lineRule="auto"/>
              <w:ind w:left="2706" w:right="-1007" w:firstLine="0"/>
            </w:pPr>
            <w:bookmarkStart w:id="0" w:name="_GoBack"/>
            <w:bookmarkEnd w:id="0"/>
          </w:p>
        </w:tc>
        <w:tc>
          <w:tcPr>
            <w:tcW w:w="4663" w:type="dxa"/>
            <w:tcBorders>
              <w:top w:val="nil"/>
              <w:left w:val="nil"/>
              <w:bottom w:val="nil"/>
              <w:right w:val="nil"/>
            </w:tcBorders>
            <w:shd w:val="clear" w:color="auto" w:fill="254061"/>
          </w:tcPr>
          <w:p w14:paraId="72024F58" w14:textId="77777777" w:rsidR="009412A8" w:rsidRDefault="00FD6B9E">
            <w:pPr>
              <w:spacing w:after="511" w:line="259" w:lineRule="auto"/>
              <w:ind w:left="0" w:right="956" w:firstLine="0"/>
              <w:jc w:val="center"/>
            </w:pPr>
            <w:r>
              <w:t xml:space="preserve"> </w:t>
            </w:r>
          </w:p>
          <w:p w14:paraId="5DAAC5A6" w14:textId="77777777" w:rsidR="009412A8" w:rsidRDefault="00FD6B9E">
            <w:pPr>
              <w:spacing w:after="309" w:line="259" w:lineRule="auto"/>
              <w:ind w:left="139" w:firstLine="0"/>
              <w:jc w:val="center"/>
            </w:pPr>
            <w:r>
              <w:t xml:space="preserve"> </w:t>
            </w:r>
          </w:p>
          <w:p w14:paraId="7B6D53AF" w14:textId="77777777" w:rsidR="009412A8" w:rsidRDefault="00FD6B9E">
            <w:pPr>
              <w:spacing w:after="0" w:line="259" w:lineRule="auto"/>
              <w:ind w:left="684" w:firstLine="0"/>
            </w:pPr>
            <w:r>
              <w:t xml:space="preserve"> </w:t>
            </w:r>
          </w:p>
          <w:p w14:paraId="2C304D5F" w14:textId="77777777" w:rsidR="009412A8" w:rsidRDefault="00FD6B9E">
            <w:pPr>
              <w:spacing w:after="1064" w:line="534" w:lineRule="auto"/>
              <w:ind w:left="1044" w:right="2000" w:firstLine="0"/>
            </w:pPr>
            <w:r>
              <w:t xml:space="preserve">  </w:t>
            </w:r>
          </w:p>
          <w:p w14:paraId="54150576" w14:textId="77777777" w:rsidR="009412A8" w:rsidRDefault="00FD6B9E">
            <w:pPr>
              <w:spacing w:after="127" w:line="259" w:lineRule="auto"/>
              <w:ind w:left="0" w:right="467" w:firstLine="0"/>
              <w:jc w:val="center"/>
            </w:pPr>
            <w:r>
              <w:rPr>
                <w:b/>
                <w:color w:val="FEFFFF"/>
              </w:rPr>
              <w:t xml:space="preserve"> </w:t>
            </w:r>
          </w:p>
          <w:p w14:paraId="457F5270" w14:textId="77777777" w:rsidR="009412A8" w:rsidRDefault="00FD6B9E">
            <w:pPr>
              <w:spacing w:after="129" w:line="259" w:lineRule="auto"/>
              <w:ind w:left="0" w:right="467" w:firstLine="0"/>
              <w:jc w:val="center"/>
            </w:pPr>
            <w:r>
              <w:rPr>
                <w:b/>
                <w:color w:val="FEFFFF"/>
              </w:rPr>
              <w:t xml:space="preserve"> </w:t>
            </w:r>
          </w:p>
          <w:p w14:paraId="408A72F8" w14:textId="7EDABCC4" w:rsidR="009412A8" w:rsidRDefault="00FD6B9E">
            <w:pPr>
              <w:spacing w:after="129" w:line="259" w:lineRule="auto"/>
              <w:ind w:left="0" w:right="519" w:firstLine="0"/>
              <w:jc w:val="center"/>
            </w:pPr>
            <w:r>
              <w:rPr>
                <w:b/>
                <w:color w:val="FEFFFF"/>
              </w:rPr>
              <w:t xml:space="preserve">Version </w:t>
            </w:r>
            <w:r w:rsidR="00FB5382">
              <w:rPr>
                <w:b/>
                <w:color w:val="FEFFFF"/>
              </w:rPr>
              <w:t>5.</w:t>
            </w:r>
            <w:r w:rsidR="0083096B">
              <w:rPr>
                <w:b/>
                <w:color w:val="FEFFFF"/>
              </w:rPr>
              <w:t>1</w:t>
            </w:r>
          </w:p>
          <w:p w14:paraId="1A697D98" w14:textId="668DF665" w:rsidR="009412A8" w:rsidRDefault="0083096B">
            <w:pPr>
              <w:spacing w:after="0" w:line="259" w:lineRule="auto"/>
              <w:ind w:left="0" w:right="522" w:firstLine="0"/>
              <w:jc w:val="center"/>
            </w:pPr>
            <w:r w:rsidRPr="0083096B">
              <w:rPr>
                <w:b/>
                <w:color w:val="FEFFFF"/>
              </w:rPr>
              <w:t xml:space="preserve">November </w:t>
            </w:r>
            <w:r>
              <w:rPr>
                <w:b/>
                <w:color w:val="FEFFFF"/>
              </w:rPr>
              <w:t>13</w:t>
            </w:r>
            <w:r w:rsidR="00FD6B9E">
              <w:rPr>
                <w:b/>
                <w:color w:val="FEFFFF"/>
              </w:rPr>
              <w:t>, 2019</w:t>
            </w:r>
            <w:r w:rsidR="00FD6B9E">
              <w:t xml:space="preserve"> </w:t>
            </w:r>
          </w:p>
        </w:tc>
      </w:tr>
    </w:tbl>
    <w:p w14:paraId="2092C3AD" w14:textId="77777777" w:rsidR="009412A8" w:rsidRDefault="00FD6B9E">
      <w:pPr>
        <w:spacing w:after="0" w:line="259" w:lineRule="auto"/>
        <w:ind w:left="-1080" w:right="2798" w:firstLine="0"/>
      </w:pPr>
      <w:r>
        <w:br w:type="page"/>
      </w:r>
    </w:p>
    <w:p w14:paraId="396993A6" w14:textId="77777777" w:rsidR="009412A8" w:rsidRDefault="00FD6B9E">
      <w:pPr>
        <w:tabs>
          <w:tab w:val="center" w:pos="5601"/>
        </w:tabs>
        <w:spacing w:after="0" w:line="259" w:lineRule="auto"/>
        <w:ind w:left="-15" w:firstLine="0"/>
      </w:pPr>
      <w:r>
        <w:rPr>
          <w:rFonts w:ascii="Cambria" w:eastAsia="Cambria" w:hAnsi="Cambria" w:cs="Cambria"/>
          <w:b/>
          <w:color w:val="E36C0A"/>
          <w:sz w:val="28"/>
        </w:rPr>
        <w:lastRenderedPageBreak/>
        <w:t>Revision History</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14:paraId="22520BF1" w14:textId="77777777" w:rsidR="009412A8" w:rsidRDefault="00FD6B9E">
      <w:pPr>
        <w:spacing w:after="0" w:line="259" w:lineRule="auto"/>
        <w:ind w:left="0" w:firstLine="0"/>
      </w:pPr>
      <w:r>
        <w:t xml:space="preserve"> </w:t>
      </w:r>
    </w:p>
    <w:tbl>
      <w:tblPr>
        <w:tblStyle w:val="TableGrid1"/>
        <w:tblW w:w="9720" w:type="dxa"/>
        <w:tblInd w:w="114" w:type="dxa"/>
        <w:tblCellMar>
          <w:top w:w="22" w:type="dxa"/>
          <w:right w:w="121" w:type="dxa"/>
        </w:tblCellMar>
        <w:tblLook w:val="04A0" w:firstRow="1" w:lastRow="0" w:firstColumn="1" w:lastColumn="0" w:noHBand="0" w:noVBand="1"/>
      </w:tblPr>
      <w:tblGrid>
        <w:gridCol w:w="1079"/>
        <w:gridCol w:w="1440"/>
        <w:gridCol w:w="468"/>
        <w:gridCol w:w="6733"/>
      </w:tblGrid>
      <w:tr w:rsidR="009412A8" w14:paraId="5355530A" w14:textId="77777777" w:rsidTr="00FB5382">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0A0DEB6"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768CD4DD" w14:textId="77777777" w:rsidR="009412A8" w:rsidRDefault="00FD6B9E">
            <w:pPr>
              <w:spacing w:after="0" w:line="259" w:lineRule="auto"/>
              <w:ind w:left="111"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13CF1FF1" w14:textId="77777777" w:rsidR="009412A8" w:rsidRDefault="009412A8">
            <w:pPr>
              <w:spacing w:after="160" w:line="259" w:lineRule="auto"/>
              <w:ind w:left="0" w:firstLine="0"/>
            </w:pPr>
          </w:p>
        </w:tc>
        <w:tc>
          <w:tcPr>
            <w:tcW w:w="6733" w:type="dxa"/>
            <w:tcBorders>
              <w:top w:val="single" w:sz="4" w:space="0" w:color="000000"/>
              <w:left w:val="nil"/>
              <w:bottom w:val="single" w:sz="4" w:space="0" w:color="000000"/>
              <w:right w:val="single" w:sz="4" w:space="0" w:color="000000"/>
            </w:tcBorders>
            <w:shd w:val="clear" w:color="auto" w:fill="244061"/>
          </w:tcPr>
          <w:p w14:paraId="0C092B8F" w14:textId="77777777" w:rsidR="009412A8" w:rsidRPr="00D705CF" w:rsidRDefault="00FD6B9E">
            <w:pPr>
              <w:spacing w:after="44" w:line="259" w:lineRule="auto"/>
              <w:ind w:left="0" w:right="297" w:firstLine="0"/>
              <w:jc w:val="center"/>
              <w:rPr>
                <w:sz w:val="16"/>
                <w:szCs w:val="16"/>
              </w:rPr>
            </w:pPr>
            <w:r w:rsidRPr="00D705CF">
              <w:rPr>
                <w:b/>
                <w:color w:val="FFFFFF"/>
                <w:sz w:val="16"/>
                <w:szCs w:val="16"/>
              </w:rPr>
              <w:t xml:space="preserve"> </w:t>
            </w:r>
          </w:p>
          <w:p w14:paraId="56D8B99B" w14:textId="77777777" w:rsidR="009412A8" w:rsidRPr="00D705CF" w:rsidRDefault="00FD6B9E">
            <w:pPr>
              <w:spacing w:after="0" w:line="259" w:lineRule="auto"/>
              <w:ind w:left="0" w:right="355" w:firstLine="0"/>
              <w:jc w:val="center"/>
              <w:rPr>
                <w:sz w:val="16"/>
                <w:szCs w:val="16"/>
              </w:rPr>
            </w:pPr>
            <w:r w:rsidRPr="00D705CF">
              <w:rPr>
                <w:b/>
                <w:color w:val="FFFFFF"/>
                <w:sz w:val="16"/>
                <w:szCs w:val="16"/>
              </w:rPr>
              <w:t xml:space="preserve">DESCRIPTION </w:t>
            </w:r>
          </w:p>
        </w:tc>
      </w:tr>
      <w:tr w:rsidR="00032A11" w14:paraId="177B895E"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479BF1ED" w14:textId="0527F30A" w:rsidR="00032A11" w:rsidRPr="00032A11" w:rsidRDefault="00032A11" w:rsidP="00FB5382">
            <w:pPr>
              <w:spacing w:after="0" w:line="259" w:lineRule="auto"/>
              <w:ind w:left="102" w:firstLine="0"/>
              <w:jc w:val="center"/>
              <w:rPr>
                <w:color w:val="C00000"/>
                <w:sz w:val="18"/>
              </w:rPr>
            </w:pPr>
            <w:r w:rsidRPr="00032A11">
              <w:rPr>
                <w:color w:val="C00000"/>
                <w:sz w:val="18"/>
              </w:rPr>
              <w:t>5.1</w:t>
            </w:r>
          </w:p>
        </w:tc>
        <w:tc>
          <w:tcPr>
            <w:tcW w:w="1440" w:type="dxa"/>
            <w:tcBorders>
              <w:top w:val="single" w:sz="4" w:space="0" w:color="000000"/>
              <w:left w:val="single" w:sz="4" w:space="0" w:color="000000"/>
              <w:bottom w:val="single" w:sz="4" w:space="0" w:color="000000"/>
              <w:right w:val="single" w:sz="4" w:space="0" w:color="000000"/>
            </w:tcBorders>
          </w:tcPr>
          <w:p w14:paraId="449CE7A4" w14:textId="5FFBFE2E" w:rsidR="00032A11" w:rsidRPr="00032A11" w:rsidRDefault="00032A11" w:rsidP="00FB5382">
            <w:pPr>
              <w:spacing w:after="0" w:line="259" w:lineRule="auto"/>
              <w:ind w:left="120" w:firstLine="0"/>
              <w:jc w:val="center"/>
              <w:rPr>
                <w:color w:val="C00000"/>
                <w:sz w:val="18"/>
              </w:rPr>
            </w:pPr>
            <w:r w:rsidRPr="00032A11">
              <w:rPr>
                <w:color w:val="C00000"/>
                <w:sz w:val="18"/>
              </w:rPr>
              <w:t>11/13/2019</w:t>
            </w:r>
          </w:p>
        </w:tc>
        <w:tc>
          <w:tcPr>
            <w:tcW w:w="468" w:type="dxa"/>
            <w:tcBorders>
              <w:top w:val="single" w:sz="4" w:space="0" w:color="000000"/>
              <w:left w:val="single" w:sz="4" w:space="0" w:color="000000"/>
              <w:bottom w:val="single" w:sz="4" w:space="0" w:color="000000"/>
              <w:right w:val="nil"/>
            </w:tcBorders>
          </w:tcPr>
          <w:p w14:paraId="526F508D" w14:textId="554BC763" w:rsidR="00032A11" w:rsidRPr="00032A11" w:rsidRDefault="00032A11" w:rsidP="00FB5382">
            <w:pPr>
              <w:spacing w:after="0" w:line="259" w:lineRule="auto"/>
              <w:ind w:left="108" w:firstLine="0"/>
              <w:rPr>
                <w:color w:val="C00000"/>
                <w:sz w:val="18"/>
              </w:rPr>
            </w:pPr>
            <w:ins w:id="1" w:author="Egan, Cameron [USA]" w:date="2019-08-23T15:53:00Z">
              <w:r w:rsidRPr="00032A11">
                <w:rPr>
                  <w:color w:val="C00000"/>
                  <w:sz w:val="18"/>
                </w:rPr>
                <w:t>•</w:t>
              </w:r>
            </w:ins>
          </w:p>
        </w:tc>
        <w:tc>
          <w:tcPr>
            <w:tcW w:w="6733" w:type="dxa"/>
            <w:tcBorders>
              <w:top w:val="single" w:sz="4" w:space="0" w:color="000000"/>
              <w:left w:val="nil"/>
              <w:bottom w:val="single" w:sz="4" w:space="0" w:color="000000"/>
              <w:right w:val="single" w:sz="4" w:space="0" w:color="000000"/>
            </w:tcBorders>
          </w:tcPr>
          <w:p w14:paraId="13720020" w14:textId="6D042A6A" w:rsidR="00032A11" w:rsidRPr="00D705CF" w:rsidRDefault="00032A11" w:rsidP="00FB5382">
            <w:pPr>
              <w:spacing w:after="11" w:line="259" w:lineRule="auto"/>
              <w:ind w:left="0" w:firstLine="0"/>
              <w:rPr>
                <w:color w:val="C00000"/>
                <w:sz w:val="16"/>
                <w:szCs w:val="16"/>
              </w:rPr>
            </w:pPr>
            <w:r w:rsidRPr="00D705CF">
              <w:rPr>
                <w:color w:val="C00000"/>
                <w:sz w:val="16"/>
                <w:szCs w:val="16"/>
              </w:rPr>
              <w:t xml:space="preserve">Updated document with </w:t>
            </w:r>
            <w:r w:rsidR="00D705CF" w:rsidRPr="00D705CF">
              <w:rPr>
                <w:color w:val="C00000"/>
                <w:sz w:val="16"/>
                <w:szCs w:val="16"/>
              </w:rPr>
              <w:t xml:space="preserve">New Submitter Access </w:t>
            </w:r>
            <w:r w:rsidR="00D705CF">
              <w:rPr>
                <w:color w:val="C00000"/>
                <w:sz w:val="16"/>
                <w:szCs w:val="16"/>
              </w:rPr>
              <w:t>Procedures</w:t>
            </w:r>
          </w:p>
        </w:tc>
      </w:tr>
      <w:tr w:rsidR="00FB5382" w14:paraId="6ECF325C" w14:textId="77777777" w:rsidTr="00FB5382">
        <w:trPr>
          <w:trHeight w:val="668"/>
          <w:ins w:id="2" w:author="Egan, Cameron [USA]" w:date="2019-08-23T15:52:00Z"/>
        </w:trPr>
        <w:tc>
          <w:tcPr>
            <w:tcW w:w="1079" w:type="dxa"/>
            <w:tcBorders>
              <w:top w:val="single" w:sz="4" w:space="0" w:color="000000"/>
              <w:left w:val="single" w:sz="4" w:space="0" w:color="000000"/>
              <w:bottom w:val="single" w:sz="4" w:space="0" w:color="000000"/>
              <w:right w:val="single" w:sz="4" w:space="0" w:color="000000"/>
            </w:tcBorders>
          </w:tcPr>
          <w:p w14:paraId="2B14EA7C" w14:textId="446FBFC7" w:rsidR="00FB5382" w:rsidRPr="00032A11" w:rsidRDefault="00FB5382" w:rsidP="00FB5382">
            <w:pPr>
              <w:spacing w:after="0" w:line="259" w:lineRule="auto"/>
              <w:ind w:left="102" w:firstLine="0"/>
              <w:jc w:val="center"/>
              <w:rPr>
                <w:ins w:id="3" w:author="Egan, Cameron [USA]" w:date="2019-08-23T15:52:00Z"/>
                <w:color w:val="000000" w:themeColor="text1"/>
                <w:sz w:val="18"/>
              </w:rPr>
            </w:pPr>
            <w:ins w:id="4" w:author="Egan, Cameron [USA]" w:date="2019-08-23T15:52:00Z">
              <w:r w:rsidRPr="00032A11">
                <w:rPr>
                  <w:color w:val="000000" w:themeColor="text1"/>
                  <w:sz w:val="18"/>
                </w:rPr>
                <w:t>5.0</w:t>
              </w:r>
            </w:ins>
          </w:p>
        </w:tc>
        <w:tc>
          <w:tcPr>
            <w:tcW w:w="1440" w:type="dxa"/>
            <w:tcBorders>
              <w:top w:val="single" w:sz="4" w:space="0" w:color="000000"/>
              <w:left w:val="single" w:sz="4" w:space="0" w:color="000000"/>
              <w:bottom w:val="single" w:sz="4" w:space="0" w:color="000000"/>
              <w:right w:val="single" w:sz="4" w:space="0" w:color="000000"/>
            </w:tcBorders>
          </w:tcPr>
          <w:p w14:paraId="5C746AAB" w14:textId="7ADDC3E1" w:rsidR="00FB5382" w:rsidRPr="00032A11" w:rsidRDefault="00FB5382" w:rsidP="00FB5382">
            <w:pPr>
              <w:spacing w:after="0" w:line="259" w:lineRule="auto"/>
              <w:ind w:left="120" w:firstLine="0"/>
              <w:jc w:val="center"/>
              <w:rPr>
                <w:ins w:id="5" w:author="Egan, Cameron [USA]" w:date="2019-08-23T15:52:00Z"/>
                <w:color w:val="000000" w:themeColor="text1"/>
                <w:sz w:val="18"/>
              </w:rPr>
            </w:pPr>
            <w:ins w:id="6" w:author="Egan, Cameron [USA]" w:date="2019-08-23T15:52:00Z">
              <w:r w:rsidRPr="00032A11">
                <w:rPr>
                  <w:color w:val="000000" w:themeColor="text1"/>
                  <w:sz w:val="18"/>
                </w:rPr>
                <w:t>8/</w:t>
              </w:r>
            </w:ins>
            <w:ins w:id="7" w:author="Egan, Cameron [USA]" w:date="2019-08-23T15:53:00Z">
              <w:r w:rsidRPr="00032A11">
                <w:rPr>
                  <w:color w:val="000000" w:themeColor="text1"/>
                  <w:sz w:val="18"/>
                </w:rPr>
                <w:t>29/2019</w:t>
              </w:r>
            </w:ins>
          </w:p>
        </w:tc>
        <w:tc>
          <w:tcPr>
            <w:tcW w:w="468" w:type="dxa"/>
            <w:tcBorders>
              <w:top w:val="single" w:sz="4" w:space="0" w:color="000000"/>
              <w:left w:val="single" w:sz="4" w:space="0" w:color="000000"/>
              <w:bottom w:val="single" w:sz="4" w:space="0" w:color="000000"/>
              <w:right w:val="nil"/>
            </w:tcBorders>
          </w:tcPr>
          <w:p w14:paraId="792CFF41" w14:textId="40298683" w:rsidR="00FB5382" w:rsidRPr="00032A11" w:rsidRDefault="00FB5382" w:rsidP="00FB5382">
            <w:pPr>
              <w:spacing w:after="0" w:line="259" w:lineRule="auto"/>
              <w:ind w:left="108" w:firstLine="0"/>
              <w:rPr>
                <w:ins w:id="8" w:author="Egan, Cameron [USA]" w:date="2019-08-23T15:52:00Z"/>
                <w:rFonts w:ascii="Segoe UI Symbol" w:eastAsia="Segoe UI Symbol" w:hAnsi="Segoe UI Symbol" w:cs="Segoe UI Symbol"/>
                <w:color w:val="000000" w:themeColor="text1"/>
                <w:sz w:val="16"/>
              </w:rPr>
            </w:pPr>
            <w:ins w:id="9" w:author="Egan, Cameron [USA]" w:date="2019-08-23T15:53:00Z">
              <w:r w:rsidRPr="00032A11">
                <w:rPr>
                  <w:rFonts w:ascii="Segoe UI Symbol" w:eastAsia="Segoe UI Symbol" w:hAnsi="Segoe UI Symbol" w:cs="Segoe UI Symbol"/>
                  <w:color w:val="000000" w:themeColor="text1"/>
                  <w:sz w:val="16"/>
                </w:rPr>
                <w:t>•</w:t>
              </w:r>
              <w:r w:rsidRPr="00032A11">
                <w:rPr>
                  <w:rFonts w:ascii="Arial" w:eastAsia="Arial" w:hAnsi="Arial" w:cs="Arial"/>
                  <w:color w:val="000000" w:themeColor="text1"/>
                  <w:sz w:val="16"/>
                </w:rPr>
                <w:t xml:space="preserve"> </w:t>
              </w:r>
            </w:ins>
          </w:p>
        </w:tc>
        <w:tc>
          <w:tcPr>
            <w:tcW w:w="6733" w:type="dxa"/>
            <w:tcBorders>
              <w:top w:val="single" w:sz="4" w:space="0" w:color="000000"/>
              <w:left w:val="nil"/>
              <w:bottom w:val="single" w:sz="4" w:space="0" w:color="000000"/>
              <w:right w:val="single" w:sz="4" w:space="0" w:color="000000"/>
            </w:tcBorders>
          </w:tcPr>
          <w:p w14:paraId="4E495859" w14:textId="25B1C13A" w:rsidR="00FB5382" w:rsidRPr="00032A11" w:rsidRDefault="00FB5382" w:rsidP="00FB5382">
            <w:pPr>
              <w:spacing w:after="11" w:line="259" w:lineRule="auto"/>
              <w:ind w:left="0" w:firstLine="0"/>
              <w:rPr>
                <w:ins w:id="10" w:author="Egan, Cameron [USA]" w:date="2019-08-23T15:52:00Z"/>
                <w:color w:val="000000" w:themeColor="text1"/>
                <w:sz w:val="16"/>
              </w:rPr>
            </w:pPr>
            <w:ins w:id="11" w:author="Egan, Cameron [USA]" w:date="2019-08-23T15:53:00Z">
              <w:r w:rsidRPr="00032A11">
                <w:rPr>
                  <w:color w:val="000000" w:themeColor="text1"/>
                  <w:sz w:val="16"/>
                </w:rPr>
                <w:t>Updated document with FY21 information.</w:t>
              </w:r>
            </w:ins>
          </w:p>
        </w:tc>
      </w:tr>
      <w:tr w:rsidR="00FB5382" w14:paraId="5A072158"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0B5F7769" w14:textId="77777777" w:rsidR="00FB5382" w:rsidRDefault="00FB5382" w:rsidP="00FB5382">
            <w:pPr>
              <w:spacing w:after="0" w:line="259" w:lineRule="auto"/>
              <w:ind w:left="102" w:firstLine="0"/>
              <w:jc w:val="center"/>
            </w:pPr>
            <w:r>
              <w:rPr>
                <w:sz w:val="18"/>
              </w:rPr>
              <w:t xml:space="preserve">4.5 </w:t>
            </w:r>
          </w:p>
        </w:tc>
        <w:tc>
          <w:tcPr>
            <w:tcW w:w="1440" w:type="dxa"/>
            <w:tcBorders>
              <w:top w:val="single" w:sz="4" w:space="0" w:color="000000"/>
              <w:left w:val="single" w:sz="4" w:space="0" w:color="000000"/>
              <w:bottom w:val="single" w:sz="4" w:space="0" w:color="000000"/>
              <w:right w:val="single" w:sz="4" w:space="0" w:color="000000"/>
            </w:tcBorders>
          </w:tcPr>
          <w:p w14:paraId="6874A346" w14:textId="77777777" w:rsidR="00FB5382" w:rsidRDefault="00FB5382" w:rsidP="00FB5382">
            <w:pPr>
              <w:spacing w:after="0" w:line="259" w:lineRule="auto"/>
              <w:ind w:left="120" w:firstLine="0"/>
              <w:jc w:val="center"/>
            </w:pPr>
            <w:r>
              <w:rPr>
                <w:sz w:val="18"/>
              </w:rPr>
              <w:t xml:space="preserve">2/8/2019 </w:t>
            </w:r>
          </w:p>
        </w:tc>
        <w:tc>
          <w:tcPr>
            <w:tcW w:w="468" w:type="dxa"/>
            <w:tcBorders>
              <w:top w:val="single" w:sz="4" w:space="0" w:color="000000"/>
              <w:left w:val="single" w:sz="4" w:space="0" w:color="000000"/>
              <w:bottom w:val="single" w:sz="4" w:space="0" w:color="000000"/>
              <w:right w:val="nil"/>
            </w:tcBorders>
          </w:tcPr>
          <w:p w14:paraId="5DA8B41B"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2C125D6E" w14:textId="77777777" w:rsidR="00FB5382" w:rsidRDefault="00FB5382" w:rsidP="00FB5382">
            <w:pPr>
              <w:spacing w:after="11" w:line="259" w:lineRule="auto"/>
              <w:ind w:left="0" w:firstLine="0"/>
            </w:pPr>
            <w:r>
              <w:rPr>
                <w:sz w:val="16"/>
              </w:rPr>
              <w:t xml:space="preserve">Updated “Accessing IT Dashboard as an Agency Reviewer or Submitter” instructions to direct </w:t>
            </w:r>
          </w:p>
          <w:p w14:paraId="579714D5" w14:textId="77777777" w:rsidR="00FB5382" w:rsidRDefault="00FB5382" w:rsidP="00FB5382">
            <w:pPr>
              <w:spacing w:after="0" w:line="259" w:lineRule="auto"/>
              <w:ind w:left="0" w:firstLine="0"/>
            </w:pPr>
            <w:r>
              <w:rPr>
                <w:sz w:val="16"/>
              </w:rPr>
              <w:t xml:space="preserve">Agencies to email Dan York and </w:t>
            </w:r>
            <w:r>
              <w:rPr>
                <w:color w:val="0000FF"/>
                <w:sz w:val="16"/>
                <w:u w:val="single" w:color="0000FF"/>
              </w:rPr>
              <w:t>ITDB-Support@gsa.gov</w:t>
            </w:r>
            <w:r>
              <w:rPr>
                <w:sz w:val="16"/>
              </w:rPr>
              <w:t xml:space="preserve"> with new account requests </w:t>
            </w:r>
          </w:p>
        </w:tc>
      </w:tr>
      <w:tr w:rsidR="00FB5382" w14:paraId="6D54C5CB" w14:textId="77777777" w:rsidTr="00FB5382">
        <w:trPr>
          <w:trHeight w:val="252"/>
        </w:trPr>
        <w:tc>
          <w:tcPr>
            <w:tcW w:w="1079" w:type="dxa"/>
            <w:tcBorders>
              <w:top w:val="single" w:sz="4" w:space="0" w:color="000000"/>
              <w:left w:val="single" w:sz="4" w:space="0" w:color="000000"/>
              <w:bottom w:val="nil"/>
              <w:right w:val="single" w:sz="4" w:space="0" w:color="000000"/>
            </w:tcBorders>
          </w:tcPr>
          <w:p w14:paraId="5E97115F" w14:textId="77777777" w:rsidR="00FB5382" w:rsidRDefault="00FB5382" w:rsidP="00FB5382">
            <w:pPr>
              <w:spacing w:after="0" w:line="259" w:lineRule="auto"/>
              <w:ind w:left="102" w:firstLine="0"/>
              <w:jc w:val="center"/>
            </w:pPr>
            <w:r>
              <w:rPr>
                <w:sz w:val="18"/>
              </w:rPr>
              <w:t xml:space="preserve">4.4 </w:t>
            </w:r>
          </w:p>
        </w:tc>
        <w:tc>
          <w:tcPr>
            <w:tcW w:w="1440" w:type="dxa"/>
            <w:tcBorders>
              <w:top w:val="single" w:sz="4" w:space="0" w:color="000000"/>
              <w:left w:val="single" w:sz="4" w:space="0" w:color="000000"/>
              <w:bottom w:val="nil"/>
              <w:right w:val="single" w:sz="4" w:space="0" w:color="000000"/>
            </w:tcBorders>
          </w:tcPr>
          <w:p w14:paraId="648252A2" w14:textId="77777777" w:rsidR="00FB5382" w:rsidRDefault="00FB5382" w:rsidP="00FB5382">
            <w:pPr>
              <w:spacing w:after="0" w:line="259" w:lineRule="auto"/>
              <w:ind w:left="120" w:firstLine="0"/>
              <w:jc w:val="center"/>
            </w:pPr>
            <w:r>
              <w:rPr>
                <w:sz w:val="18"/>
              </w:rPr>
              <w:t xml:space="preserve">12/27/2018 </w:t>
            </w:r>
          </w:p>
        </w:tc>
        <w:tc>
          <w:tcPr>
            <w:tcW w:w="468" w:type="dxa"/>
            <w:tcBorders>
              <w:top w:val="single" w:sz="4" w:space="0" w:color="000000"/>
              <w:left w:val="single" w:sz="4" w:space="0" w:color="000000"/>
              <w:bottom w:val="nil"/>
              <w:right w:val="nil"/>
            </w:tcBorders>
          </w:tcPr>
          <w:p w14:paraId="76A90AFB"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4E17423C" w14:textId="77777777" w:rsidR="00FB5382" w:rsidRDefault="00FB5382" w:rsidP="00FB5382">
            <w:pPr>
              <w:spacing w:after="0" w:line="259" w:lineRule="auto"/>
              <w:ind w:left="0" w:firstLine="0"/>
            </w:pPr>
            <w:r>
              <w:rPr>
                <w:sz w:val="16"/>
              </w:rPr>
              <w:t xml:space="preserve">Updated support email address from </w:t>
            </w:r>
            <w:r>
              <w:rPr>
                <w:color w:val="0000FF"/>
                <w:sz w:val="16"/>
                <w:u w:val="single" w:color="0000FF"/>
              </w:rPr>
              <w:t>itdashboardsupport@omb.eop.gov</w:t>
            </w:r>
            <w:r>
              <w:rPr>
                <w:sz w:val="16"/>
              </w:rPr>
              <w:t xml:space="preserve"> to </w:t>
            </w:r>
            <w:r>
              <w:rPr>
                <w:color w:val="0000FF"/>
                <w:sz w:val="16"/>
                <w:u w:val="single" w:color="0000FF"/>
              </w:rPr>
              <w:t>itdb-support@gsa.gov</w:t>
            </w:r>
            <w:r>
              <w:rPr>
                <w:sz w:val="16"/>
              </w:rPr>
              <w:t xml:space="preserve"> </w:t>
            </w:r>
          </w:p>
        </w:tc>
      </w:tr>
      <w:tr w:rsidR="00FB5382" w14:paraId="0F8271B1" w14:textId="77777777" w:rsidTr="00FB5382">
        <w:trPr>
          <w:trHeight w:val="425"/>
        </w:trPr>
        <w:tc>
          <w:tcPr>
            <w:tcW w:w="1079" w:type="dxa"/>
            <w:tcBorders>
              <w:top w:val="nil"/>
              <w:left w:val="single" w:sz="4" w:space="0" w:color="000000"/>
              <w:bottom w:val="single" w:sz="4" w:space="0" w:color="000000"/>
              <w:right w:val="single" w:sz="4" w:space="0" w:color="000000"/>
            </w:tcBorders>
          </w:tcPr>
          <w:p w14:paraId="68350051"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545A2221"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20DC2BC0"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39871D79" w14:textId="77777777" w:rsidR="00FB5382" w:rsidRDefault="00FB5382" w:rsidP="00FB5382">
            <w:pPr>
              <w:spacing w:after="0" w:line="259" w:lineRule="auto"/>
              <w:ind w:left="0" w:firstLine="0"/>
            </w:pPr>
            <w:r>
              <w:rPr>
                <w:sz w:val="16"/>
              </w:rPr>
              <w:t xml:space="preserve">Added Submission Status API Endpoint for UAT and Production </w:t>
            </w:r>
          </w:p>
        </w:tc>
      </w:tr>
      <w:tr w:rsidR="00FB5382" w14:paraId="038210BA" w14:textId="77777777" w:rsidTr="00FB5382">
        <w:trPr>
          <w:trHeight w:val="668"/>
        </w:trPr>
        <w:tc>
          <w:tcPr>
            <w:tcW w:w="1079" w:type="dxa"/>
            <w:tcBorders>
              <w:top w:val="single" w:sz="4" w:space="0" w:color="000000"/>
              <w:left w:val="single" w:sz="4" w:space="0" w:color="000000"/>
              <w:bottom w:val="single" w:sz="4" w:space="0" w:color="000000"/>
              <w:right w:val="single" w:sz="4" w:space="0" w:color="000000"/>
            </w:tcBorders>
          </w:tcPr>
          <w:p w14:paraId="1A5058C3" w14:textId="77777777" w:rsidR="00FB5382" w:rsidRDefault="00FB5382" w:rsidP="00FB5382">
            <w:pPr>
              <w:spacing w:after="0" w:line="259" w:lineRule="auto"/>
              <w:ind w:left="102" w:firstLine="0"/>
              <w:jc w:val="center"/>
            </w:pPr>
            <w:r>
              <w:rPr>
                <w:sz w:val="18"/>
              </w:rPr>
              <w:t xml:space="preserve">4.3 </w:t>
            </w:r>
          </w:p>
        </w:tc>
        <w:tc>
          <w:tcPr>
            <w:tcW w:w="1440" w:type="dxa"/>
            <w:tcBorders>
              <w:top w:val="single" w:sz="4" w:space="0" w:color="000000"/>
              <w:left w:val="single" w:sz="4" w:space="0" w:color="000000"/>
              <w:bottom w:val="single" w:sz="4" w:space="0" w:color="000000"/>
              <w:right w:val="single" w:sz="4" w:space="0" w:color="000000"/>
            </w:tcBorders>
          </w:tcPr>
          <w:p w14:paraId="1769F2EE" w14:textId="77777777" w:rsidR="00FB5382" w:rsidRDefault="00FB5382" w:rsidP="00FB5382">
            <w:pPr>
              <w:spacing w:after="0" w:line="259" w:lineRule="auto"/>
              <w:ind w:left="120" w:firstLine="0"/>
              <w:jc w:val="center"/>
            </w:pPr>
            <w:r>
              <w:rPr>
                <w:sz w:val="18"/>
              </w:rPr>
              <w:t xml:space="preserve">10/2/2018 </w:t>
            </w:r>
          </w:p>
        </w:tc>
        <w:tc>
          <w:tcPr>
            <w:tcW w:w="468" w:type="dxa"/>
            <w:tcBorders>
              <w:top w:val="single" w:sz="4" w:space="0" w:color="000000"/>
              <w:left w:val="single" w:sz="4" w:space="0" w:color="000000"/>
              <w:bottom w:val="single" w:sz="4" w:space="0" w:color="000000"/>
              <w:right w:val="nil"/>
            </w:tcBorders>
          </w:tcPr>
          <w:p w14:paraId="56994FE1"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529A4626" w14:textId="77777777" w:rsidR="00FB5382" w:rsidRDefault="00FB5382" w:rsidP="00FB5382">
            <w:pPr>
              <w:spacing w:after="0" w:line="259" w:lineRule="auto"/>
              <w:ind w:left="0" w:firstLine="0"/>
            </w:pPr>
            <w:r>
              <w:rPr>
                <w:sz w:val="16"/>
              </w:rPr>
              <w:t xml:space="preserve">Removed: “A minimum of one (1) metric should be “Financial Performance”, which measures the reasonableness and cost efficiency of the investment.” </w:t>
            </w:r>
          </w:p>
        </w:tc>
      </w:tr>
      <w:tr w:rsidR="00FB5382" w14:paraId="3E33BDF1" w14:textId="77777777" w:rsidTr="00FB5382">
        <w:trPr>
          <w:trHeight w:val="444"/>
        </w:trPr>
        <w:tc>
          <w:tcPr>
            <w:tcW w:w="1079" w:type="dxa"/>
            <w:tcBorders>
              <w:top w:val="single" w:sz="4" w:space="0" w:color="000000"/>
              <w:left w:val="single" w:sz="4" w:space="0" w:color="000000"/>
              <w:bottom w:val="single" w:sz="4" w:space="0" w:color="000000"/>
              <w:right w:val="single" w:sz="4" w:space="0" w:color="000000"/>
            </w:tcBorders>
          </w:tcPr>
          <w:p w14:paraId="2FC858C8" w14:textId="77777777" w:rsidR="00FB5382" w:rsidRDefault="00FB5382" w:rsidP="00FB5382">
            <w:pPr>
              <w:spacing w:after="0" w:line="259" w:lineRule="auto"/>
              <w:ind w:left="102" w:firstLine="0"/>
              <w:jc w:val="center"/>
            </w:pPr>
            <w:r>
              <w:rPr>
                <w:sz w:val="18"/>
              </w:rPr>
              <w:t xml:space="preserve">4.2 </w:t>
            </w:r>
          </w:p>
        </w:tc>
        <w:tc>
          <w:tcPr>
            <w:tcW w:w="1440" w:type="dxa"/>
            <w:tcBorders>
              <w:top w:val="single" w:sz="4" w:space="0" w:color="000000"/>
              <w:left w:val="single" w:sz="4" w:space="0" w:color="000000"/>
              <w:bottom w:val="single" w:sz="4" w:space="0" w:color="000000"/>
              <w:right w:val="single" w:sz="4" w:space="0" w:color="000000"/>
            </w:tcBorders>
          </w:tcPr>
          <w:p w14:paraId="3402C6C0" w14:textId="77777777" w:rsidR="00FB5382" w:rsidRDefault="00FB5382" w:rsidP="00FB5382">
            <w:pPr>
              <w:spacing w:after="0" w:line="259" w:lineRule="auto"/>
              <w:ind w:left="120" w:firstLine="0"/>
              <w:jc w:val="center"/>
            </w:pPr>
            <w:r>
              <w:rPr>
                <w:sz w:val="18"/>
              </w:rPr>
              <w:t xml:space="preserve">8/22/2018 </w:t>
            </w:r>
          </w:p>
        </w:tc>
        <w:tc>
          <w:tcPr>
            <w:tcW w:w="468" w:type="dxa"/>
            <w:tcBorders>
              <w:top w:val="single" w:sz="4" w:space="0" w:color="000000"/>
              <w:left w:val="single" w:sz="4" w:space="0" w:color="000000"/>
              <w:bottom w:val="single" w:sz="4" w:space="0" w:color="000000"/>
              <w:right w:val="nil"/>
            </w:tcBorders>
          </w:tcPr>
          <w:p w14:paraId="698F8246"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41859F0E" w14:textId="77777777" w:rsidR="00FB5382" w:rsidRDefault="00FB5382" w:rsidP="00FB5382">
            <w:pPr>
              <w:spacing w:after="0" w:line="259" w:lineRule="auto"/>
              <w:ind w:left="0" w:firstLine="0"/>
            </w:pPr>
            <w:r>
              <w:rPr>
                <w:sz w:val="16"/>
              </w:rPr>
              <w:t xml:space="preserve">Added Systems Inventory List walkthrough </w:t>
            </w:r>
          </w:p>
        </w:tc>
      </w:tr>
      <w:tr w:rsidR="00FB5382" w14:paraId="03A96468" w14:textId="77777777" w:rsidTr="00FB5382">
        <w:trPr>
          <w:trHeight w:val="251"/>
        </w:trPr>
        <w:tc>
          <w:tcPr>
            <w:tcW w:w="1079" w:type="dxa"/>
            <w:tcBorders>
              <w:top w:val="single" w:sz="4" w:space="0" w:color="000000"/>
              <w:left w:val="single" w:sz="4" w:space="0" w:color="000000"/>
              <w:bottom w:val="nil"/>
              <w:right w:val="single" w:sz="4" w:space="0" w:color="000000"/>
            </w:tcBorders>
          </w:tcPr>
          <w:p w14:paraId="620AA8EE" w14:textId="77777777" w:rsidR="00FB5382" w:rsidRDefault="00FB5382" w:rsidP="00FB5382">
            <w:pPr>
              <w:spacing w:after="0" w:line="259" w:lineRule="auto"/>
              <w:ind w:left="102" w:firstLine="0"/>
              <w:jc w:val="center"/>
            </w:pPr>
            <w:r>
              <w:rPr>
                <w:sz w:val="18"/>
              </w:rPr>
              <w:t xml:space="preserve">4.1 </w:t>
            </w:r>
          </w:p>
        </w:tc>
        <w:tc>
          <w:tcPr>
            <w:tcW w:w="1440" w:type="dxa"/>
            <w:tcBorders>
              <w:top w:val="single" w:sz="4" w:space="0" w:color="000000"/>
              <w:left w:val="single" w:sz="4" w:space="0" w:color="000000"/>
              <w:bottom w:val="nil"/>
              <w:right w:val="single" w:sz="4" w:space="0" w:color="000000"/>
            </w:tcBorders>
          </w:tcPr>
          <w:p w14:paraId="4DFF9F42" w14:textId="77777777" w:rsidR="00FB5382" w:rsidRDefault="00FB5382" w:rsidP="00FB5382">
            <w:pPr>
              <w:spacing w:after="0" w:line="259" w:lineRule="auto"/>
              <w:ind w:left="120" w:firstLine="0"/>
              <w:jc w:val="center"/>
            </w:pPr>
            <w:r>
              <w:rPr>
                <w:sz w:val="18"/>
              </w:rPr>
              <w:t xml:space="preserve">8/13/2018 </w:t>
            </w:r>
          </w:p>
        </w:tc>
        <w:tc>
          <w:tcPr>
            <w:tcW w:w="468" w:type="dxa"/>
            <w:tcBorders>
              <w:top w:val="single" w:sz="4" w:space="0" w:color="000000"/>
              <w:left w:val="single" w:sz="4" w:space="0" w:color="000000"/>
              <w:bottom w:val="nil"/>
              <w:right w:val="nil"/>
            </w:tcBorders>
          </w:tcPr>
          <w:p w14:paraId="628D76EC"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681834AB" w14:textId="77777777" w:rsidR="00FB5382" w:rsidRDefault="00FB5382" w:rsidP="00FB5382">
            <w:pPr>
              <w:spacing w:after="0" w:line="259" w:lineRule="auto"/>
              <w:ind w:left="0" w:firstLine="0"/>
            </w:pPr>
            <w:r>
              <w:rPr>
                <w:sz w:val="16"/>
              </w:rPr>
              <w:t xml:space="preserve">Added Submission Confirmation URL </w:t>
            </w:r>
          </w:p>
        </w:tc>
      </w:tr>
      <w:tr w:rsidR="00FB5382" w14:paraId="47B713B3" w14:textId="77777777" w:rsidTr="00FB5382">
        <w:trPr>
          <w:trHeight w:val="424"/>
        </w:trPr>
        <w:tc>
          <w:tcPr>
            <w:tcW w:w="1079" w:type="dxa"/>
            <w:tcBorders>
              <w:top w:val="nil"/>
              <w:left w:val="single" w:sz="4" w:space="0" w:color="000000"/>
              <w:bottom w:val="single" w:sz="4" w:space="0" w:color="000000"/>
              <w:right w:val="single" w:sz="4" w:space="0" w:color="000000"/>
            </w:tcBorders>
          </w:tcPr>
          <w:p w14:paraId="147DACEC"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45F839F"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4F4932D8"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46305844" w14:textId="77777777" w:rsidR="00FB5382" w:rsidRDefault="00FB5382" w:rsidP="00FB5382">
            <w:pPr>
              <w:spacing w:after="0" w:line="259" w:lineRule="auto"/>
              <w:ind w:left="0" w:firstLine="0"/>
            </w:pPr>
            <w:r>
              <w:rPr>
                <w:sz w:val="16"/>
              </w:rPr>
              <w:t xml:space="preserve">Added performanceMetricObjectiveorGoal to FY20 Predecisional Submission section </w:t>
            </w:r>
          </w:p>
        </w:tc>
      </w:tr>
      <w:tr w:rsidR="00FB5382" w14:paraId="709B5443" w14:textId="77777777" w:rsidTr="00FB5382">
        <w:trPr>
          <w:trHeight w:val="253"/>
        </w:trPr>
        <w:tc>
          <w:tcPr>
            <w:tcW w:w="1079" w:type="dxa"/>
            <w:tcBorders>
              <w:top w:val="single" w:sz="4" w:space="0" w:color="000000"/>
              <w:left w:val="single" w:sz="4" w:space="0" w:color="000000"/>
              <w:bottom w:val="nil"/>
              <w:right w:val="single" w:sz="4" w:space="0" w:color="000000"/>
            </w:tcBorders>
          </w:tcPr>
          <w:p w14:paraId="557BA28D" w14:textId="77777777" w:rsidR="00FB5382" w:rsidRDefault="00FB5382" w:rsidP="00FB5382">
            <w:pPr>
              <w:spacing w:after="0" w:line="259" w:lineRule="auto"/>
              <w:ind w:left="102" w:firstLine="0"/>
              <w:jc w:val="center"/>
            </w:pPr>
            <w:r>
              <w:rPr>
                <w:sz w:val="18"/>
              </w:rPr>
              <w:t xml:space="preserve">4.0 </w:t>
            </w:r>
          </w:p>
        </w:tc>
        <w:tc>
          <w:tcPr>
            <w:tcW w:w="1440" w:type="dxa"/>
            <w:tcBorders>
              <w:top w:val="single" w:sz="4" w:space="0" w:color="000000"/>
              <w:left w:val="single" w:sz="4" w:space="0" w:color="000000"/>
              <w:bottom w:val="nil"/>
              <w:right w:val="single" w:sz="4" w:space="0" w:color="000000"/>
            </w:tcBorders>
          </w:tcPr>
          <w:p w14:paraId="0317E3FA" w14:textId="77777777" w:rsidR="00FB5382" w:rsidRDefault="00FB5382" w:rsidP="00FB5382">
            <w:pPr>
              <w:spacing w:after="0" w:line="259" w:lineRule="auto"/>
              <w:ind w:left="120" w:firstLine="0"/>
              <w:jc w:val="center"/>
            </w:pPr>
            <w:r>
              <w:rPr>
                <w:sz w:val="18"/>
              </w:rPr>
              <w:t xml:space="preserve">7/31/2018 </w:t>
            </w:r>
          </w:p>
        </w:tc>
        <w:tc>
          <w:tcPr>
            <w:tcW w:w="468" w:type="dxa"/>
            <w:tcBorders>
              <w:top w:val="single" w:sz="4" w:space="0" w:color="000000"/>
              <w:left w:val="single" w:sz="4" w:space="0" w:color="000000"/>
              <w:bottom w:val="nil"/>
              <w:right w:val="nil"/>
            </w:tcBorders>
          </w:tcPr>
          <w:p w14:paraId="46919EC0"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5B83F6AE" w14:textId="77777777" w:rsidR="00FB5382" w:rsidRDefault="00FB5382" w:rsidP="00FB5382">
            <w:pPr>
              <w:spacing w:after="0" w:line="259" w:lineRule="auto"/>
              <w:ind w:left="0" w:firstLine="0"/>
            </w:pPr>
            <w:r>
              <w:rPr>
                <w:sz w:val="16"/>
              </w:rPr>
              <w:t xml:space="preserve">Updated the entire document with FY20 information.  </w:t>
            </w:r>
          </w:p>
        </w:tc>
      </w:tr>
      <w:tr w:rsidR="00FB5382" w14:paraId="5B5216E2" w14:textId="77777777" w:rsidTr="00FB5382">
        <w:trPr>
          <w:trHeight w:val="902"/>
        </w:trPr>
        <w:tc>
          <w:tcPr>
            <w:tcW w:w="1079" w:type="dxa"/>
            <w:tcBorders>
              <w:top w:val="nil"/>
              <w:left w:val="single" w:sz="4" w:space="0" w:color="000000"/>
              <w:bottom w:val="nil"/>
              <w:right w:val="single" w:sz="4" w:space="0" w:color="000000"/>
            </w:tcBorders>
          </w:tcPr>
          <w:p w14:paraId="11FC937E" w14:textId="77777777" w:rsidR="00FB5382" w:rsidRDefault="00FB5382" w:rsidP="00FB5382">
            <w:pPr>
              <w:spacing w:after="160" w:line="259" w:lineRule="auto"/>
              <w:ind w:left="0" w:firstLine="0"/>
            </w:pPr>
          </w:p>
        </w:tc>
        <w:tc>
          <w:tcPr>
            <w:tcW w:w="1440" w:type="dxa"/>
            <w:tcBorders>
              <w:top w:val="nil"/>
              <w:left w:val="single" w:sz="4" w:space="0" w:color="000000"/>
              <w:bottom w:val="nil"/>
              <w:right w:val="single" w:sz="4" w:space="0" w:color="000000"/>
            </w:tcBorders>
          </w:tcPr>
          <w:p w14:paraId="21B2F3B6" w14:textId="77777777" w:rsidR="00FB5382" w:rsidRDefault="00FB5382" w:rsidP="00FB5382">
            <w:pPr>
              <w:spacing w:after="160" w:line="259" w:lineRule="auto"/>
              <w:ind w:left="0" w:firstLine="0"/>
            </w:pPr>
          </w:p>
        </w:tc>
        <w:tc>
          <w:tcPr>
            <w:tcW w:w="468" w:type="dxa"/>
            <w:tcBorders>
              <w:top w:val="nil"/>
              <w:left w:val="single" w:sz="4" w:space="0" w:color="000000"/>
              <w:bottom w:val="nil"/>
              <w:right w:val="nil"/>
            </w:tcBorders>
          </w:tcPr>
          <w:p w14:paraId="693C43AA"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nil"/>
              <w:right w:val="single" w:sz="4" w:space="0" w:color="000000"/>
            </w:tcBorders>
          </w:tcPr>
          <w:p w14:paraId="47FCB397" w14:textId="77777777" w:rsidR="00FB5382" w:rsidRDefault="00FB5382" w:rsidP="00FB5382">
            <w:pPr>
              <w:spacing w:after="39" w:line="259" w:lineRule="auto"/>
              <w:ind w:left="0" w:firstLine="0"/>
            </w:pPr>
            <w:r>
              <w:rPr>
                <w:sz w:val="16"/>
              </w:rPr>
              <w:t xml:space="preserve">New sections include: </w:t>
            </w:r>
          </w:p>
          <w:p w14:paraId="448271BC" w14:textId="77777777" w:rsidR="00FB5382" w:rsidRDefault="00FB5382" w:rsidP="00FB5382">
            <w:pPr>
              <w:spacing w:after="0" w:line="259" w:lineRule="auto"/>
              <w:ind w:left="360" w:right="2925"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Contracts Report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General Instructions for System Inventory List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 Confirmation Procedures </w:t>
            </w:r>
          </w:p>
        </w:tc>
      </w:tr>
      <w:tr w:rsidR="00FB5382" w14:paraId="07C429CE" w14:textId="77777777" w:rsidTr="00FB5382">
        <w:trPr>
          <w:trHeight w:val="1103"/>
        </w:trPr>
        <w:tc>
          <w:tcPr>
            <w:tcW w:w="1079" w:type="dxa"/>
            <w:tcBorders>
              <w:top w:val="nil"/>
              <w:left w:val="single" w:sz="4" w:space="0" w:color="000000"/>
              <w:bottom w:val="single" w:sz="4" w:space="0" w:color="000000"/>
              <w:right w:val="single" w:sz="4" w:space="0" w:color="000000"/>
            </w:tcBorders>
          </w:tcPr>
          <w:p w14:paraId="7744B0EB"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14418E4"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4C7B9D7F"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3D55F398" w14:textId="77777777" w:rsidR="00FB5382" w:rsidRDefault="00FB5382" w:rsidP="00FB5382">
            <w:pPr>
              <w:spacing w:after="39" w:line="259" w:lineRule="auto"/>
              <w:ind w:left="0" w:firstLine="0"/>
            </w:pPr>
            <w:r>
              <w:rPr>
                <w:sz w:val="16"/>
              </w:rPr>
              <w:t xml:space="preserve">Removed: </w:t>
            </w:r>
          </w:p>
          <w:p w14:paraId="256EDB9F" w14:textId="77777777" w:rsidR="00FB5382" w:rsidRDefault="00FB5382" w:rsidP="00FB5382">
            <w:pPr>
              <w:spacing w:after="0" w:line="311" w:lineRule="auto"/>
              <w:ind w:left="360" w:right="3632"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Questions from Agencies section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SDLC Reporting section </w:t>
            </w:r>
          </w:p>
          <w:p w14:paraId="28EC2E97" w14:textId="77777777" w:rsidR="00FB5382" w:rsidRDefault="00FB5382" w:rsidP="00FB5382">
            <w:pPr>
              <w:spacing w:after="0" w:line="259" w:lineRule="auto"/>
              <w:ind w:left="0" w:firstLine="0"/>
            </w:pPr>
            <w:r>
              <w:rPr>
                <w:sz w:val="16"/>
              </w:rPr>
              <w:t xml:space="preserve"> </w:t>
            </w:r>
          </w:p>
        </w:tc>
      </w:tr>
      <w:tr w:rsidR="00FB5382" w14:paraId="67FBB666" w14:textId="77777777" w:rsidTr="00FB5382">
        <w:trPr>
          <w:trHeight w:val="469"/>
        </w:trPr>
        <w:tc>
          <w:tcPr>
            <w:tcW w:w="1079" w:type="dxa"/>
            <w:tcBorders>
              <w:top w:val="single" w:sz="4" w:space="0" w:color="000000"/>
              <w:left w:val="single" w:sz="4" w:space="0" w:color="000000"/>
              <w:bottom w:val="nil"/>
              <w:right w:val="single" w:sz="4" w:space="0" w:color="000000"/>
            </w:tcBorders>
          </w:tcPr>
          <w:p w14:paraId="0B847A3D" w14:textId="77777777" w:rsidR="00FB5382" w:rsidRDefault="00FB5382" w:rsidP="00FB5382">
            <w:pPr>
              <w:spacing w:after="0" w:line="259" w:lineRule="auto"/>
              <w:ind w:left="103" w:firstLine="0"/>
              <w:jc w:val="center"/>
            </w:pPr>
            <w:r>
              <w:rPr>
                <w:sz w:val="18"/>
              </w:rPr>
              <w:t xml:space="preserve">3.25 </w:t>
            </w:r>
          </w:p>
        </w:tc>
        <w:tc>
          <w:tcPr>
            <w:tcW w:w="1440" w:type="dxa"/>
            <w:tcBorders>
              <w:top w:val="single" w:sz="4" w:space="0" w:color="000000"/>
              <w:left w:val="single" w:sz="4" w:space="0" w:color="000000"/>
              <w:bottom w:val="nil"/>
              <w:right w:val="single" w:sz="4" w:space="0" w:color="000000"/>
            </w:tcBorders>
          </w:tcPr>
          <w:p w14:paraId="745224B0" w14:textId="77777777" w:rsidR="00FB5382" w:rsidRDefault="00FB5382" w:rsidP="00FB5382">
            <w:pPr>
              <w:spacing w:after="0" w:line="259" w:lineRule="auto"/>
              <w:ind w:left="120" w:firstLine="0"/>
              <w:jc w:val="center"/>
            </w:pPr>
            <w:r>
              <w:rPr>
                <w:sz w:val="18"/>
              </w:rPr>
              <w:t xml:space="preserve">12/07/2017 </w:t>
            </w:r>
          </w:p>
        </w:tc>
        <w:tc>
          <w:tcPr>
            <w:tcW w:w="468" w:type="dxa"/>
            <w:tcBorders>
              <w:top w:val="single" w:sz="4" w:space="0" w:color="000000"/>
              <w:left w:val="single" w:sz="4" w:space="0" w:color="000000"/>
              <w:bottom w:val="nil"/>
              <w:right w:val="nil"/>
            </w:tcBorders>
          </w:tcPr>
          <w:p w14:paraId="0E566C6D"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248A4813" w14:textId="77777777" w:rsidR="00FB5382" w:rsidRDefault="00FB5382" w:rsidP="00FB5382">
            <w:pPr>
              <w:spacing w:after="0" w:line="259" w:lineRule="auto"/>
              <w:ind w:left="0" w:firstLine="0"/>
            </w:pPr>
            <w:r>
              <w:rPr>
                <w:sz w:val="16"/>
              </w:rPr>
              <w:t xml:space="preserve">Operational Performance Metrics section - added note that metric requirements from guidance will only apply to major investments </w:t>
            </w:r>
          </w:p>
        </w:tc>
      </w:tr>
      <w:tr w:rsidR="00FB5382" w14:paraId="57903D47" w14:textId="77777777" w:rsidTr="00FB5382">
        <w:trPr>
          <w:trHeight w:val="233"/>
        </w:trPr>
        <w:tc>
          <w:tcPr>
            <w:tcW w:w="1079" w:type="dxa"/>
            <w:tcBorders>
              <w:top w:val="nil"/>
              <w:left w:val="single" w:sz="4" w:space="0" w:color="000000"/>
              <w:bottom w:val="nil"/>
              <w:right w:val="single" w:sz="4" w:space="0" w:color="000000"/>
            </w:tcBorders>
          </w:tcPr>
          <w:p w14:paraId="3E915B6B" w14:textId="77777777" w:rsidR="00FB5382" w:rsidRDefault="00FB5382" w:rsidP="00FB5382">
            <w:pPr>
              <w:spacing w:after="160" w:line="259" w:lineRule="auto"/>
              <w:ind w:left="0" w:firstLine="0"/>
            </w:pPr>
          </w:p>
        </w:tc>
        <w:tc>
          <w:tcPr>
            <w:tcW w:w="1440" w:type="dxa"/>
            <w:tcBorders>
              <w:top w:val="nil"/>
              <w:left w:val="single" w:sz="4" w:space="0" w:color="000000"/>
              <w:bottom w:val="nil"/>
              <w:right w:val="single" w:sz="4" w:space="0" w:color="000000"/>
            </w:tcBorders>
          </w:tcPr>
          <w:p w14:paraId="696CF514" w14:textId="77777777" w:rsidR="00FB5382" w:rsidRDefault="00FB5382" w:rsidP="00FB5382">
            <w:pPr>
              <w:spacing w:after="160" w:line="259" w:lineRule="auto"/>
              <w:ind w:left="0" w:firstLine="0"/>
            </w:pPr>
          </w:p>
        </w:tc>
        <w:tc>
          <w:tcPr>
            <w:tcW w:w="468" w:type="dxa"/>
            <w:tcBorders>
              <w:top w:val="nil"/>
              <w:left w:val="single" w:sz="4" w:space="0" w:color="000000"/>
              <w:bottom w:val="nil"/>
              <w:right w:val="nil"/>
            </w:tcBorders>
          </w:tcPr>
          <w:p w14:paraId="1402FEF9"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nil"/>
              <w:right w:val="single" w:sz="4" w:space="0" w:color="000000"/>
            </w:tcBorders>
          </w:tcPr>
          <w:p w14:paraId="51FC4FDA" w14:textId="77777777" w:rsidR="00FB5382" w:rsidRDefault="00FB5382" w:rsidP="00FB5382">
            <w:pPr>
              <w:spacing w:after="0" w:line="259" w:lineRule="auto"/>
              <w:ind w:left="0" w:firstLine="0"/>
            </w:pPr>
            <w:r>
              <w:rPr>
                <w:sz w:val="16"/>
              </w:rPr>
              <w:t xml:space="preserve">Updated Baselined Fields Table to be consistent and match what is implemented in code and schema </w:t>
            </w:r>
          </w:p>
        </w:tc>
      </w:tr>
      <w:tr w:rsidR="00FB5382" w14:paraId="56C95BEF" w14:textId="77777777" w:rsidTr="00FB5382">
        <w:trPr>
          <w:trHeight w:val="657"/>
        </w:trPr>
        <w:tc>
          <w:tcPr>
            <w:tcW w:w="1079" w:type="dxa"/>
            <w:tcBorders>
              <w:top w:val="nil"/>
              <w:left w:val="single" w:sz="4" w:space="0" w:color="000000"/>
              <w:bottom w:val="single" w:sz="4" w:space="0" w:color="000000"/>
              <w:right w:val="single" w:sz="4" w:space="0" w:color="000000"/>
            </w:tcBorders>
          </w:tcPr>
          <w:p w14:paraId="538BB9E3"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267254A"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3A0E49F8"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513890E0" w14:textId="77777777" w:rsidR="00FB5382" w:rsidRDefault="00FB5382" w:rsidP="00FB5382">
            <w:pPr>
              <w:spacing w:after="11" w:line="259" w:lineRule="auto"/>
              <w:ind w:left="0" w:firstLine="0"/>
            </w:pPr>
            <w:r>
              <w:rPr>
                <w:sz w:val="16"/>
              </w:rPr>
              <w:t xml:space="preserve">General Instructions for CIO Evaluation Report – added guidelines of how to submit CIO Ratings for </w:t>
            </w:r>
          </w:p>
          <w:p w14:paraId="021ABCCB" w14:textId="77777777" w:rsidR="00FB5382" w:rsidRDefault="00FB5382" w:rsidP="00FB5382">
            <w:pPr>
              <w:spacing w:after="0" w:line="259" w:lineRule="auto"/>
              <w:ind w:left="0" w:firstLine="0"/>
            </w:pPr>
            <w:r>
              <w:rPr>
                <w:sz w:val="16"/>
              </w:rPr>
              <w:t xml:space="preserve">Majors Vs Non-majors </w:t>
            </w:r>
          </w:p>
        </w:tc>
      </w:tr>
      <w:tr w:rsidR="00FB5382" w14:paraId="3D56F21C" w14:textId="77777777" w:rsidTr="00FB5382">
        <w:trPr>
          <w:trHeight w:val="444"/>
        </w:trPr>
        <w:tc>
          <w:tcPr>
            <w:tcW w:w="1079" w:type="dxa"/>
            <w:tcBorders>
              <w:top w:val="single" w:sz="4" w:space="0" w:color="000000"/>
              <w:left w:val="single" w:sz="4" w:space="0" w:color="000000"/>
              <w:bottom w:val="single" w:sz="4" w:space="0" w:color="000000"/>
              <w:right w:val="single" w:sz="4" w:space="0" w:color="000000"/>
            </w:tcBorders>
          </w:tcPr>
          <w:p w14:paraId="05D8D5C4" w14:textId="77777777" w:rsidR="00FB5382" w:rsidRDefault="00FB5382" w:rsidP="00FB5382">
            <w:pPr>
              <w:spacing w:after="0" w:line="259" w:lineRule="auto"/>
              <w:ind w:left="103" w:firstLine="0"/>
              <w:jc w:val="center"/>
            </w:pPr>
            <w:r>
              <w:rPr>
                <w:sz w:val="18"/>
              </w:rPr>
              <w:t xml:space="preserve">3.24 </w:t>
            </w:r>
          </w:p>
        </w:tc>
        <w:tc>
          <w:tcPr>
            <w:tcW w:w="1440" w:type="dxa"/>
            <w:tcBorders>
              <w:top w:val="single" w:sz="4" w:space="0" w:color="000000"/>
              <w:left w:val="single" w:sz="4" w:space="0" w:color="000000"/>
              <w:bottom w:val="single" w:sz="4" w:space="0" w:color="000000"/>
              <w:right w:val="single" w:sz="4" w:space="0" w:color="000000"/>
            </w:tcBorders>
          </w:tcPr>
          <w:p w14:paraId="6A8D86EF" w14:textId="77777777" w:rsidR="00FB5382" w:rsidRDefault="00FB5382" w:rsidP="00FB5382">
            <w:pPr>
              <w:spacing w:after="0" w:line="259" w:lineRule="auto"/>
              <w:ind w:left="120" w:firstLine="0"/>
              <w:jc w:val="center"/>
            </w:pPr>
            <w:r>
              <w:rPr>
                <w:sz w:val="18"/>
              </w:rPr>
              <w:t xml:space="preserve">09/07/2017 </w:t>
            </w:r>
          </w:p>
        </w:tc>
        <w:tc>
          <w:tcPr>
            <w:tcW w:w="468" w:type="dxa"/>
            <w:tcBorders>
              <w:top w:val="single" w:sz="4" w:space="0" w:color="000000"/>
              <w:left w:val="single" w:sz="4" w:space="0" w:color="000000"/>
              <w:bottom w:val="single" w:sz="4" w:space="0" w:color="000000"/>
              <w:right w:val="nil"/>
            </w:tcBorders>
          </w:tcPr>
          <w:p w14:paraId="527E6AA5"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single" w:sz="4" w:space="0" w:color="000000"/>
              <w:right w:val="single" w:sz="4" w:space="0" w:color="000000"/>
            </w:tcBorders>
          </w:tcPr>
          <w:p w14:paraId="56CE2464" w14:textId="77777777" w:rsidR="00FB5382" w:rsidRDefault="00FB5382" w:rsidP="00FB5382">
            <w:pPr>
              <w:spacing w:after="0" w:line="259" w:lineRule="auto"/>
              <w:ind w:left="0" w:firstLine="0"/>
            </w:pPr>
            <w:r>
              <w:rPr>
                <w:sz w:val="16"/>
              </w:rPr>
              <w:t xml:space="preserve">Removed renaming comment for isClosed in baseline table </w:t>
            </w:r>
          </w:p>
        </w:tc>
      </w:tr>
      <w:tr w:rsidR="00FB5382" w14:paraId="095C06E6" w14:textId="77777777" w:rsidTr="00FB5382">
        <w:trPr>
          <w:trHeight w:val="434"/>
        </w:trPr>
        <w:tc>
          <w:tcPr>
            <w:tcW w:w="1079" w:type="dxa"/>
            <w:tcBorders>
              <w:top w:val="single" w:sz="4" w:space="0" w:color="000000"/>
              <w:left w:val="single" w:sz="4" w:space="0" w:color="000000"/>
              <w:bottom w:val="single" w:sz="4" w:space="0" w:color="000000"/>
              <w:right w:val="single" w:sz="4" w:space="0" w:color="000000"/>
            </w:tcBorders>
          </w:tcPr>
          <w:p w14:paraId="4B92F796" w14:textId="77777777" w:rsidR="00FB5382" w:rsidRDefault="00FB5382" w:rsidP="00FB5382">
            <w:pPr>
              <w:spacing w:after="0" w:line="259" w:lineRule="auto"/>
              <w:ind w:left="103" w:firstLine="0"/>
              <w:jc w:val="center"/>
            </w:pPr>
            <w:r>
              <w:rPr>
                <w:sz w:val="18"/>
              </w:rPr>
              <w:t xml:space="preserve">3.23 </w:t>
            </w:r>
          </w:p>
        </w:tc>
        <w:tc>
          <w:tcPr>
            <w:tcW w:w="1440" w:type="dxa"/>
            <w:tcBorders>
              <w:top w:val="single" w:sz="4" w:space="0" w:color="000000"/>
              <w:left w:val="single" w:sz="4" w:space="0" w:color="000000"/>
              <w:bottom w:val="single" w:sz="4" w:space="0" w:color="000000"/>
              <w:right w:val="single" w:sz="4" w:space="0" w:color="000000"/>
            </w:tcBorders>
          </w:tcPr>
          <w:p w14:paraId="6031000B" w14:textId="77777777" w:rsidR="00FB5382" w:rsidRDefault="00FB5382" w:rsidP="00FB5382">
            <w:pPr>
              <w:spacing w:after="0" w:line="259" w:lineRule="auto"/>
              <w:ind w:left="120" w:firstLine="0"/>
              <w:jc w:val="center"/>
            </w:pPr>
            <w:r>
              <w:rPr>
                <w:sz w:val="18"/>
              </w:rPr>
              <w:t xml:space="preserve">09/05/2017 </w:t>
            </w:r>
          </w:p>
        </w:tc>
        <w:tc>
          <w:tcPr>
            <w:tcW w:w="468" w:type="dxa"/>
            <w:tcBorders>
              <w:top w:val="single" w:sz="4" w:space="0" w:color="000000"/>
              <w:left w:val="single" w:sz="4" w:space="0" w:color="000000"/>
              <w:bottom w:val="single" w:sz="4" w:space="0" w:color="000000"/>
              <w:right w:val="nil"/>
            </w:tcBorders>
          </w:tcPr>
          <w:p w14:paraId="52DB9BEF" w14:textId="77777777" w:rsidR="00FB5382" w:rsidRDefault="00FB5382" w:rsidP="00FB5382">
            <w:pPr>
              <w:spacing w:after="160" w:line="259" w:lineRule="auto"/>
              <w:ind w:left="0" w:firstLine="0"/>
            </w:pPr>
          </w:p>
        </w:tc>
        <w:tc>
          <w:tcPr>
            <w:tcW w:w="6733" w:type="dxa"/>
            <w:tcBorders>
              <w:top w:val="single" w:sz="4" w:space="0" w:color="000000"/>
              <w:left w:val="nil"/>
              <w:bottom w:val="single" w:sz="4" w:space="0" w:color="000000"/>
              <w:right w:val="single" w:sz="4" w:space="0" w:color="000000"/>
            </w:tcBorders>
          </w:tcPr>
          <w:p w14:paraId="4DF9F5EB" w14:textId="77777777" w:rsidR="00FB5382" w:rsidRDefault="00FB5382" w:rsidP="00FB5382">
            <w:pPr>
              <w:tabs>
                <w:tab w:val="center" w:pos="408"/>
                <w:tab w:val="center" w:pos="2440"/>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Updated the UAT URLs for IT Dashboard Submissions </w:t>
            </w:r>
          </w:p>
        </w:tc>
      </w:tr>
      <w:tr w:rsidR="00FB5382" w14:paraId="496D5832" w14:textId="77777777" w:rsidTr="00FB5382">
        <w:trPr>
          <w:trHeight w:val="1565"/>
        </w:trPr>
        <w:tc>
          <w:tcPr>
            <w:tcW w:w="1079" w:type="dxa"/>
            <w:tcBorders>
              <w:top w:val="single" w:sz="4" w:space="0" w:color="000000"/>
              <w:left w:val="single" w:sz="4" w:space="0" w:color="000000"/>
              <w:bottom w:val="nil"/>
              <w:right w:val="single" w:sz="4" w:space="0" w:color="000000"/>
            </w:tcBorders>
          </w:tcPr>
          <w:p w14:paraId="2A8166D2" w14:textId="77777777" w:rsidR="00FB5382" w:rsidRDefault="00FB5382" w:rsidP="00FB5382">
            <w:pPr>
              <w:spacing w:after="0" w:line="259" w:lineRule="auto"/>
              <w:ind w:left="103" w:firstLine="0"/>
              <w:jc w:val="center"/>
            </w:pPr>
            <w:r>
              <w:rPr>
                <w:sz w:val="18"/>
              </w:rPr>
              <w:t xml:space="preserve">3.21 </w:t>
            </w:r>
          </w:p>
        </w:tc>
        <w:tc>
          <w:tcPr>
            <w:tcW w:w="1440" w:type="dxa"/>
            <w:tcBorders>
              <w:top w:val="single" w:sz="4" w:space="0" w:color="000000"/>
              <w:left w:val="single" w:sz="4" w:space="0" w:color="000000"/>
              <w:bottom w:val="nil"/>
              <w:right w:val="single" w:sz="4" w:space="0" w:color="000000"/>
            </w:tcBorders>
          </w:tcPr>
          <w:p w14:paraId="415241C8" w14:textId="77777777" w:rsidR="00FB5382" w:rsidRDefault="00FB5382" w:rsidP="00FB5382">
            <w:pPr>
              <w:spacing w:after="0" w:line="259" w:lineRule="auto"/>
              <w:ind w:left="120" w:firstLine="0"/>
              <w:jc w:val="center"/>
            </w:pPr>
            <w:r>
              <w:rPr>
                <w:sz w:val="18"/>
              </w:rPr>
              <w:t xml:space="preserve">08/30/2017 </w:t>
            </w:r>
          </w:p>
        </w:tc>
        <w:tc>
          <w:tcPr>
            <w:tcW w:w="468" w:type="dxa"/>
            <w:tcBorders>
              <w:top w:val="single" w:sz="4" w:space="0" w:color="000000"/>
              <w:left w:val="single" w:sz="4" w:space="0" w:color="000000"/>
              <w:bottom w:val="nil"/>
              <w:right w:val="nil"/>
            </w:tcBorders>
          </w:tcPr>
          <w:p w14:paraId="0BB2780A"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single" w:sz="4" w:space="0" w:color="000000"/>
              <w:left w:val="nil"/>
              <w:bottom w:val="nil"/>
              <w:right w:val="single" w:sz="4" w:space="0" w:color="000000"/>
            </w:tcBorders>
          </w:tcPr>
          <w:p w14:paraId="58B3DE10" w14:textId="77777777" w:rsidR="00FB5382" w:rsidRDefault="00FB5382" w:rsidP="00FB5382">
            <w:pPr>
              <w:spacing w:after="10" w:line="259" w:lineRule="auto"/>
              <w:ind w:left="0" w:firstLine="0"/>
            </w:pPr>
            <w:r>
              <w:rPr>
                <w:sz w:val="16"/>
              </w:rPr>
              <w:t xml:space="preserve">Updated the following sections in document for FY19 submissions: </w:t>
            </w:r>
          </w:p>
          <w:p w14:paraId="075B0221" w14:textId="77777777" w:rsidR="00FB5382" w:rsidRDefault="00FB5382" w:rsidP="00FB5382">
            <w:pPr>
              <w:spacing w:after="0" w:line="259" w:lineRule="auto"/>
              <w:ind w:left="360" w:right="2744" w:firstLine="0"/>
            </w:pP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Obtaining Tokens for API Access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Renaming of Submission Sections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URLs for IT Dashboard Submissions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Submissions during August/September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Submitting E-Gov and Line of Business Initiatives </w:t>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Operational Performance Metric Categories </w:t>
            </w:r>
          </w:p>
        </w:tc>
      </w:tr>
      <w:tr w:rsidR="00FB5382" w14:paraId="3549B699" w14:textId="77777777" w:rsidTr="00FB5382">
        <w:trPr>
          <w:trHeight w:val="879"/>
        </w:trPr>
        <w:tc>
          <w:tcPr>
            <w:tcW w:w="1079" w:type="dxa"/>
            <w:tcBorders>
              <w:top w:val="nil"/>
              <w:left w:val="single" w:sz="4" w:space="0" w:color="000000"/>
              <w:bottom w:val="single" w:sz="4" w:space="0" w:color="000000"/>
              <w:right w:val="single" w:sz="4" w:space="0" w:color="000000"/>
            </w:tcBorders>
          </w:tcPr>
          <w:p w14:paraId="02DD5673" w14:textId="77777777" w:rsidR="00FB5382" w:rsidRDefault="00FB5382" w:rsidP="00FB5382">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004A3CEB" w14:textId="77777777" w:rsidR="00FB5382" w:rsidRDefault="00FB5382" w:rsidP="00FB5382">
            <w:pPr>
              <w:spacing w:after="160" w:line="259" w:lineRule="auto"/>
              <w:ind w:left="0" w:firstLine="0"/>
            </w:pPr>
          </w:p>
        </w:tc>
        <w:tc>
          <w:tcPr>
            <w:tcW w:w="468" w:type="dxa"/>
            <w:tcBorders>
              <w:top w:val="nil"/>
              <w:left w:val="single" w:sz="4" w:space="0" w:color="000000"/>
              <w:bottom w:val="single" w:sz="4" w:space="0" w:color="000000"/>
              <w:right w:val="nil"/>
            </w:tcBorders>
          </w:tcPr>
          <w:p w14:paraId="3B0FAD42"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3" w:type="dxa"/>
            <w:tcBorders>
              <w:top w:val="nil"/>
              <w:left w:val="nil"/>
              <w:bottom w:val="single" w:sz="4" w:space="0" w:color="000000"/>
              <w:right w:val="single" w:sz="4" w:space="0" w:color="000000"/>
            </w:tcBorders>
          </w:tcPr>
          <w:p w14:paraId="63769C0E" w14:textId="77777777" w:rsidR="00FB5382" w:rsidRDefault="00FB5382" w:rsidP="00FB5382">
            <w:pPr>
              <w:spacing w:after="39" w:line="259" w:lineRule="auto"/>
              <w:ind w:left="0" w:firstLine="0"/>
            </w:pPr>
            <w:r>
              <w:rPr>
                <w:sz w:val="16"/>
              </w:rPr>
              <w:t xml:space="preserve">Added the following sections in document for FY19 Submissions: </w:t>
            </w:r>
          </w:p>
          <w:p w14:paraId="584DA1EC" w14:textId="77777777" w:rsidR="00FB5382" w:rsidRDefault="00FB5382" w:rsidP="00FB5382">
            <w:pPr>
              <w:spacing w:after="0" w:line="259" w:lineRule="auto"/>
              <w:ind w:left="360" w:right="3142" w:firstLine="0"/>
              <w:jc w:val="both"/>
            </w:pPr>
            <w:r>
              <w:rPr>
                <w:rFonts w:ascii="Courier New" w:eastAsia="Courier New" w:hAnsi="Courier New" w:cs="Courier New"/>
                <w:sz w:val="16"/>
              </w:rPr>
              <w:t>o</w:t>
            </w:r>
            <w:r>
              <w:rPr>
                <w:rFonts w:ascii="Arial" w:eastAsia="Arial" w:hAnsi="Arial" w:cs="Arial"/>
                <w:sz w:val="16"/>
              </w:rPr>
              <w:t xml:space="preserve"> </w:t>
            </w:r>
            <w:r>
              <w:rPr>
                <w:sz w:val="16"/>
              </w:rPr>
              <w:t xml:space="preserve">Standard Investment Report Submission </w:t>
            </w:r>
            <w:r>
              <w:rPr>
                <w:rFonts w:ascii="Courier New" w:eastAsia="Courier New" w:hAnsi="Courier New" w:cs="Courier New"/>
                <w:sz w:val="16"/>
              </w:rPr>
              <w:t>o</w:t>
            </w:r>
            <w:r>
              <w:rPr>
                <w:rFonts w:ascii="Arial" w:eastAsia="Arial" w:hAnsi="Arial" w:cs="Arial"/>
                <w:sz w:val="16"/>
              </w:rPr>
              <w:t xml:space="preserve"> </w:t>
            </w:r>
            <w:r>
              <w:rPr>
                <w:sz w:val="16"/>
              </w:rPr>
              <w:t xml:space="preserve">CIO Evaluation Report Submission </w:t>
            </w:r>
          </w:p>
        </w:tc>
      </w:tr>
      <w:tr w:rsidR="00FB5382" w14:paraId="04E72393" w14:textId="77777777" w:rsidTr="00FB5382">
        <w:trPr>
          <w:trHeight w:val="370"/>
        </w:trPr>
        <w:tc>
          <w:tcPr>
            <w:tcW w:w="1079" w:type="dxa"/>
            <w:tcBorders>
              <w:top w:val="single" w:sz="4" w:space="0" w:color="000000"/>
              <w:left w:val="single" w:sz="4" w:space="0" w:color="000000"/>
              <w:bottom w:val="single" w:sz="4" w:space="0" w:color="000000"/>
              <w:right w:val="single" w:sz="4" w:space="0" w:color="000000"/>
            </w:tcBorders>
          </w:tcPr>
          <w:p w14:paraId="67EED995" w14:textId="77777777" w:rsidR="00FB5382" w:rsidRDefault="00FB5382" w:rsidP="00FB5382">
            <w:pPr>
              <w:spacing w:after="0" w:line="259" w:lineRule="auto"/>
              <w:ind w:left="103" w:firstLine="0"/>
              <w:jc w:val="center"/>
            </w:pPr>
            <w:r>
              <w:rPr>
                <w:sz w:val="18"/>
              </w:rPr>
              <w:lastRenderedPageBreak/>
              <w:t xml:space="preserve">3.20 </w:t>
            </w:r>
          </w:p>
        </w:tc>
        <w:tc>
          <w:tcPr>
            <w:tcW w:w="1440" w:type="dxa"/>
            <w:tcBorders>
              <w:top w:val="single" w:sz="4" w:space="0" w:color="000000"/>
              <w:left w:val="single" w:sz="4" w:space="0" w:color="000000"/>
              <w:bottom w:val="single" w:sz="4" w:space="0" w:color="000000"/>
              <w:right w:val="single" w:sz="4" w:space="0" w:color="000000"/>
            </w:tcBorders>
          </w:tcPr>
          <w:p w14:paraId="511E0657" w14:textId="77777777" w:rsidR="00FB5382" w:rsidRDefault="00FB5382" w:rsidP="00FB5382">
            <w:pPr>
              <w:spacing w:after="0" w:line="259" w:lineRule="auto"/>
              <w:ind w:left="120" w:firstLine="0"/>
              <w:jc w:val="center"/>
            </w:pPr>
            <w:r>
              <w:rPr>
                <w:sz w:val="18"/>
              </w:rPr>
              <w:t xml:space="preserve">04/25/2017 </w:t>
            </w:r>
          </w:p>
        </w:tc>
        <w:tc>
          <w:tcPr>
            <w:tcW w:w="468" w:type="dxa"/>
            <w:tcBorders>
              <w:top w:val="single" w:sz="4" w:space="0" w:color="000000"/>
              <w:left w:val="single" w:sz="4" w:space="0" w:color="000000"/>
              <w:bottom w:val="single" w:sz="4" w:space="0" w:color="000000"/>
              <w:right w:val="nil"/>
            </w:tcBorders>
          </w:tcPr>
          <w:p w14:paraId="07E60FF3" w14:textId="77777777" w:rsidR="00FB5382" w:rsidRDefault="00FB5382" w:rsidP="00FB5382">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3" w:type="dxa"/>
            <w:tcBorders>
              <w:top w:val="single" w:sz="4" w:space="0" w:color="000000"/>
              <w:left w:val="nil"/>
              <w:bottom w:val="single" w:sz="4" w:space="0" w:color="000000"/>
              <w:right w:val="single" w:sz="4" w:space="0" w:color="000000"/>
            </w:tcBorders>
          </w:tcPr>
          <w:p w14:paraId="1FFE96AD" w14:textId="77777777" w:rsidR="00FB5382" w:rsidRDefault="00FB5382" w:rsidP="00FB5382">
            <w:pPr>
              <w:spacing w:after="0" w:line="259" w:lineRule="auto"/>
              <w:ind w:left="0" w:firstLine="0"/>
            </w:pPr>
            <w:r>
              <w:rPr>
                <w:sz w:val="16"/>
              </w:rPr>
              <w:t xml:space="preserve">Updated “IT Budget Submissions to include a budget account summary validation  </w:t>
            </w:r>
          </w:p>
        </w:tc>
      </w:tr>
    </w:tbl>
    <w:p w14:paraId="324C5EC6" w14:textId="77777777" w:rsidR="009412A8" w:rsidRDefault="009412A8">
      <w:pPr>
        <w:spacing w:after="0" w:line="259" w:lineRule="auto"/>
        <w:ind w:left="-1080" w:right="327" w:firstLine="0"/>
      </w:pPr>
    </w:p>
    <w:tbl>
      <w:tblPr>
        <w:tblStyle w:val="TableGrid1"/>
        <w:tblW w:w="9720" w:type="dxa"/>
        <w:tblInd w:w="114" w:type="dxa"/>
        <w:tblCellMar>
          <w:top w:w="8" w:type="dxa"/>
          <w:right w:w="115" w:type="dxa"/>
        </w:tblCellMar>
        <w:tblLook w:val="04A0" w:firstRow="1" w:lastRow="0" w:firstColumn="1" w:lastColumn="0" w:noHBand="0" w:noVBand="1"/>
      </w:tblPr>
      <w:tblGrid>
        <w:gridCol w:w="1079"/>
        <w:gridCol w:w="1440"/>
        <w:gridCol w:w="468"/>
        <w:gridCol w:w="6733"/>
      </w:tblGrid>
      <w:tr w:rsidR="009412A8" w14:paraId="0E0A8FD6" w14:textId="77777777">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36DC9764"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7A8996A" w14:textId="77777777" w:rsidR="009412A8" w:rsidRDefault="00FD6B9E">
            <w:pPr>
              <w:spacing w:after="0" w:line="259" w:lineRule="auto"/>
              <w:ind w:left="106"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2A12594A" w14:textId="77777777" w:rsidR="009412A8" w:rsidRDefault="009412A8">
            <w:pPr>
              <w:spacing w:after="160" w:line="259" w:lineRule="auto"/>
              <w:ind w:left="0" w:firstLine="0"/>
            </w:pPr>
          </w:p>
        </w:tc>
        <w:tc>
          <w:tcPr>
            <w:tcW w:w="6732" w:type="dxa"/>
            <w:tcBorders>
              <w:top w:val="single" w:sz="4" w:space="0" w:color="000000"/>
              <w:left w:val="nil"/>
              <w:bottom w:val="single" w:sz="4" w:space="0" w:color="000000"/>
              <w:right w:val="single" w:sz="4" w:space="0" w:color="000000"/>
            </w:tcBorders>
            <w:shd w:val="clear" w:color="auto" w:fill="244061"/>
          </w:tcPr>
          <w:p w14:paraId="1CF8474C" w14:textId="77777777" w:rsidR="009412A8" w:rsidRDefault="00FD6B9E">
            <w:pPr>
              <w:spacing w:after="44" w:line="259" w:lineRule="auto"/>
              <w:ind w:left="0" w:right="302" w:firstLine="0"/>
              <w:jc w:val="center"/>
            </w:pPr>
            <w:r>
              <w:rPr>
                <w:b/>
                <w:color w:val="FFFFFF"/>
              </w:rPr>
              <w:t xml:space="preserve"> </w:t>
            </w:r>
          </w:p>
          <w:p w14:paraId="7BD3F929" w14:textId="77777777" w:rsidR="009412A8" w:rsidRDefault="00FD6B9E">
            <w:pPr>
              <w:spacing w:after="0" w:line="259" w:lineRule="auto"/>
              <w:ind w:left="0" w:right="360" w:firstLine="0"/>
              <w:jc w:val="center"/>
            </w:pPr>
            <w:r>
              <w:rPr>
                <w:b/>
                <w:color w:val="FFFFFF"/>
              </w:rPr>
              <w:t>D</w:t>
            </w:r>
            <w:r>
              <w:rPr>
                <w:b/>
                <w:color w:val="FFFFFF"/>
                <w:sz w:val="18"/>
              </w:rPr>
              <w:t>ESCRIPTION</w:t>
            </w:r>
            <w:r>
              <w:rPr>
                <w:b/>
                <w:color w:val="FFFFFF"/>
              </w:rPr>
              <w:t xml:space="preserve"> </w:t>
            </w:r>
          </w:p>
        </w:tc>
      </w:tr>
      <w:tr w:rsidR="009412A8" w14:paraId="0ADCDAB5" w14:textId="77777777">
        <w:trPr>
          <w:trHeight w:val="379"/>
        </w:trPr>
        <w:tc>
          <w:tcPr>
            <w:tcW w:w="1079" w:type="dxa"/>
            <w:tcBorders>
              <w:top w:val="single" w:sz="4" w:space="0" w:color="000000"/>
              <w:left w:val="single" w:sz="4" w:space="0" w:color="000000"/>
              <w:bottom w:val="nil"/>
              <w:right w:val="single" w:sz="4" w:space="0" w:color="000000"/>
            </w:tcBorders>
          </w:tcPr>
          <w:p w14:paraId="463CB49F" w14:textId="77777777" w:rsidR="009412A8" w:rsidRDefault="00FD6B9E">
            <w:pPr>
              <w:spacing w:after="0" w:line="259" w:lineRule="auto"/>
              <w:ind w:left="97" w:firstLine="0"/>
              <w:jc w:val="center"/>
            </w:pPr>
            <w:r>
              <w:rPr>
                <w:sz w:val="18"/>
              </w:rPr>
              <w:t xml:space="preserve">3.19 </w:t>
            </w:r>
          </w:p>
        </w:tc>
        <w:tc>
          <w:tcPr>
            <w:tcW w:w="1440" w:type="dxa"/>
            <w:tcBorders>
              <w:top w:val="single" w:sz="4" w:space="0" w:color="000000"/>
              <w:left w:val="single" w:sz="4" w:space="0" w:color="000000"/>
              <w:bottom w:val="nil"/>
              <w:right w:val="single" w:sz="4" w:space="0" w:color="000000"/>
            </w:tcBorders>
          </w:tcPr>
          <w:p w14:paraId="21EA143A" w14:textId="77777777" w:rsidR="009412A8" w:rsidRDefault="00FD6B9E">
            <w:pPr>
              <w:spacing w:after="0" w:line="259" w:lineRule="auto"/>
              <w:ind w:left="114" w:firstLine="0"/>
              <w:jc w:val="center"/>
            </w:pPr>
            <w:r>
              <w:rPr>
                <w:sz w:val="18"/>
              </w:rPr>
              <w:t xml:space="preserve">04/06/2017 </w:t>
            </w:r>
          </w:p>
        </w:tc>
        <w:tc>
          <w:tcPr>
            <w:tcW w:w="468" w:type="dxa"/>
            <w:tcBorders>
              <w:top w:val="single" w:sz="4" w:space="0" w:color="000000"/>
              <w:left w:val="single" w:sz="4" w:space="0" w:color="000000"/>
              <w:bottom w:val="nil"/>
              <w:right w:val="nil"/>
            </w:tcBorders>
          </w:tcPr>
          <w:p w14:paraId="2C16AE18"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single" w:sz="4" w:space="0" w:color="000000"/>
              <w:left w:val="nil"/>
              <w:bottom w:val="nil"/>
              <w:right w:val="single" w:sz="4" w:space="0" w:color="000000"/>
            </w:tcBorders>
          </w:tcPr>
          <w:p w14:paraId="7D218AF5" w14:textId="77777777" w:rsidR="009412A8" w:rsidRDefault="00FD6B9E">
            <w:pPr>
              <w:spacing w:after="0" w:line="259" w:lineRule="auto"/>
              <w:ind w:left="0" w:firstLine="0"/>
            </w:pPr>
            <w:r>
              <w:rPr>
                <w:sz w:val="16"/>
              </w:rPr>
              <w:t xml:space="preserve">updated URLs for manual uploads </w:t>
            </w:r>
          </w:p>
        </w:tc>
      </w:tr>
      <w:tr w:rsidR="009412A8" w14:paraId="60F80891" w14:textId="77777777">
        <w:trPr>
          <w:trHeight w:val="242"/>
        </w:trPr>
        <w:tc>
          <w:tcPr>
            <w:tcW w:w="1079" w:type="dxa"/>
            <w:tcBorders>
              <w:top w:val="nil"/>
              <w:left w:val="single" w:sz="4" w:space="0" w:color="000000"/>
              <w:bottom w:val="single" w:sz="4" w:space="0" w:color="000000"/>
              <w:right w:val="single" w:sz="4" w:space="0" w:color="000000"/>
            </w:tcBorders>
          </w:tcPr>
          <w:p w14:paraId="55BF156A"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1EA55E2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491A8F9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single" w:sz="4" w:space="0" w:color="000000"/>
              <w:right w:val="single" w:sz="4" w:space="0" w:color="000000"/>
            </w:tcBorders>
          </w:tcPr>
          <w:p w14:paraId="1B03198D" w14:textId="77777777" w:rsidR="009412A8" w:rsidRDefault="00FD6B9E">
            <w:pPr>
              <w:spacing w:after="0" w:line="259" w:lineRule="auto"/>
              <w:ind w:left="0" w:firstLine="0"/>
            </w:pPr>
            <w:r>
              <w:rPr>
                <w:sz w:val="16"/>
              </w:rPr>
              <w:t xml:space="preserve">added language to Obtaining API Tokens section that includes URL for UAT environment  </w:t>
            </w:r>
          </w:p>
        </w:tc>
      </w:tr>
      <w:tr w:rsidR="009412A8" w14:paraId="01BC712D" w14:textId="77777777">
        <w:trPr>
          <w:trHeight w:val="673"/>
        </w:trPr>
        <w:tc>
          <w:tcPr>
            <w:tcW w:w="1079" w:type="dxa"/>
            <w:tcBorders>
              <w:top w:val="single" w:sz="4" w:space="0" w:color="000000"/>
              <w:left w:val="single" w:sz="4" w:space="0" w:color="000000"/>
              <w:bottom w:val="nil"/>
              <w:right w:val="single" w:sz="4" w:space="0" w:color="000000"/>
            </w:tcBorders>
          </w:tcPr>
          <w:p w14:paraId="266D946B" w14:textId="77777777" w:rsidR="009412A8" w:rsidRDefault="00FD6B9E">
            <w:pPr>
              <w:spacing w:after="0" w:line="259" w:lineRule="auto"/>
              <w:ind w:left="97" w:firstLine="0"/>
              <w:jc w:val="center"/>
            </w:pPr>
            <w:r>
              <w:rPr>
                <w:sz w:val="18"/>
              </w:rPr>
              <w:t xml:space="preserve">3.18 </w:t>
            </w:r>
          </w:p>
        </w:tc>
        <w:tc>
          <w:tcPr>
            <w:tcW w:w="1440" w:type="dxa"/>
            <w:tcBorders>
              <w:top w:val="single" w:sz="4" w:space="0" w:color="000000"/>
              <w:left w:val="single" w:sz="4" w:space="0" w:color="000000"/>
              <w:bottom w:val="nil"/>
              <w:right w:val="single" w:sz="4" w:space="0" w:color="000000"/>
            </w:tcBorders>
          </w:tcPr>
          <w:p w14:paraId="54E39C5E" w14:textId="77777777" w:rsidR="009412A8" w:rsidRDefault="00FD6B9E">
            <w:pPr>
              <w:spacing w:after="0" w:line="259" w:lineRule="auto"/>
              <w:ind w:left="114" w:firstLine="0"/>
              <w:jc w:val="center"/>
            </w:pPr>
            <w:r>
              <w:rPr>
                <w:sz w:val="18"/>
              </w:rPr>
              <w:t xml:space="preserve">04/05/2017 </w:t>
            </w:r>
          </w:p>
        </w:tc>
        <w:tc>
          <w:tcPr>
            <w:tcW w:w="468" w:type="dxa"/>
            <w:tcBorders>
              <w:top w:val="single" w:sz="4" w:space="0" w:color="000000"/>
              <w:left w:val="single" w:sz="4" w:space="0" w:color="000000"/>
              <w:bottom w:val="nil"/>
              <w:right w:val="nil"/>
            </w:tcBorders>
          </w:tcPr>
          <w:p w14:paraId="3AF2B7A3"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single" w:sz="4" w:space="0" w:color="000000"/>
              <w:left w:val="nil"/>
              <w:bottom w:val="nil"/>
              <w:right w:val="single" w:sz="4" w:space="0" w:color="000000"/>
            </w:tcBorders>
          </w:tcPr>
          <w:p w14:paraId="0C7BBADD" w14:textId="77777777" w:rsidR="009412A8" w:rsidRDefault="00FD6B9E">
            <w:pPr>
              <w:spacing w:after="0" w:line="259" w:lineRule="auto"/>
              <w:ind w:left="0" w:firstLine="0"/>
            </w:pPr>
            <w:r>
              <w:rPr>
                <w:sz w:val="16"/>
              </w:rPr>
              <w:t xml:space="preserve">Removed this Business Case validation: The criticalPath field must be provided for all in-progress and future activities. </w:t>
            </w:r>
          </w:p>
        </w:tc>
      </w:tr>
      <w:tr w:rsidR="009412A8" w14:paraId="01834939" w14:textId="77777777">
        <w:trPr>
          <w:trHeight w:val="306"/>
        </w:trPr>
        <w:tc>
          <w:tcPr>
            <w:tcW w:w="1079" w:type="dxa"/>
            <w:tcBorders>
              <w:top w:val="nil"/>
              <w:left w:val="single" w:sz="4" w:space="0" w:color="000000"/>
              <w:bottom w:val="nil"/>
              <w:right w:val="single" w:sz="4" w:space="0" w:color="000000"/>
            </w:tcBorders>
          </w:tcPr>
          <w:p w14:paraId="354E8A5D"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211EE26A"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38E0B1B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nil"/>
              <w:right w:val="single" w:sz="4" w:space="0" w:color="000000"/>
            </w:tcBorders>
          </w:tcPr>
          <w:p w14:paraId="1F0E453F" w14:textId="77777777" w:rsidR="009412A8" w:rsidRDefault="00FD6B9E">
            <w:pPr>
              <w:spacing w:after="0" w:line="259" w:lineRule="auto"/>
              <w:ind w:left="0" w:firstLine="0"/>
            </w:pPr>
            <w:r>
              <w:rPr>
                <w:sz w:val="16"/>
              </w:rPr>
              <w:t xml:space="preserve">Added a new Business Case validation to prevent the addition of agile activities to Waterfall Projects. </w:t>
            </w:r>
          </w:p>
        </w:tc>
      </w:tr>
      <w:tr w:rsidR="009412A8" w14:paraId="6870FFEF" w14:textId="77777777">
        <w:trPr>
          <w:trHeight w:val="2466"/>
        </w:trPr>
        <w:tc>
          <w:tcPr>
            <w:tcW w:w="1079" w:type="dxa"/>
            <w:tcBorders>
              <w:top w:val="nil"/>
              <w:left w:val="single" w:sz="4" w:space="0" w:color="000000"/>
              <w:bottom w:val="single" w:sz="4" w:space="0" w:color="000000"/>
              <w:right w:val="single" w:sz="4" w:space="0" w:color="000000"/>
            </w:tcBorders>
          </w:tcPr>
          <w:p w14:paraId="249CC030"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C85B8E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2113FFA7"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24"/>
              </w:rPr>
              <w:t xml:space="preserve"> </w:t>
            </w:r>
          </w:p>
        </w:tc>
        <w:tc>
          <w:tcPr>
            <w:tcW w:w="6732" w:type="dxa"/>
            <w:tcBorders>
              <w:top w:val="nil"/>
              <w:left w:val="nil"/>
              <w:bottom w:val="single" w:sz="4" w:space="0" w:color="000000"/>
              <w:right w:val="single" w:sz="4" w:space="0" w:color="000000"/>
            </w:tcBorders>
          </w:tcPr>
          <w:p w14:paraId="1743778F" w14:textId="77777777" w:rsidR="009412A8" w:rsidRDefault="00FD6B9E">
            <w:pPr>
              <w:spacing w:after="191" w:line="259" w:lineRule="auto"/>
              <w:ind w:left="0" w:firstLine="0"/>
            </w:pPr>
            <w:r>
              <w:rPr>
                <w:sz w:val="16"/>
              </w:rPr>
              <w:t xml:space="preserve">Converted these 3 Business Case validations to validation warnings: </w:t>
            </w:r>
          </w:p>
          <w:p w14:paraId="124E6887" w14:textId="77777777" w:rsidR="009412A8" w:rsidRDefault="00FD6B9E">
            <w:pPr>
              <w:numPr>
                <w:ilvl w:val="0"/>
                <w:numId w:val="7"/>
              </w:numPr>
              <w:spacing w:after="43" w:line="259" w:lineRule="auto"/>
              <w:ind w:hanging="360"/>
            </w:pPr>
            <w:r>
              <w:rPr>
                <w:color w:val="4A442A"/>
                <w:sz w:val="16"/>
              </w:rPr>
              <w:t xml:space="preserve">The sum of capabilities for CY exceeds the DME and O&amp;M Agency CY Funding and Agency CY </w:t>
            </w:r>
          </w:p>
          <w:p w14:paraId="650CCE62" w14:textId="77777777" w:rsidR="009412A8" w:rsidRDefault="00FD6B9E">
            <w:pPr>
              <w:spacing w:after="235" w:line="259" w:lineRule="auto"/>
              <w:ind w:left="360" w:firstLine="0"/>
            </w:pPr>
            <w:r>
              <w:rPr>
                <w:color w:val="4A442A"/>
                <w:sz w:val="16"/>
              </w:rPr>
              <w:t xml:space="preserve">Contributions from the IT Portfolio. </w:t>
            </w:r>
          </w:p>
          <w:p w14:paraId="375664CC" w14:textId="77777777" w:rsidR="009412A8" w:rsidRDefault="00FD6B9E">
            <w:pPr>
              <w:numPr>
                <w:ilvl w:val="0"/>
                <w:numId w:val="7"/>
              </w:numPr>
              <w:spacing w:after="45" w:line="259" w:lineRule="auto"/>
              <w:ind w:hanging="360"/>
            </w:pPr>
            <w:r>
              <w:rPr>
                <w:color w:val="4A442A"/>
                <w:sz w:val="16"/>
              </w:rPr>
              <w:t xml:space="preserve">The sum of capabilities for PY exceeds the DME and O&amp;M Agency PY Funding and Agency PY </w:t>
            </w:r>
          </w:p>
          <w:p w14:paraId="0865CA84" w14:textId="77777777" w:rsidR="009412A8" w:rsidRDefault="00FD6B9E">
            <w:pPr>
              <w:spacing w:after="234" w:line="259" w:lineRule="auto"/>
              <w:ind w:left="360" w:firstLine="0"/>
            </w:pPr>
            <w:r>
              <w:rPr>
                <w:color w:val="4A442A"/>
                <w:sz w:val="16"/>
              </w:rPr>
              <w:t xml:space="preserve">Contributions from the IT Portfolio. </w:t>
            </w:r>
          </w:p>
          <w:p w14:paraId="4416ECB7" w14:textId="77777777" w:rsidR="009412A8" w:rsidRDefault="00FD6B9E">
            <w:pPr>
              <w:numPr>
                <w:ilvl w:val="0"/>
                <w:numId w:val="7"/>
              </w:numPr>
              <w:spacing w:after="45" w:line="259" w:lineRule="auto"/>
              <w:ind w:hanging="360"/>
            </w:pPr>
            <w:r>
              <w:rPr>
                <w:color w:val="4A442A"/>
                <w:sz w:val="16"/>
              </w:rPr>
              <w:t xml:space="preserve">The sum of capabilities for BY exceeds the DME and O&amp;M Agency BY Funding and Agency BY </w:t>
            </w:r>
          </w:p>
          <w:p w14:paraId="3E83FC40" w14:textId="77777777" w:rsidR="009412A8" w:rsidRDefault="00FD6B9E">
            <w:pPr>
              <w:spacing w:after="0" w:line="259" w:lineRule="auto"/>
              <w:ind w:left="360" w:firstLine="0"/>
            </w:pPr>
            <w:r>
              <w:rPr>
                <w:color w:val="4A442A"/>
                <w:sz w:val="16"/>
              </w:rPr>
              <w:t xml:space="preserve">Contributions from the IT Portfolio. </w:t>
            </w:r>
          </w:p>
        </w:tc>
      </w:tr>
      <w:tr w:rsidR="009412A8" w14:paraId="23A315BF"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5217681D" w14:textId="77777777" w:rsidR="009412A8" w:rsidRDefault="00FD6B9E">
            <w:pPr>
              <w:spacing w:after="0" w:line="259" w:lineRule="auto"/>
              <w:ind w:left="97" w:firstLine="0"/>
              <w:jc w:val="center"/>
            </w:pPr>
            <w:r>
              <w:rPr>
                <w:sz w:val="18"/>
              </w:rPr>
              <w:t xml:space="preserve">3.17 </w:t>
            </w:r>
          </w:p>
        </w:tc>
        <w:tc>
          <w:tcPr>
            <w:tcW w:w="1440" w:type="dxa"/>
            <w:tcBorders>
              <w:top w:val="single" w:sz="4" w:space="0" w:color="000000"/>
              <w:left w:val="single" w:sz="4" w:space="0" w:color="000000"/>
              <w:bottom w:val="single" w:sz="4" w:space="0" w:color="000000"/>
              <w:right w:val="single" w:sz="4" w:space="0" w:color="000000"/>
            </w:tcBorders>
          </w:tcPr>
          <w:p w14:paraId="6701F6C7" w14:textId="77777777" w:rsidR="009412A8" w:rsidRDefault="00FD6B9E">
            <w:pPr>
              <w:spacing w:after="0" w:line="259" w:lineRule="auto"/>
              <w:ind w:left="114" w:firstLine="0"/>
              <w:jc w:val="center"/>
            </w:pPr>
            <w:r>
              <w:rPr>
                <w:sz w:val="18"/>
              </w:rPr>
              <w:t xml:space="preserve">03/24/2017 </w:t>
            </w:r>
          </w:p>
        </w:tc>
        <w:tc>
          <w:tcPr>
            <w:tcW w:w="468" w:type="dxa"/>
            <w:tcBorders>
              <w:top w:val="single" w:sz="4" w:space="0" w:color="000000"/>
              <w:left w:val="single" w:sz="4" w:space="0" w:color="000000"/>
              <w:bottom w:val="single" w:sz="4" w:space="0" w:color="000000"/>
              <w:right w:val="nil"/>
            </w:tcBorders>
          </w:tcPr>
          <w:p w14:paraId="51650CC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2CA72780" w14:textId="77777777" w:rsidR="009412A8" w:rsidRDefault="00FD6B9E">
            <w:pPr>
              <w:spacing w:after="0" w:line="259" w:lineRule="auto"/>
              <w:ind w:left="0" w:firstLine="0"/>
            </w:pPr>
            <w:r>
              <w:rPr>
                <w:sz w:val="16"/>
              </w:rPr>
              <w:t xml:space="preserve">Added existing business case validation for performance metrics to the updated validations section </w:t>
            </w:r>
          </w:p>
        </w:tc>
      </w:tr>
      <w:tr w:rsidR="009412A8" w14:paraId="7B7F2480"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4285F55C" w14:textId="77777777" w:rsidR="009412A8" w:rsidRDefault="00FD6B9E">
            <w:pPr>
              <w:spacing w:after="0" w:line="259" w:lineRule="auto"/>
              <w:ind w:left="97" w:firstLine="0"/>
              <w:jc w:val="center"/>
            </w:pPr>
            <w:r>
              <w:rPr>
                <w:sz w:val="18"/>
              </w:rPr>
              <w:t xml:space="preserve">3.16 </w:t>
            </w:r>
          </w:p>
        </w:tc>
        <w:tc>
          <w:tcPr>
            <w:tcW w:w="1440" w:type="dxa"/>
            <w:tcBorders>
              <w:top w:val="single" w:sz="4" w:space="0" w:color="000000"/>
              <w:left w:val="single" w:sz="4" w:space="0" w:color="000000"/>
              <w:bottom w:val="single" w:sz="4" w:space="0" w:color="000000"/>
              <w:right w:val="single" w:sz="4" w:space="0" w:color="000000"/>
            </w:tcBorders>
          </w:tcPr>
          <w:p w14:paraId="2822B45F" w14:textId="77777777" w:rsidR="009412A8" w:rsidRDefault="00FD6B9E">
            <w:pPr>
              <w:spacing w:after="0" w:line="259" w:lineRule="auto"/>
              <w:ind w:left="114" w:firstLine="0"/>
              <w:jc w:val="center"/>
            </w:pPr>
            <w:r>
              <w:rPr>
                <w:sz w:val="18"/>
              </w:rPr>
              <w:t xml:space="preserve">02/24/2017 </w:t>
            </w:r>
          </w:p>
        </w:tc>
        <w:tc>
          <w:tcPr>
            <w:tcW w:w="468" w:type="dxa"/>
            <w:tcBorders>
              <w:top w:val="single" w:sz="4" w:space="0" w:color="000000"/>
              <w:left w:val="single" w:sz="4" w:space="0" w:color="000000"/>
              <w:bottom w:val="single" w:sz="4" w:space="0" w:color="000000"/>
              <w:right w:val="nil"/>
            </w:tcBorders>
          </w:tcPr>
          <w:p w14:paraId="566E7435"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66CEAF8" w14:textId="77777777" w:rsidR="009412A8" w:rsidRDefault="00FD6B9E">
            <w:pPr>
              <w:spacing w:after="0" w:line="259" w:lineRule="auto"/>
              <w:ind w:left="0" w:firstLine="0"/>
            </w:pPr>
            <w:r>
              <w:rPr>
                <w:sz w:val="16"/>
              </w:rPr>
              <w:t xml:space="preserve">Added new Business Case validations </w:t>
            </w:r>
          </w:p>
        </w:tc>
      </w:tr>
      <w:tr w:rsidR="009412A8" w14:paraId="1B5AF93E" w14:textId="77777777">
        <w:trPr>
          <w:trHeight w:val="237"/>
        </w:trPr>
        <w:tc>
          <w:tcPr>
            <w:tcW w:w="1079" w:type="dxa"/>
            <w:tcBorders>
              <w:top w:val="single" w:sz="4" w:space="0" w:color="000000"/>
              <w:left w:val="single" w:sz="4" w:space="0" w:color="000000"/>
              <w:bottom w:val="nil"/>
              <w:right w:val="single" w:sz="4" w:space="0" w:color="000000"/>
            </w:tcBorders>
          </w:tcPr>
          <w:p w14:paraId="57A83EBB" w14:textId="77777777" w:rsidR="009412A8" w:rsidRDefault="00FD6B9E">
            <w:pPr>
              <w:spacing w:after="0" w:line="259" w:lineRule="auto"/>
              <w:ind w:left="97" w:firstLine="0"/>
              <w:jc w:val="center"/>
            </w:pPr>
            <w:r>
              <w:rPr>
                <w:sz w:val="18"/>
              </w:rPr>
              <w:t xml:space="preserve">3.15 </w:t>
            </w:r>
          </w:p>
        </w:tc>
        <w:tc>
          <w:tcPr>
            <w:tcW w:w="1440" w:type="dxa"/>
            <w:tcBorders>
              <w:top w:val="single" w:sz="4" w:space="0" w:color="000000"/>
              <w:left w:val="single" w:sz="4" w:space="0" w:color="000000"/>
              <w:bottom w:val="nil"/>
              <w:right w:val="single" w:sz="4" w:space="0" w:color="000000"/>
            </w:tcBorders>
          </w:tcPr>
          <w:p w14:paraId="6C7B6C10" w14:textId="77777777" w:rsidR="009412A8" w:rsidRDefault="00FD6B9E">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nil"/>
              <w:right w:val="nil"/>
            </w:tcBorders>
          </w:tcPr>
          <w:p w14:paraId="55EDA3B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18AF624E" w14:textId="77777777" w:rsidR="009412A8" w:rsidRDefault="00FD6B9E">
            <w:pPr>
              <w:spacing w:after="0" w:line="259" w:lineRule="auto"/>
              <w:ind w:left="0" w:firstLine="0"/>
            </w:pPr>
            <w:r>
              <w:rPr>
                <w:sz w:val="16"/>
              </w:rPr>
              <w:t xml:space="preserve">replaced text “operational risk” in validations with “investment risk” </w:t>
            </w:r>
          </w:p>
        </w:tc>
      </w:tr>
      <w:tr w:rsidR="009412A8" w14:paraId="15FFBD47" w14:textId="77777777">
        <w:trPr>
          <w:trHeight w:val="180"/>
        </w:trPr>
        <w:tc>
          <w:tcPr>
            <w:tcW w:w="1079" w:type="dxa"/>
            <w:tcBorders>
              <w:top w:val="nil"/>
              <w:left w:val="single" w:sz="4" w:space="0" w:color="000000"/>
              <w:bottom w:val="single" w:sz="4" w:space="0" w:color="000000"/>
              <w:right w:val="single" w:sz="4" w:space="0" w:color="000000"/>
            </w:tcBorders>
          </w:tcPr>
          <w:p w14:paraId="0C188E20"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251129DC"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1E7F944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1F68E401" w14:textId="77777777" w:rsidR="009412A8" w:rsidRDefault="00FD6B9E">
            <w:pPr>
              <w:spacing w:after="0" w:line="259" w:lineRule="auto"/>
              <w:ind w:left="0" w:firstLine="0"/>
            </w:pPr>
            <w:r>
              <w:rPr>
                <w:sz w:val="16"/>
              </w:rPr>
              <w:t xml:space="preserve">updated in baselined table to note renaming of some fields to “isActive" </w:t>
            </w:r>
          </w:p>
        </w:tc>
      </w:tr>
      <w:tr w:rsidR="009412A8" w14:paraId="0025B6C6"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0F0D0824" w14:textId="77777777" w:rsidR="009412A8" w:rsidRDefault="00FD6B9E">
            <w:pPr>
              <w:spacing w:after="0" w:line="259" w:lineRule="auto"/>
              <w:ind w:left="97" w:firstLine="0"/>
              <w:jc w:val="center"/>
            </w:pPr>
            <w:r>
              <w:rPr>
                <w:sz w:val="18"/>
              </w:rPr>
              <w:t xml:space="preserve">3.14 </w:t>
            </w:r>
          </w:p>
        </w:tc>
        <w:tc>
          <w:tcPr>
            <w:tcW w:w="1440" w:type="dxa"/>
            <w:tcBorders>
              <w:top w:val="single" w:sz="4" w:space="0" w:color="000000"/>
              <w:left w:val="single" w:sz="4" w:space="0" w:color="000000"/>
              <w:bottom w:val="single" w:sz="4" w:space="0" w:color="000000"/>
              <w:right w:val="single" w:sz="4" w:space="0" w:color="000000"/>
            </w:tcBorders>
          </w:tcPr>
          <w:p w14:paraId="01FDFB2A" w14:textId="77777777" w:rsidR="009412A8" w:rsidRDefault="00FD6B9E">
            <w:pPr>
              <w:spacing w:after="0" w:line="259" w:lineRule="auto"/>
              <w:ind w:left="114" w:firstLine="0"/>
              <w:jc w:val="center"/>
            </w:pPr>
            <w:r>
              <w:rPr>
                <w:sz w:val="18"/>
              </w:rPr>
              <w:t xml:space="preserve">02/14/2017 </w:t>
            </w:r>
          </w:p>
        </w:tc>
        <w:tc>
          <w:tcPr>
            <w:tcW w:w="468" w:type="dxa"/>
            <w:tcBorders>
              <w:top w:val="single" w:sz="4" w:space="0" w:color="000000"/>
              <w:left w:val="single" w:sz="4" w:space="0" w:color="000000"/>
              <w:bottom w:val="single" w:sz="4" w:space="0" w:color="000000"/>
              <w:right w:val="nil"/>
            </w:tcBorders>
          </w:tcPr>
          <w:p w14:paraId="07992293"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18D00A3E" w14:textId="77777777" w:rsidR="009412A8" w:rsidRDefault="00FD6B9E">
            <w:pPr>
              <w:spacing w:after="0" w:line="259" w:lineRule="auto"/>
              <w:ind w:left="0" w:firstLine="0"/>
            </w:pPr>
            <w:r>
              <w:rPr>
                <w:sz w:val="16"/>
              </w:rPr>
              <w:t xml:space="preserve">Removed more references to projects risks in validations section </w:t>
            </w:r>
          </w:p>
        </w:tc>
      </w:tr>
      <w:tr w:rsidR="009412A8" w14:paraId="10941F92"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41E16E62" w14:textId="77777777" w:rsidR="009412A8" w:rsidRDefault="00FD6B9E">
            <w:pPr>
              <w:spacing w:after="0" w:line="259" w:lineRule="auto"/>
              <w:ind w:left="97" w:firstLine="0"/>
              <w:jc w:val="center"/>
            </w:pPr>
            <w:r>
              <w:rPr>
                <w:sz w:val="18"/>
              </w:rPr>
              <w:t xml:space="preserve">3.13 </w:t>
            </w:r>
          </w:p>
        </w:tc>
        <w:tc>
          <w:tcPr>
            <w:tcW w:w="1440" w:type="dxa"/>
            <w:tcBorders>
              <w:top w:val="single" w:sz="4" w:space="0" w:color="000000"/>
              <w:left w:val="single" w:sz="4" w:space="0" w:color="000000"/>
              <w:bottom w:val="single" w:sz="4" w:space="0" w:color="000000"/>
              <w:right w:val="single" w:sz="4" w:space="0" w:color="000000"/>
            </w:tcBorders>
          </w:tcPr>
          <w:p w14:paraId="00547A63" w14:textId="77777777" w:rsidR="009412A8" w:rsidRDefault="00FD6B9E">
            <w:pPr>
              <w:spacing w:after="0" w:line="259" w:lineRule="auto"/>
              <w:ind w:left="114" w:firstLine="0"/>
              <w:jc w:val="center"/>
            </w:pPr>
            <w:r>
              <w:rPr>
                <w:sz w:val="18"/>
              </w:rPr>
              <w:t xml:space="preserve">02/13/2017 </w:t>
            </w:r>
          </w:p>
        </w:tc>
        <w:tc>
          <w:tcPr>
            <w:tcW w:w="468" w:type="dxa"/>
            <w:tcBorders>
              <w:top w:val="single" w:sz="4" w:space="0" w:color="000000"/>
              <w:left w:val="single" w:sz="4" w:space="0" w:color="000000"/>
              <w:bottom w:val="single" w:sz="4" w:space="0" w:color="000000"/>
              <w:right w:val="nil"/>
            </w:tcBorders>
          </w:tcPr>
          <w:p w14:paraId="43E7EAC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33279537" w14:textId="77777777" w:rsidR="009412A8" w:rsidRDefault="00FD6B9E">
            <w:pPr>
              <w:spacing w:after="0" w:line="259" w:lineRule="auto"/>
              <w:ind w:left="0" w:firstLine="0"/>
            </w:pPr>
            <w:r>
              <w:rPr>
                <w:sz w:val="16"/>
              </w:rPr>
              <w:t xml:space="preserve">Removed any references to project risks, which are no longer being used </w:t>
            </w:r>
          </w:p>
        </w:tc>
      </w:tr>
      <w:tr w:rsidR="009412A8" w14:paraId="326CB3F3" w14:textId="77777777">
        <w:trPr>
          <w:trHeight w:val="368"/>
        </w:trPr>
        <w:tc>
          <w:tcPr>
            <w:tcW w:w="1079" w:type="dxa"/>
            <w:tcBorders>
              <w:top w:val="single" w:sz="4" w:space="0" w:color="000000"/>
              <w:left w:val="single" w:sz="4" w:space="0" w:color="000000"/>
              <w:bottom w:val="single" w:sz="4" w:space="0" w:color="000000"/>
              <w:right w:val="single" w:sz="4" w:space="0" w:color="000000"/>
            </w:tcBorders>
          </w:tcPr>
          <w:p w14:paraId="1D8BED8C" w14:textId="77777777" w:rsidR="009412A8" w:rsidRDefault="00FD6B9E">
            <w:pPr>
              <w:spacing w:after="0" w:line="259" w:lineRule="auto"/>
              <w:ind w:left="97" w:firstLine="0"/>
              <w:jc w:val="center"/>
            </w:pPr>
            <w:r>
              <w:rPr>
                <w:sz w:val="18"/>
              </w:rPr>
              <w:t xml:space="preserve">3.12 </w:t>
            </w:r>
          </w:p>
        </w:tc>
        <w:tc>
          <w:tcPr>
            <w:tcW w:w="1440" w:type="dxa"/>
            <w:tcBorders>
              <w:top w:val="single" w:sz="4" w:space="0" w:color="000000"/>
              <w:left w:val="single" w:sz="4" w:space="0" w:color="000000"/>
              <w:bottom w:val="single" w:sz="4" w:space="0" w:color="000000"/>
              <w:right w:val="single" w:sz="4" w:space="0" w:color="000000"/>
            </w:tcBorders>
          </w:tcPr>
          <w:p w14:paraId="1C24CE9B" w14:textId="77777777" w:rsidR="009412A8" w:rsidRDefault="00FD6B9E">
            <w:pPr>
              <w:spacing w:after="0" w:line="259" w:lineRule="auto"/>
              <w:ind w:left="114" w:firstLine="0"/>
              <w:jc w:val="center"/>
            </w:pPr>
            <w:r>
              <w:rPr>
                <w:sz w:val="18"/>
              </w:rPr>
              <w:t xml:space="preserve">02/02/2017 </w:t>
            </w:r>
          </w:p>
        </w:tc>
        <w:tc>
          <w:tcPr>
            <w:tcW w:w="468" w:type="dxa"/>
            <w:tcBorders>
              <w:top w:val="single" w:sz="4" w:space="0" w:color="000000"/>
              <w:left w:val="single" w:sz="4" w:space="0" w:color="000000"/>
              <w:bottom w:val="single" w:sz="4" w:space="0" w:color="000000"/>
              <w:right w:val="nil"/>
            </w:tcBorders>
          </w:tcPr>
          <w:p w14:paraId="4B16D35E"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45B7ACCB" w14:textId="77777777" w:rsidR="009412A8" w:rsidRDefault="00FD6B9E">
            <w:pPr>
              <w:spacing w:after="0" w:line="259" w:lineRule="auto"/>
              <w:ind w:left="0" w:firstLine="0"/>
            </w:pPr>
            <w:r>
              <w:rPr>
                <w:sz w:val="16"/>
              </w:rPr>
              <w:t xml:space="preserve">replaced text “operational risk” in validations with “investment risk” </w:t>
            </w:r>
          </w:p>
        </w:tc>
      </w:tr>
      <w:tr w:rsidR="009412A8" w14:paraId="1B75C3E7"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0F4040B4" w14:textId="77777777" w:rsidR="009412A8" w:rsidRDefault="00FD6B9E">
            <w:pPr>
              <w:spacing w:after="0" w:line="259" w:lineRule="auto"/>
              <w:ind w:left="97" w:firstLine="0"/>
              <w:jc w:val="center"/>
            </w:pPr>
            <w:r>
              <w:rPr>
                <w:sz w:val="18"/>
              </w:rPr>
              <w:t xml:space="preserve">3.11 </w:t>
            </w:r>
          </w:p>
        </w:tc>
        <w:tc>
          <w:tcPr>
            <w:tcW w:w="1440" w:type="dxa"/>
            <w:tcBorders>
              <w:top w:val="single" w:sz="4" w:space="0" w:color="000000"/>
              <w:left w:val="single" w:sz="4" w:space="0" w:color="000000"/>
              <w:bottom w:val="single" w:sz="4" w:space="0" w:color="000000"/>
              <w:right w:val="single" w:sz="4" w:space="0" w:color="000000"/>
            </w:tcBorders>
          </w:tcPr>
          <w:p w14:paraId="2EFF018C" w14:textId="77777777" w:rsidR="009412A8" w:rsidRDefault="00FD6B9E">
            <w:pPr>
              <w:spacing w:after="0" w:line="259" w:lineRule="auto"/>
              <w:ind w:left="114" w:firstLine="0"/>
              <w:jc w:val="center"/>
            </w:pPr>
            <w:r>
              <w:rPr>
                <w:sz w:val="18"/>
              </w:rPr>
              <w:t xml:space="preserve">01/27/2017 </w:t>
            </w:r>
          </w:p>
        </w:tc>
        <w:tc>
          <w:tcPr>
            <w:tcW w:w="468" w:type="dxa"/>
            <w:tcBorders>
              <w:top w:val="single" w:sz="4" w:space="0" w:color="000000"/>
              <w:left w:val="single" w:sz="4" w:space="0" w:color="000000"/>
              <w:bottom w:val="single" w:sz="4" w:space="0" w:color="000000"/>
              <w:right w:val="nil"/>
            </w:tcBorders>
          </w:tcPr>
          <w:p w14:paraId="07EB2EA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4689700" w14:textId="77777777" w:rsidR="009412A8" w:rsidRDefault="00FD6B9E">
            <w:pPr>
              <w:spacing w:after="0" w:line="259" w:lineRule="auto"/>
              <w:ind w:left="0" w:firstLine="0"/>
            </w:pPr>
            <w:r>
              <w:rPr>
                <w:sz w:val="16"/>
              </w:rPr>
              <w:t xml:space="preserve">replaced text “(CY) 2016 Target” in validations with “(CY) 2017 Target” </w:t>
            </w:r>
          </w:p>
        </w:tc>
      </w:tr>
      <w:tr w:rsidR="009412A8" w14:paraId="138ED7BF" w14:textId="77777777">
        <w:trPr>
          <w:trHeight w:val="237"/>
        </w:trPr>
        <w:tc>
          <w:tcPr>
            <w:tcW w:w="1079" w:type="dxa"/>
            <w:tcBorders>
              <w:top w:val="single" w:sz="4" w:space="0" w:color="000000"/>
              <w:left w:val="single" w:sz="4" w:space="0" w:color="000000"/>
              <w:bottom w:val="nil"/>
              <w:right w:val="single" w:sz="4" w:space="0" w:color="000000"/>
            </w:tcBorders>
          </w:tcPr>
          <w:p w14:paraId="0FE933C9" w14:textId="77777777" w:rsidR="009412A8" w:rsidRDefault="00FD6B9E">
            <w:pPr>
              <w:tabs>
                <w:tab w:val="center" w:pos="90"/>
                <w:tab w:val="center" w:pos="516"/>
              </w:tabs>
              <w:spacing w:after="0" w:line="259" w:lineRule="auto"/>
              <w:ind w:left="0" w:firstLine="0"/>
            </w:pPr>
            <w:r>
              <w:tab/>
            </w:r>
            <w:r>
              <w:rPr>
                <w:sz w:val="18"/>
              </w:rPr>
              <w:t xml:space="preserve"> </w:t>
            </w:r>
            <w:r>
              <w:rPr>
                <w:sz w:val="18"/>
              </w:rPr>
              <w:tab/>
              <w:t xml:space="preserve"> 3.9 </w:t>
            </w:r>
          </w:p>
        </w:tc>
        <w:tc>
          <w:tcPr>
            <w:tcW w:w="1440" w:type="dxa"/>
            <w:tcBorders>
              <w:top w:val="single" w:sz="4" w:space="0" w:color="000000"/>
              <w:left w:val="single" w:sz="4" w:space="0" w:color="000000"/>
              <w:bottom w:val="nil"/>
              <w:right w:val="single" w:sz="4" w:space="0" w:color="000000"/>
            </w:tcBorders>
          </w:tcPr>
          <w:p w14:paraId="007468B6" w14:textId="77777777" w:rsidR="009412A8" w:rsidRDefault="00FD6B9E">
            <w:pPr>
              <w:spacing w:after="0" w:line="259" w:lineRule="auto"/>
              <w:ind w:left="114" w:firstLine="0"/>
              <w:jc w:val="center"/>
            </w:pPr>
            <w:r>
              <w:rPr>
                <w:sz w:val="18"/>
              </w:rPr>
              <w:t xml:space="preserve">10/17/2016 </w:t>
            </w:r>
          </w:p>
        </w:tc>
        <w:tc>
          <w:tcPr>
            <w:tcW w:w="468" w:type="dxa"/>
            <w:tcBorders>
              <w:top w:val="single" w:sz="4" w:space="0" w:color="000000"/>
              <w:left w:val="single" w:sz="4" w:space="0" w:color="000000"/>
              <w:bottom w:val="nil"/>
              <w:right w:val="nil"/>
            </w:tcBorders>
          </w:tcPr>
          <w:p w14:paraId="0CE1B48F"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49D88C65" w14:textId="77777777" w:rsidR="009412A8" w:rsidRDefault="00FD6B9E">
            <w:pPr>
              <w:spacing w:after="0" w:line="259" w:lineRule="auto"/>
              <w:ind w:left="0" w:firstLine="0"/>
            </w:pPr>
            <w:r>
              <w:rPr>
                <w:sz w:val="16"/>
              </w:rPr>
              <w:t xml:space="preserve">Removed IPT Contact Information Validations </w:t>
            </w:r>
          </w:p>
        </w:tc>
      </w:tr>
      <w:tr w:rsidR="009412A8" w14:paraId="1F2CF828" w14:textId="77777777">
        <w:trPr>
          <w:trHeight w:val="180"/>
        </w:trPr>
        <w:tc>
          <w:tcPr>
            <w:tcW w:w="1079" w:type="dxa"/>
            <w:tcBorders>
              <w:top w:val="nil"/>
              <w:left w:val="single" w:sz="4" w:space="0" w:color="000000"/>
              <w:bottom w:val="single" w:sz="4" w:space="0" w:color="000000"/>
              <w:right w:val="single" w:sz="4" w:space="0" w:color="000000"/>
            </w:tcBorders>
          </w:tcPr>
          <w:p w14:paraId="69F77C79"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566F0FBD"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7DBBA112"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221F2075" w14:textId="77777777" w:rsidR="009412A8" w:rsidRDefault="00FD6B9E">
            <w:pPr>
              <w:spacing w:after="0" w:line="259" w:lineRule="auto"/>
              <w:ind w:left="0" w:firstLine="0"/>
            </w:pPr>
            <w:r>
              <w:rPr>
                <w:sz w:val="16"/>
              </w:rPr>
              <w:t xml:space="preserve">Updated Responses to Agency Questions Section </w:t>
            </w:r>
          </w:p>
        </w:tc>
      </w:tr>
      <w:tr w:rsidR="009412A8" w14:paraId="413C3533"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1B38CD3B" w14:textId="77777777" w:rsidR="009412A8" w:rsidRDefault="00FD6B9E">
            <w:pPr>
              <w:spacing w:after="0" w:line="259" w:lineRule="auto"/>
              <w:ind w:left="97" w:firstLine="0"/>
              <w:jc w:val="center"/>
            </w:pPr>
            <w:r>
              <w:rPr>
                <w:sz w:val="18"/>
              </w:rPr>
              <w:t xml:space="preserve">3.8 </w:t>
            </w:r>
          </w:p>
        </w:tc>
        <w:tc>
          <w:tcPr>
            <w:tcW w:w="1440" w:type="dxa"/>
            <w:tcBorders>
              <w:top w:val="single" w:sz="4" w:space="0" w:color="000000"/>
              <w:left w:val="single" w:sz="4" w:space="0" w:color="000000"/>
              <w:bottom w:val="single" w:sz="4" w:space="0" w:color="000000"/>
              <w:right w:val="single" w:sz="4" w:space="0" w:color="000000"/>
            </w:tcBorders>
          </w:tcPr>
          <w:p w14:paraId="6D261AD6" w14:textId="77777777" w:rsidR="009412A8" w:rsidRDefault="00FD6B9E">
            <w:pPr>
              <w:spacing w:after="0" w:line="259" w:lineRule="auto"/>
              <w:ind w:left="114" w:firstLine="0"/>
              <w:jc w:val="center"/>
            </w:pPr>
            <w:r>
              <w:rPr>
                <w:sz w:val="18"/>
              </w:rPr>
              <w:t xml:space="preserve">10/04/2016 </w:t>
            </w:r>
          </w:p>
        </w:tc>
        <w:tc>
          <w:tcPr>
            <w:tcW w:w="468" w:type="dxa"/>
            <w:tcBorders>
              <w:top w:val="single" w:sz="4" w:space="0" w:color="000000"/>
              <w:left w:val="single" w:sz="4" w:space="0" w:color="000000"/>
              <w:bottom w:val="single" w:sz="4" w:space="0" w:color="000000"/>
              <w:right w:val="nil"/>
            </w:tcBorders>
          </w:tcPr>
          <w:p w14:paraId="69E06BBE"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192365B" w14:textId="77777777" w:rsidR="009412A8" w:rsidRDefault="00FD6B9E">
            <w:pPr>
              <w:spacing w:after="0" w:line="259" w:lineRule="auto"/>
              <w:ind w:left="0" w:firstLine="0"/>
            </w:pPr>
            <w:r>
              <w:rPr>
                <w:sz w:val="16"/>
              </w:rPr>
              <w:t xml:space="preserve">Updated Baselined Fields Section for FY18 </w:t>
            </w:r>
          </w:p>
        </w:tc>
      </w:tr>
      <w:tr w:rsidR="009412A8" w14:paraId="584B8018" w14:textId="77777777">
        <w:trPr>
          <w:trHeight w:val="370"/>
        </w:trPr>
        <w:tc>
          <w:tcPr>
            <w:tcW w:w="1079" w:type="dxa"/>
            <w:tcBorders>
              <w:top w:val="single" w:sz="4" w:space="0" w:color="000000"/>
              <w:left w:val="single" w:sz="4" w:space="0" w:color="000000"/>
              <w:bottom w:val="single" w:sz="4" w:space="0" w:color="000000"/>
              <w:right w:val="single" w:sz="4" w:space="0" w:color="000000"/>
            </w:tcBorders>
          </w:tcPr>
          <w:p w14:paraId="3DD1ADD5" w14:textId="77777777" w:rsidR="009412A8" w:rsidRDefault="00FD6B9E">
            <w:pPr>
              <w:spacing w:after="0" w:line="259" w:lineRule="auto"/>
              <w:ind w:left="97" w:firstLine="0"/>
              <w:jc w:val="center"/>
            </w:pPr>
            <w:r>
              <w:rPr>
                <w:sz w:val="18"/>
              </w:rPr>
              <w:t xml:space="preserve">3.7 </w:t>
            </w:r>
          </w:p>
        </w:tc>
        <w:tc>
          <w:tcPr>
            <w:tcW w:w="1440" w:type="dxa"/>
            <w:tcBorders>
              <w:top w:val="single" w:sz="4" w:space="0" w:color="000000"/>
              <w:left w:val="single" w:sz="4" w:space="0" w:color="000000"/>
              <w:bottom w:val="single" w:sz="4" w:space="0" w:color="000000"/>
              <w:right w:val="single" w:sz="4" w:space="0" w:color="000000"/>
            </w:tcBorders>
          </w:tcPr>
          <w:p w14:paraId="3006A915" w14:textId="77777777" w:rsidR="009412A8" w:rsidRDefault="00FD6B9E">
            <w:pPr>
              <w:spacing w:after="0" w:line="259" w:lineRule="auto"/>
              <w:ind w:left="114" w:firstLine="0"/>
              <w:jc w:val="center"/>
            </w:pPr>
            <w:r>
              <w:rPr>
                <w:sz w:val="18"/>
              </w:rPr>
              <w:t xml:space="preserve">09/22/2016 </w:t>
            </w:r>
          </w:p>
        </w:tc>
        <w:tc>
          <w:tcPr>
            <w:tcW w:w="468" w:type="dxa"/>
            <w:tcBorders>
              <w:top w:val="single" w:sz="4" w:space="0" w:color="000000"/>
              <w:left w:val="single" w:sz="4" w:space="0" w:color="000000"/>
              <w:bottom w:val="single" w:sz="4" w:space="0" w:color="000000"/>
              <w:right w:val="nil"/>
            </w:tcBorders>
          </w:tcPr>
          <w:p w14:paraId="0A916944"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078018FE" w14:textId="77777777" w:rsidR="009412A8" w:rsidRDefault="00FD6B9E">
            <w:pPr>
              <w:spacing w:after="0" w:line="259" w:lineRule="auto"/>
              <w:ind w:left="0" w:firstLine="0"/>
            </w:pPr>
            <w:r>
              <w:rPr>
                <w:sz w:val="16"/>
              </w:rPr>
              <w:t xml:space="preserve">Added new validations </w:t>
            </w:r>
          </w:p>
        </w:tc>
      </w:tr>
      <w:tr w:rsidR="009412A8" w14:paraId="4DCF6E12"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637DFEEB" w14:textId="77777777" w:rsidR="009412A8" w:rsidRDefault="00FD6B9E">
            <w:pPr>
              <w:spacing w:after="0" w:line="259" w:lineRule="auto"/>
              <w:ind w:left="97" w:firstLine="0"/>
              <w:jc w:val="center"/>
            </w:pPr>
            <w:r>
              <w:rPr>
                <w:sz w:val="18"/>
              </w:rPr>
              <w:t xml:space="preserve">3.6 </w:t>
            </w:r>
          </w:p>
        </w:tc>
        <w:tc>
          <w:tcPr>
            <w:tcW w:w="1440" w:type="dxa"/>
            <w:tcBorders>
              <w:top w:val="single" w:sz="4" w:space="0" w:color="000000"/>
              <w:left w:val="single" w:sz="4" w:space="0" w:color="000000"/>
              <w:bottom w:val="single" w:sz="4" w:space="0" w:color="000000"/>
              <w:right w:val="single" w:sz="4" w:space="0" w:color="000000"/>
            </w:tcBorders>
          </w:tcPr>
          <w:p w14:paraId="73A97448" w14:textId="77777777" w:rsidR="009412A8" w:rsidRDefault="00FD6B9E">
            <w:pPr>
              <w:spacing w:after="0" w:line="259" w:lineRule="auto"/>
              <w:ind w:left="114" w:firstLine="0"/>
              <w:jc w:val="center"/>
            </w:pPr>
            <w:r>
              <w:rPr>
                <w:sz w:val="18"/>
              </w:rPr>
              <w:t xml:space="preserve">09/15/2016 </w:t>
            </w:r>
          </w:p>
        </w:tc>
        <w:tc>
          <w:tcPr>
            <w:tcW w:w="468" w:type="dxa"/>
            <w:tcBorders>
              <w:top w:val="single" w:sz="4" w:space="0" w:color="000000"/>
              <w:left w:val="single" w:sz="4" w:space="0" w:color="000000"/>
              <w:bottom w:val="single" w:sz="4" w:space="0" w:color="000000"/>
              <w:right w:val="nil"/>
            </w:tcBorders>
          </w:tcPr>
          <w:p w14:paraId="46DED21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6D2F61FF" w14:textId="77777777" w:rsidR="009412A8" w:rsidRDefault="00FD6B9E">
            <w:pPr>
              <w:spacing w:after="0" w:line="259" w:lineRule="auto"/>
              <w:ind w:left="0" w:firstLine="0"/>
            </w:pPr>
            <w:r>
              <w:rPr>
                <w:sz w:val="16"/>
              </w:rPr>
              <w:t xml:space="preserve">Updated Baselined Fields Section for FY18 </w:t>
            </w:r>
          </w:p>
        </w:tc>
      </w:tr>
      <w:tr w:rsidR="009412A8" w14:paraId="591DA5FD" w14:textId="77777777">
        <w:trPr>
          <w:trHeight w:val="237"/>
        </w:trPr>
        <w:tc>
          <w:tcPr>
            <w:tcW w:w="1079" w:type="dxa"/>
            <w:tcBorders>
              <w:top w:val="single" w:sz="4" w:space="0" w:color="000000"/>
              <w:left w:val="single" w:sz="4" w:space="0" w:color="000000"/>
              <w:bottom w:val="nil"/>
              <w:right w:val="single" w:sz="4" w:space="0" w:color="000000"/>
            </w:tcBorders>
          </w:tcPr>
          <w:p w14:paraId="29BE7AE3" w14:textId="77777777" w:rsidR="009412A8" w:rsidRDefault="00FD6B9E">
            <w:pPr>
              <w:spacing w:after="0" w:line="259" w:lineRule="auto"/>
              <w:ind w:left="97" w:firstLine="0"/>
              <w:jc w:val="center"/>
            </w:pPr>
            <w:r>
              <w:rPr>
                <w:sz w:val="18"/>
              </w:rPr>
              <w:t xml:space="preserve">3.5 </w:t>
            </w:r>
          </w:p>
        </w:tc>
        <w:tc>
          <w:tcPr>
            <w:tcW w:w="1440" w:type="dxa"/>
            <w:tcBorders>
              <w:top w:val="single" w:sz="4" w:space="0" w:color="000000"/>
              <w:left w:val="single" w:sz="4" w:space="0" w:color="000000"/>
              <w:bottom w:val="nil"/>
              <w:right w:val="single" w:sz="4" w:space="0" w:color="000000"/>
            </w:tcBorders>
          </w:tcPr>
          <w:p w14:paraId="0B7D21D9" w14:textId="77777777" w:rsidR="009412A8" w:rsidRDefault="00FD6B9E">
            <w:pPr>
              <w:spacing w:after="0" w:line="259" w:lineRule="auto"/>
              <w:ind w:left="114" w:firstLine="0"/>
              <w:jc w:val="center"/>
            </w:pPr>
            <w:r>
              <w:rPr>
                <w:sz w:val="18"/>
              </w:rPr>
              <w:t xml:space="preserve">09/13/2016 </w:t>
            </w:r>
          </w:p>
        </w:tc>
        <w:tc>
          <w:tcPr>
            <w:tcW w:w="468" w:type="dxa"/>
            <w:tcBorders>
              <w:top w:val="single" w:sz="4" w:space="0" w:color="000000"/>
              <w:left w:val="single" w:sz="4" w:space="0" w:color="000000"/>
              <w:bottom w:val="nil"/>
              <w:right w:val="nil"/>
            </w:tcBorders>
          </w:tcPr>
          <w:p w14:paraId="5A882AF7"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34E53B38" w14:textId="77777777" w:rsidR="009412A8" w:rsidRDefault="00FD6B9E">
            <w:pPr>
              <w:spacing w:after="0" w:line="259" w:lineRule="auto"/>
              <w:ind w:left="0" w:firstLine="0"/>
            </w:pPr>
            <w:r>
              <w:rPr>
                <w:sz w:val="16"/>
              </w:rPr>
              <w:t xml:space="preserve">Updated E-Gov/Lob Initiatives/Shared services section for FY18 </w:t>
            </w:r>
          </w:p>
        </w:tc>
      </w:tr>
      <w:tr w:rsidR="009412A8" w14:paraId="279CB693" w14:textId="77777777">
        <w:trPr>
          <w:trHeight w:val="195"/>
        </w:trPr>
        <w:tc>
          <w:tcPr>
            <w:tcW w:w="1079" w:type="dxa"/>
            <w:tcBorders>
              <w:top w:val="nil"/>
              <w:left w:val="single" w:sz="4" w:space="0" w:color="000000"/>
              <w:bottom w:val="nil"/>
              <w:right w:val="single" w:sz="4" w:space="0" w:color="000000"/>
            </w:tcBorders>
          </w:tcPr>
          <w:p w14:paraId="6175C229"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7DA68445"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782D420D"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nil"/>
              <w:right w:val="single" w:sz="4" w:space="0" w:color="000000"/>
            </w:tcBorders>
          </w:tcPr>
          <w:p w14:paraId="7B4BD7A4" w14:textId="77777777" w:rsidR="009412A8" w:rsidRDefault="00FD6B9E">
            <w:pPr>
              <w:spacing w:after="0" w:line="259" w:lineRule="auto"/>
              <w:ind w:left="0" w:firstLine="0"/>
            </w:pPr>
            <w:r>
              <w:rPr>
                <w:sz w:val="16"/>
              </w:rPr>
              <w:t xml:space="preserve">Updated URLs for Submissions section </w:t>
            </w:r>
          </w:p>
        </w:tc>
      </w:tr>
      <w:tr w:rsidR="009412A8" w14:paraId="1DE0A9CD" w14:textId="77777777">
        <w:trPr>
          <w:trHeight w:val="189"/>
        </w:trPr>
        <w:tc>
          <w:tcPr>
            <w:tcW w:w="1079" w:type="dxa"/>
            <w:tcBorders>
              <w:top w:val="nil"/>
              <w:left w:val="single" w:sz="4" w:space="0" w:color="000000"/>
              <w:bottom w:val="single" w:sz="4" w:space="0" w:color="000000"/>
              <w:right w:val="single" w:sz="4" w:space="0" w:color="000000"/>
            </w:tcBorders>
          </w:tcPr>
          <w:p w14:paraId="4214F2F4"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38B95468"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38E7E47C"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3335468F" w14:textId="77777777" w:rsidR="009412A8" w:rsidRDefault="00FD6B9E">
            <w:pPr>
              <w:spacing w:after="0" w:line="259" w:lineRule="auto"/>
              <w:ind w:left="0" w:firstLine="0"/>
            </w:pPr>
            <w:r>
              <w:rPr>
                <w:sz w:val="16"/>
              </w:rPr>
              <w:t xml:space="preserve">Updated Submissions during September/October section </w:t>
            </w:r>
          </w:p>
        </w:tc>
      </w:tr>
      <w:tr w:rsidR="009412A8" w14:paraId="2772D043" w14:textId="77777777">
        <w:trPr>
          <w:trHeight w:val="410"/>
        </w:trPr>
        <w:tc>
          <w:tcPr>
            <w:tcW w:w="1079" w:type="dxa"/>
            <w:tcBorders>
              <w:top w:val="single" w:sz="4" w:space="0" w:color="000000"/>
              <w:left w:val="single" w:sz="4" w:space="0" w:color="000000"/>
              <w:bottom w:val="single" w:sz="4" w:space="0" w:color="000000"/>
              <w:right w:val="single" w:sz="4" w:space="0" w:color="000000"/>
            </w:tcBorders>
          </w:tcPr>
          <w:p w14:paraId="4EDEECBF" w14:textId="77777777" w:rsidR="009412A8" w:rsidRDefault="00FD6B9E">
            <w:pPr>
              <w:spacing w:after="0" w:line="259" w:lineRule="auto"/>
              <w:ind w:left="97" w:firstLine="0"/>
              <w:jc w:val="center"/>
            </w:pPr>
            <w:r>
              <w:rPr>
                <w:sz w:val="18"/>
              </w:rPr>
              <w:t xml:space="preserve">3.4 </w:t>
            </w:r>
          </w:p>
        </w:tc>
        <w:tc>
          <w:tcPr>
            <w:tcW w:w="1440" w:type="dxa"/>
            <w:tcBorders>
              <w:top w:val="single" w:sz="4" w:space="0" w:color="000000"/>
              <w:left w:val="single" w:sz="4" w:space="0" w:color="000000"/>
              <w:bottom w:val="single" w:sz="4" w:space="0" w:color="000000"/>
              <w:right w:val="single" w:sz="4" w:space="0" w:color="000000"/>
            </w:tcBorders>
          </w:tcPr>
          <w:p w14:paraId="592D3BF8" w14:textId="77777777" w:rsidR="009412A8" w:rsidRDefault="00FD6B9E">
            <w:pPr>
              <w:spacing w:after="0" w:line="259" w:lineRule="auto"/>
              <w:ind w:left="114" w:firstLine="0"/>
              <w:jc w:val="center"/>
            </w:pPr>
            <w:r>
              <w:rPr>
                <w:sz w:val="18"/>
              </w:rPr>
              <w:t xml:space="preserve">09/09/2016 </w:t>
            </w:r>
          </w:p>
        </w:tc>
        <w:tc>
          <w:tcPr>
            <w:tcW w:w="468" w:type="dxa"/>
            <w:tcBorders>
              <w:top w:val="single" w:sz="4" w:space="0" w:color="000000"/>
              <w:left w:val="single" w:sz="4" w:space="0" w:color="000000"/>
              <w:bottom w:val="single" w:sz="4" w:space="0" w:color="000000"/>
              <w:right w:val="nil"/>
            </w:tcBorders>
          </w:tcPr>
          <w:p w14:paraId="3762781B"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57A66392" w14:textId="77777777" w:rsidR="009412A8" w:rsidRDefault="00FD6B9E">
            <w:pPr>
              <w:spacing w:after="8" w:line="259" w:lineRule="auto"/>
              <w:ind w:left="0" w:firstLine="0"/>
            </w:pPr>
            <w:r>
              <w:rPr>
                <w:sz w:val="16"/>
              </w:rPr>
              <w:t xml:space="preserve">Updated various sections for FY18: </w:t>
            </w:r>
          </w:p>
          <w:p w14:paraId="2546C7FC" w14:textId="77777777" w:rsidR="009412A8" w:rsidRDefault="00FD6B9E">
            <w:pPr>
              <w:tabs>
                <w:tab w:val="center" w:pos="408"/>
                <w:tab w:val="center" w:pos="2074"/>
              </w:tabs>
              <w:spacing w:after="0" w:line="259" w:lineRule="auto"/>
              <w:ind w:left="0" w:firstLine="0"/>
            </w:pPr>
            <w:r>
              <w:tab/>
            </w:r>
            <w:r>
              <w:rPr>
                <w:rFonts w:ascii="Courier New" w:eastAsia="Courier New" w:hAnsi="Courier New" w:cs="Courier New"/>
                <w:sz w:val="16"/>
              </w:rPr>
              <w:t>o</w:t>
            </w:r>
            <w:r>
              <w:rPr>
                <w:rFonts w:ascii="Arial" w:eastAsia="Arial" w:hAnsi="Arial" w:cs="Arial"/>
                <w:sz w:val="16"/>
              </w:rPr>
              <w:t xml:space="preserve"> </w:t>
            </w:r>
            <w:r>
              <w:rPr>
                <w:rFonts w:ascii="Arial" w:eastAsia="Arial" w:hAnsi="Arial" w:cs="Arial"/>
                <w:sz w:val="16"/>
              </w:rPr>
              <w:tab/>
            </w:r>
            <w:r>
              <w:rPr>
                <w:sz w:val="16"/>
              </w:rPr>
              <w:t xml:space="preserve">New, updated, and continuing validations </w:t>
            </w:r>
          </w:p>
        </w:tc>
      </w:tr>
      <w:tr w:rsidR="009412A8" w14:paraId="39560EAD" w14:textId="77777777">
        <w:trPr>
          <w:trHeight w:val="237"/>
        </w:trPr>
        <w:tc>
          <w:tcPr>
            <w:tcW w:w="1079" w:type="dxa"/>
            <w:tcBorders>
              <w:top w:val="single" w:sz="4" w:space="0" w:color="000000"/>
              <w:left w:val="single" w:sz="4" w:space="0" w:color="000000"/>
              <w:bottom w:val="nil"/>
              <w:right w:val="single" w:sz="4" w:space="0" w:color="000000"/>
            </w:tcBorders>
          </w:tcPr>
          <w:p w14:paraId="7AAC5947" w14:textId="77777777" w:rsidR="009412A8" w:rsidRDefault="00FD6B9E">
            <w:pPr>
              <w:spacing w:after="0" w:line="259" w:lineRule="auto"/>
              <w:ind w:left="97" w:firstLine="0"/>
              <w:jc w:val="center"/>
            </w:pPr>
            <w:r>
              <w:rPr>
                <w:sz w:val="18"/>
              </w:rPr>
              <w:t xml:space="preserve">3.3 </w:t>
            </w:r>
          </w:p>
        </w:tc>
        <w:tc>
          <w:tcPr>
            <w:tcW w:w="1440" w:type="dxa"/>
            <w:tcBorders>
              <w:top w:val="single" w:sz="4" w:space="0" w:color="000000"/>
              <w:left w:val="single" w:sz="4" w:space="0" w:color="000000"/>
              <w:bottom w:val="nil"/>
              <w:right w:val="single" w:sz="4" w:space="0" w:color="000000"/>
            </w:tcBorders>
          </w:tcPr>
          <w:p w14:paraId="40E9E8D0" w14:textId="77777777" w:rsidR="009412A8" w:rsidRDefault="00FD6B9E">
            <w:pPr>
              <w:spacing w:after="0" w:line="259" w:lineRule="auto"/>
              <w:ind w:left="114" w:firstLine="0"/>
              <w:jc w:val="center"/>
            </w:pPr>
            <w:r>
              <w:rPr>
                <w:sz w:val="18"/>
              </w:rPr>
              <w:t xml:space="preserve">01/06/2016 </w:t>
            </w:r>
          </w:p>
        </w:tc>
        <w:tc>
          <w:tcPr>
            <w:tcW w:w="468" w:type="dxa"/>
            <w:tcBorders>
              <w:top w:val="single" w:sz="4" w:space="0" w:color="000000"/>
              <w:left w:val="single" w:sz="4" w:space="0" w:color="000000"/>
              <w:bottom w:val="nil"/>
              <w:right w:val="nil"/>
            </w:tcBorders>
          </w:tcPr>
          <w:p w14:paraId="68953C51"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nil"/>
              <w:right w:val="single" w:sz="4" w:space="0" w:color="000000"/>
            </w:tcBorders>
          </w:tcPr>
          <w:p w14:paraId="4037D794" w14:textId="77777777" w:rsidR="009412A8" w:rsidRDefault="00FD6B9E">
            <w:pPr>
              <w:spacing w:after="0" w:line="259" w:lineRule="auto"/>
              <w:ind w:left="0" w:firstLine="0"/>
            </w:pPr>
            <w:r>
              <w:rPr>
                <w:sz w:val="16"/>
              </w:rPr>
              <w:t xml:space="preserve">Updated “IT Budget Submissions” to include 2 new validations related to test tokens </w:t>
            </w:r>
          </w:p>
        </w:tc>
      </w:tr>
      <w:tr w:rsidR="009412A8" w14:paraId="599C4D63" w14:textId="77777777">
        <w:trPr>
          <w:trHeight w:val="197"/>
        </w:trPr>
        <w:tc>
          <w:tcPr>
            <w:tcW w:w="1079" w:type="dxa"/>
            <w:tcBorders>
              <w:top w:val="nil"/>
              <w:left w:val="single" w:sz="4" w:space="0" w:color="000000"/>
              <w:bottom w:val="nil"/>
              <w:right w:val="single" w:sz="4" w:space="0" w:color="000000"/>
            </w:tcBorders>
          </w:tcPr>
          <w:p w14:paraId="357DC862"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357D20A8"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1C5AAAB2"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nil"/>
              <w:right w:val="single" w:sz="4" w:space="0" w:color="000000"/>
            </w:tcBorders>
          </w:tcPr>
          <w:p w14:paraId="5D532416" w14:textId="77777777" w:rsidR="009412A8" w:rsidRDefault="00FD6B9E">
            <w:pPr>
              <w:spacing w:after="0" w:line="259" w:lineRule="auto"/>
              <w:ind w:left="0" w:firstLine="0"/>
            </w:pPr>
            <w:r>
              <w:rPr>
                <w:sz w:val="16"/>
              </w:rPr>
              <w:t xml:space="preserve">Updated “Business Case Submissions” to include 2 new validations related to test tokens </w:t>
            </w:r>
          </w:p>
        </w:tc>
      </w:tr>
      <w:tr w:rsidR="009412A8" w14:paraId="417E21C7" w14:textId="77777777">
        <w:trPr>
          <w:trHeight w:val="189"/>
        </w:trPr>
        <w:tc>
          <w:tcPr>
            <w:tcW w:w="1079" w:type="dxa"/>
            <w:tcBorders>
              <w:top w:val="nil"/>
              <w:left w:val="single" w:sz="4" w:space="0" w:color="000000"/>
              <w:bottom w:val="single" w:sz="4" w:space="0" w:color="000000"/>
              <w:right w:val="single" w:sz="4" w:space="0" w:color="000000"/>
            </w:tcBorders>
          </w:tcPr>
          <w:p w14:paraId="5C51B04C"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44E52B93"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26C589AF"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nil"/>
              <w:left w:val="nil"/>
              <w:bottom w:val="single" w:sz="4" w:space="0" w:color="000000"/>
              <w:right w:val="single" w:sz="4" w:space="0" w:color="000000"/>
            </w:tcBorders>
          </w:tcPr>
          <w:p w14:paraId="033FCBE7" w14:textId="77777777" w:rsidR="009412A8" w:rsidRDefault="00FD6B9E">
            <w:pPr>
              <w:spacing w:after="0" w:line="259" w:lineRule="auto"/>
              <w:ind w:left="0" w:firstLine="0"/>
            </w:pPr>
            <w:r>
              <w:rPr>
                <w:sz w:val="16"/>
              </w:rPr>
              <w:t xml:space="preserve">Updated “Business Case Details Submissions” to include 2 new validations related to test tokens </w:t>
            </w:r>
          </w:p>
        </w:tc>
      </w:tr>
      <w:tr w:rsidR="009412A8" w14:paraId="6DF4FEEC" w14:textId="77777777">
        <w:trPr>
          <w:trHeight w:val="367"/>
        </w:trPr>
        <w:tc>
          <w:tcPr>
            <w:tcW w:w="1079" w:type="dxa"/>
            <w:tcBorders>
              <w:top w:val="single" w:sz="4" w:space="0" w:color="000000"/>
              <w:left w:val="single" w:sz="4" w:space="0" w:color="000000"/>
              <w:bottom w:val="single" w:sz="4" w:space="0" w:color="000000"/>
              <w:right w:val="single" w:sz="4" w:space="0" w:color="000000"/>
            </w:tcBorders>
          </w:tcPr>
          <w:p w14:paraId="1EE2A65D" w14:textId="77777777" w:rsidR="009412A8" w:rsidRDefault="00FD6B9E">
            <w:pPr>
              <w:spacing w:after="0" w:line="259" w:lineRule="auto"/>
              <w:ind w:left="97" w:firstLine="0"/>
              <w:jc w:val="center"/>
            </w:pPr>
            <w:r>
              <w:rPr>
                <w:sz w:val="18"/>
              </w:rPr>
              <w:t xml:space="preserve">3.2 </w:t>
            </w:r>
          </w:p>
        </w:tc>
        <w:tc>
          <w:tcPr>
            <w:tcW w:w="1440" w:type="dxa"/>
            <w:tcBorders>
              <w:top w:val="single" w:sz="4" w:space="0" w:color="000000"/>
              <w:left w:val="single" w:sz="4" w:space="0" w:color="000000"/>
              <w:bottom w:val="single" w:sz="4" w:space="0" w:color="000000"/>
              <w:right w:val="single" w:sz="4" w:space="0" w:color="000000"/>
            </w:tcBorders>
          </w:tcPr>
          <w:p w14:paraId="78150ACF" w14:textId="77777777" w:rsidR="009412A8" w:rsidRDefault="00FD6B9E">
            <w:pPr>
              <w:spacing w:after="0" w:line="259" w:lineRule="auto"/>
              <w:ind w:left="114" w:firstLine="0"/>
              <w:jc w:val="center"/>
            </w:pPr>
            <w:r>
              <w:rPr>
                <w:sz w:val="18"/>
              </w:rPr>
              <w:t xml:space="preserve">11/20/2015 </w:t>
            </w:r>
          </w:p>
        </w:tc>
        <w:tc>
          <w:tcPr>
            <w:tcW w:w="468" w:type="dxa"/>
            <w:tcBorders>
              <w:top w:val="single" w:sz="4" w:space="0" w:color="000000"/>
              <w:left w:val="single" w:sz="4" w:space="0" w:color="000000"/>
              <w:bottom w:val="single" w:sz="4" w:space="0" w:color="000000"/>
              <w:right w:val="nil"/>
            </w:tcBorders>
          </w:tcPr>
          <w:p w14:paraId="5A4C9CE9" w14:textId="77777777" w:rsidR="009412A8" w:rsidRDefault="00FD6B9E">
            <w:pPr>
              <w:spacing w:after="0" w:line="259" w:lineRule="auto"/>
              <w:ind w:left="108" w:firstLine="0"/>
            </w:pPr>
            <w:r>
              <w:rPr>
                <w:rFonts w:ascii="Segoe UI Symbol" w:eastAsia="Segoe UI Symbol" w:hAnsi="Segoe UI Symbol" w:cs="Segoe UI Symbol"/>
                <w:sz w:val="16"/>
              </w:rPr>
              <w:t>•</w:t>
            </w:r>
            <w:r>
              <w:rPr>
                <w:rFonts w:ascii="Arial" w:eastAsia="Arial" w:hAnsi="Arial" w:cs="Arial"/>
                <w:sz w:val="16"/>
              </w:rPr>
              <w:t xml:space="preserve"> </w:t>
            </w:r>
          </w:p>
        </w:tc>
        <w:tc>
          <w:tcPr>
            <w:tcW w:w="6732" w:type="dxa"/>
            <w:tcBorders>
              <w:top w:val="single" w:sz="4" w:space="0" w:color="000000"/>
              <w:left w:val="nil"/>
              <w:bottom w:val="single" w:sz="4" w:space="0" w:color="000000"/>
              <w:right w:val="single" w:sz="4" w:space="0" w:color="000000"/>
            </w:tcBorders>
          </w:tcPr>
          <w:p w14:paraId="482C7E45" w14:textId="77777777" w:rsidR="009412A8" w:rsidRDefault="00FD6B9E">
            <w:pPr>
              <w:spacing w:after="0" w:line="259" w:lineRule="auto"/>
              <w:ind w:left="0" w:firstLine="0"/>
            </w:pPr>
            <w:r>
              <w:rPr>
                <w:sz w:val="16"/>
              </w:rPr>
              <w:t xml:space="preserve">Updated manual XML upload URL </w:t>
            </w:r>
          </w:p>
        </w:tc>
      </w:tr>
      <w:tr w:rsidR="009412A8" w14:paraId="7C779ADD" w14:textId="77777777">
        <w:trPr>
          <w:trHeight w:val="258"/>
        </w:trPr>
        <w:tc>
          <w:tcPr>
            <w:tcW w:w="1079" w:type="dxa"/>
            <w:tcBorders>
              <w:top w:val="single" w:sz="4" w:space="0" w:color="000000"/>
              <w:left w:val="single" w:sz="4" w:space="0" w:color="000000"/>
              <w:bottom w:val="nil"/>
              <w:right w:val="single" w:sz="4" w:space="0" w:color="000000"/>
            </w:tcBorders>
          </w:tcPr>
          <w:p w14:paraId="6AE4861D" w14:textId="77777777" w:rsidR="009412A8" w:rsidRDefault="00FD6B9E">
            <w:pPr>
              <w:spacing w:after="0" w:line="259" w:lineRule="auto"/>
              <w:ind w:left="97" w:firstLine="0"/>
              <w:jc w:val="center"/>
            </w:pPr>
            <w:r>
              <w:rPr>
                <w:sz w:val="18"/>
              </w:rPr>
              <w:lastRenderedPageBreak/>
              <w:t xml:space="preserve">3.1 </w:t>
            </w:r>
          </w:p>
        </w:tc>
        <w:tc>
          <w:tcPr>
            <w:tcW w:w="1440" w:type="dxa"/>
            <w:tcBorders>
              <w:top w:val="single" w:sz="4" w:space="0" w:color="000000"/>
              <w:left w:val="single" w:sz="4" w:space="0" w:color="000000"/>
              <w:bottom w:val="nil"/>
              <w:right w:val="single" w:sz="4" w:space="0" w:color="000000"/>
            </w:tcBorders>
          </w:tcPr>
          <w:p w14:paraId="5BF9F368" w14:textId="77777777" w:rsidR="009412A8" w:rsidRDefault="00FD6B9E">
            <w:pPr>
              <w:spacing w:after="0" w:line="259" w:lineRule="auto"/>
              <w:ind w:left="114" w:firstLine="0"/>
              <w:jc w:val="center"/>
            </w:pPr>
            <w:r>
              <w:rPr>
                <w:sz w:val="18"/>
              </w:rPr>
              <w:t xml:space="preserve">11/6/2015 </w:t>
            </w:r>
          </w:p>
        </w:tc>
        <w:tc>
          <w:tcPr>
            <w:tcW w:w="468" w:type="dxa"/>
            <w:tcBorders>
              <w:top w:val="single" w:sz="4" w:space="0" w:color="000000"/>
              <w:left w:val="single" w:sz="4" w:space="0" w:color="000000"/>
              <w:bottom w:val="nil"/>
              <w:right w:val="nil"/>
            </w:tcBorders>
          </w:tcPr>
          <w:p w14:paraId="1EFBB3C6"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single" w:sz="4" w:space="0" w:color="000000"/>
              <w:left w:val="nil"/>
              <w:bottom w:val="nil"/>
              <w:right w:val="single" w:sz="4" w:space="0" w:color="000000"/>
            </w:tcBorders>
          </w:tcPr>
          <w:p w14:paraId="392C8859" w14:textId="77777777" w:rsidR="009412A8" w:rsidRDefault="00FD6B9E">
            <w:pPr>
              <w:spacing w:after="0" w:line="259" w:lineRule="auto"/>
              <w:ind w:left="0" w:firstLine="0"/>
            </w:pPr>
            <w:r>
              <w:rPr>
                <w:sz w:val="16"/>
              </w:rPr>
              <w:t>Updated “Baseline Fields Table” to include performanceMetricBaselineCapability</w:t>
            </w:r>
            <w:r>
              <w:rPr>
                <w:sz w:val="18"/>
              </w:rPr>
              <w:t xml:space="preserve"> </w:t>
            </w:r>
          </w:p>
        </w:tc>
      </w:tr>
      <w:tr w:rsidR="009412A8" w14:paraId="3AB62EC7" w14:textId="77777777">
        <w:trPr>
          <w:trHeight w:val="219"/>
        </w:trPr>
        <w:tc>
          <w:tcPr>
            <w:tcW w:w="1079" w:type="dxa"/>
            <w:tcBorders>
              <w:top w:val="nil"/>
              <w:left w:val="single" w:sz="4" w:space="0" w:color="000000"/>
              <w:bottom w:val="nil"/>
              <w:right w:val="single" w:sz="4" w:space="0" w:color="000000"/>
            </w:tcBorders>
          </w:tcPr>
          <w:p w14:paraId="137D1D01"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41CE67A2"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266A9B81"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nil"/>
              <w:right w:val="single" w:sz="4" w:space="0" w:color="000000"/>
            </w:tcBorders>
          </w:tcPr>
          <w:p w14:paraId="62DC5BAF" w14:textId="77777777" w:rsidR="009412A8" w:rsidRDefault="00FD6B9E">
            <w:pPr>
              <w:spacing w:after="0" w:line="259" w:lineRule="auto"/>
              <w:ind w:left="0" w:firstLine="0"/>
            </w:pPr>
            <w:r>
              <w:rPr>
                <w:sz w:val="16"/>
              </w:rPr>
              <w:t>Updated “URLs for IT Dashboard Submissions” to include FY17 production and UAT URLs</w:t>
            </w:r>
            <w:r>
              <w:rPr>
                <w:sz w:val="18"/>
              </w:rPr>
              <w:t xml:space="preserve"> </w:t>
            </w:r>
          </w:p>
        </w:tc>
      </w:tr>
      <w:tr w:rsidR="009412A8" w14:paraId="4DC19C7B" w14:textId="77777777">
        <w:trPr>
          <w:trHeight w:val="449"/>
        </w:trPr>
        <w:tc>
          <w:tcPr>
            <w:tcW w:w="1079" w:type="dxa"/>
            <w:tcBorders>
              <w:top w:val="nil"/>
              <w:left w:val="single" w:sz="4" w:space="0" w:color="000000"/>
              <w:bottom w:val="nil"/>
              <w:right w:val="single" w:sz="4" w:space="0" w:color="000000"/>
            </w:tcBorders>
          </w:tcPr>
          <w:p w14:paraId="7A2D58D6" w14:textId="77777777" w:rsidR="009412A8" w:rsidRDefault="009412A8">
            <w:pPr>
              <w:spacing w:after="160" w:line="259" w:lineRule="auto"/>
              <w:ind w:left="0" w:firstLine="0"/>
            </w:pPr>
          </w:p>
        </w:tc>
        <w:tc>
          <w:tcPr>
            <w:tcW w:w="1440" w:type="dxa"/>
            <w:tcBorders>
              <w:top w:val="nil"/>
              <w:left w:val="single" w:sz="4" w:space="0" w:color="000000"/>
              <w:bottom w:val="nil"/>
              <w:right w:val="single" w:sz="4" w:space="0" w:color="000000"/>
            </w:tcBorders>
          </w:tcPr>
          <w:p w14:paraId="38B61410" w14:textId="77777777" w:rsidR="009412A8" w:rsidRDefault="009412A8">
            <w:pPr>
              <w:spacing w:after="160" w:line="259" w:lineRule="auto"/>
              <w:ind w:left="0" w:firstLine="0"/>
            </w:pPr>
          </w:p>
        </w:tc>
        <w:tc>
          <w:tcPr>
            <w:tcW w:w="468" w:type="dxa"/>
            <w:tcBorders>
              <w:top w:val="nil"/>
              <w:left w:val="single" w:sz="4" w:space="0" w:color="000000"/>
              <w:bottom w:val="nil"/>
              <w:right w:val="nil"/>
            </w:tcBorders>
          </w:tcPr>
          <w:p w14:paraId="3C2C6947"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nil"/>
              <w:right w:val="single" w:sz="4" w:space="0" w:color="000000"/>
            </w:tcBorders>
          </w:tcPr>
          <w:p w14:paraId="0ECF9CDE" w14:textId="77777777" w:rsidR="009412A8" w:rsidRDefault="00FD6B9E">
            <w:pPr>
              <w:spacing w:after="0" w:line="259" w:lineRule="auto"/>
              <w:ind w:left="0" w:firstLine="0"/>
            </w:pPr>
            <w:r>
              <w:rPr>
                <w:sz w:val="18"/>
              </w:rPr>
              <w:t xml:space="preserve">Updated “Obtaining Tokens for API Access” to include details on full submission keys and test submission keys </w:t>
            </w:r>
          </w:p>
        </w:tc>
      </w:tr>
      <w:tr w:rsidR="009412A8" w14:paraId="632F7DEA" w14:textId="77777777">
        <w:trPr>
          <w:trHeight w:val="432"/>
        </w:trPr>
        <w:tc>
          <w:tcPr>
            <w:tcW w:w="1079" w:type="dxa"/>
            <w:tcBorders>
              <w:top w:val="nil"/>
              <w:left w:val="single" w:sz="4" w:space="0" w:color="000000"/>
              <w:bottom w:val="single" w:sz="4" w:space="0" w:color="000000"/>
              <w:right w:val="single" w:sz="4" w:space="0" w:color="000000"/>
            </w:tcBorders>
          </w:tcPr>
          <w:p w14:paraId="179CFE7E" w14:textId="77777777" w:rsidR="009412A8" w:rsidRDefault="009412A8">
            <w:pPr>
              <w:spacing w:after="160" w:line="259" w:lineRule="auto"/>
              <w:ind w:left="0" w:firstLine="0"/>
            </w:pPr>
          </w:p>
        </w:tc>
        <w:tc>
          <w:tcPr>
            <w:tcW w:w="1440" w:type="dxa"/>
            <w:tcBorders>
              <w:top w:val="nil"/>
              <w:left w:val="single" w:sz="4" w:space="0" w:color="000000"/>
              <w:bottom w:val="single" w:sz="4" w:space="0" w:color="000000"/>
              <w:right w:val="single" w:sz="4" w:space="0" w:color="000000"/>
            </w:tcBorders>
          </w:tcPr>
          <w:p w14:paraId="7CDBD926" w14:textId="77777777" w:rsidR="009412A8" w:rsidRDefault="009412A8">
            <w:pPr>
              <w:spacing w:after="160" w:line="259" w:lineRule="auto"/>
              <w:ind w:left="0" w:firstLine="0"/>
            </w:pPr>
          </w:p>
        </w:tc>
        <w:tc>
          <w:tcPr>
            <w:tcW w:w="468" w:type="dxa"/>
            <w:tcBorders>
              <w:top w:val="nil"/>
              <w:left w:val="single" w:sz="4" w:space="0" w:color="000000"/>
              <w:bottom w:val="single" w:sz="4" w:space="0" w:color="000000"/>
              <w:right w:val="nil"/>
            </w:tcBorders>
          </w:tcPr>
          <w:p w14:paraId="19267B8C"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nil"/>
              <w:left w:val="nil"/>
              <w:bottom w:val="single" w:sz="4" w:space="0" w:color="000000"/>
              <w:right w:val="single" w:sz="4" w:space="0" w:color="000000"/>
            </w:tcBorders>
          </w:tcPr>
          <w:p w14:paraId="745E5D55" w14:textId="77777777" w:rsidR="009412A8" w:rsidRDefault="00FD6B9E">
            <w:pPr>
              <w:spacing w:after="0" w:line="259" w:lineRule="auto"/>
              <w:ind w:left="0" w:firstLine="0"/>
            </w:pPr>
            <w:r>
              <w:rPr>
                <w:sz w:val="18"/>
              </w:rPr>
              <w:t xml:space="preserve">Updated “Business Case Validations” to include 4 new validations related to agency priority goals / agency strategic objectives </w:t>
            </w:r>
          </w:p>
        </w:tc>
      </w:tr>
      <w:tr w:rsidR="009412A8" w14:paraId="0647E547" w14:textId="77777777">
        <w:trPr>
          <w:trHeight w:val="826"/>
        </w:trPr>
        <w:tc>
          <w:tcPr>
            <w:tcW w:w="1079"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2FFE538C" w14:textId="77777777" w:rsidR="009412A8" w:rsidRDefault="00FD6B9E">
            <w:pPr>
              <w:spacing w:after="0" w:line="259" w:lineRule="auto"/>
              <w:ind w:left="0" w:firstLine="0"/>
              <w:jc w:val="center"/>
            </w:pPr>
            <w:r>
              <w:rPr>
                <w:b/>
                <w:color w:val="FFFFFF"/>
              </w:rPr>
              <w:t>V</w:t>
            </w:r>
            <w:r>
              <w:rPr>
                <w:b/>
                <w:color w:val="FFFFFF"/>
                <w:sz w:val="18"/>
              </w:rPr>
              <w:t xml:space="preserve">ERSION </w:t>
            </w:r>
            <w:r>
              <w:rPr>
                <w:b/>
                <w:color w:val="FFFFFF"/>
              </w:rPr>
              <w:t>N</w:t>
            </w:r>
            <w:r>
              <w:rPr>
                <w:b/>
                <w:color w:val="FFFFFF"/>
                <w:sz w:val="18"/>
              </w:rPr>
              <w:t>UMBER</w:t>
            </w:r>
            <w:r>
              <w:rPr>
                <w:b/>
                <w:color w:val="FFFFFF"/>
              </w:rP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244061"/>
            <w:vAlign w:val="center"/>
          </w:tcPr>
          <w:p w14:paraId="4AD7FE05" w14:textId="77777777" w:rsidR="009412A8" w:rsidRDefault="00FD6B9E">
            <w:pPr>
              <w:spacing w:after="0" w:line="259" w:lineRule="auto"/>
              <w:ind w:left="106" w:firstLine="0"/>
              <w:jc w:val="center"/>
            </w:pPr>
            <w:r>
              <w:rPr>
                <w:b/>
                <w:color w:val="FFFFFF"/>
              </w:rPr>
              <w:t>D</w:t>
            </w:r>
            <w:r>
              <w:rPr>
                <w:b/>
                <w:color w:val="FFFFFF"/>
                <w:sz w:val="18"/>
              </w:rPr>
              <w:t>ATE</w:t>
            </w:r>
            <w:r>
              <w:rPr>
                <w:b/>
                <w:color w:val="FFFFFF"/>
              </w:rPr>
              <w:t xml:space="preserve"> </w:t>
            </w:r>
          </w:p>
        </w:tc>
        <w:tc>
          <w:tcPr>
            <w:tcW w:w="468" w:type="dxa"/>
            <w:tcBorders>
              <w:top w:val="single" w:sz="4" w:space="0" w:color="000000"/>
              <w:left w:val="single" w:sz="4" w:space="0" w:color="000000"/>
              <w:bottom w:val="single" w:sz="4" w:space="0" w:color="000000"/>
              <w:right w:val="nil"/>
            </w:tcBorders>
            <w:shd w:val="clear" w:color="auto" w:fill="244061"/>
          </w:tcPr>
          <w:p w14:paraId="5B38EFB0" w14:textId="77777777" w:rsidR="009412A8" w:rsidRDefault="009412A8">
            <w:pPr>
              <w:spacing w:after="160" w:line="259" w:lineRule="auto"/>
              <w:ind w:left="0" w:firstLine="0"/>
            </w:pPr>
          </w:p>
        </w:tc>
        <w:tc>
          <w:tcPr>
            <w:tcW w:w="6732" w:type="dxa"/>
            <w:tcBorders>
              <w:top w:val="single" w:sz="4" w:space="0" w:color="000000"/>
              <w:left w:val="nil"/>
              <w:bottom w:val="single" w:sz="4" w:space="0" w:color="000000"/>
              <w:right w:val="single" w:sz="4" w:space="0" w:color="000000"/>
            </w:tcBorders>
            <w:shd w:val="clear" w:color="auto" w:fill="244061"/>
          </w:tcPr>
          <w:p w14:paraId="32502607" w14:textId="77777777" w:rsidR="009412A8" w:rsidRDefault="00FD6B9E">
            <w:pPr>
              <w:spacing w:after="44" w:line="259" w:lineRule="auto"/>
              <w:ind w:left="0" w:right="302" w:firstLine="0"/>
              <w:jc w:val="center"/>
            </w:pPr>
            <w:r>
              <w:rPr>
                <w:b/>
                <w:color w:val="FFFFFF"/>
              </w:rPr>
              <w:t xml:space="preserve"> </w:t>
            </w:r>
          </w:p>
          <w:p w14:paraId="47CFB462" w14:textId="77777777" w:rsidR="009412A8" w:rsidRDefault="00FD6B9E">
            <w:pPr>
              <w:spacing w:after="0" w:line="259" w:lineRule="auto"/>
              <w:ind w:left="0" w:right="360" w:firstLine="0"/>
              <w:jc w:val="center"/>
            </w:pPr>
            <w:r>
              <w:rPr>
                <w:b/>
                <w:color w:val="FFFFFF"/>
              </w:rPr>
              <w:t>D</w:t>
            </w:r>
            <w:r>
              <w:rPr>
                <w:b/>
                <w:color w:val="FFFFFF"/>
                <w:sz w:val="18"/>
              </w:rPr>
              <w:t>ESCRIPTION</w:t>
            </w:r>
            <w:r>
              <w:rPr>
                <w:b/>
                <w:color w:val="FFFFFF"/>
              </w:rPr>
              <w:t xml:space="preserve"> </w:t>
            </w:r>
          </w:p>
        </w:tc>
      </w:tr>
      <w:tr w:rsidR="009412A8" w14:paraId="39A43772" w14:textId="77777777">
        <w:trPr>
          <w:trHeight w:val="2216"/>
        </w:trPr>
        <w:tc>
          <w:tcPr>
            <w:tcW w:w="1079" w:type="dxa"/>
            <w:tcBorders>
              <w:top w:val="single" w:sz="4" w:space="0" w:color="000000"/>
              <w:left w:val="single" w:sz="4" w:space="0" w:color="000000"/>
              <w:bottom w:val="single" w:sz="4" w:space="0" w:color="000000"/>
              <w:right w:val="single" w:sz="4" w:space="0" w:color="000000"/>
            </w:tcBorders>
          </w:tcPr>
          <w:p w14:paraId="0F3387D3" w14:textId="77777777" w:rsidR="009412A8" w:rsidRDefault="00FD6B9E">
            <w:pPr>
              <w:spacing w:after="0" w:line="259" w:lineRule="auto"/>
              <w:ind w:left="97" w:firstLine="0"/>
              <w:jc w:val="center"/>
            </w:pPr>
            <w:r>
              <w:rPr>
                <w:sz w:val="18"/>
              </w:rPr>
              <w:t xml:space="preserve">3.0 </w:t>
            </w:r>
          </w:p>
        </w:tc>
        <w:tc>
          <w:tcPr>
            <w:tcW w:w="1440" w:type="dxa"/>
            <w:tcBorders>
              <w:top w:val="single" w:sz="4" w:space="0" w:color="000000"/>
              <w:left w:val="single" w:sz="4" w:space="0" w:color="000000"/>
              <w:bottom w:val="single" w:sz="4" w:space="0" w:color="000000"/>
              <w:right w:val="single" w:sz="4" w:space="0" w:color="000000"/>
            </w:tcBorders>
          </w:tcPr>
          <w:p w14:paraId="46EE5184" w14:textId="77777777" w:rsidR="009412A8" w:rsidRDefault="00FD6B9E">
            <w:pPr>
              <w:spacing w:after="0" w:line="259" w:lineRule="auto"/>
              <w:ind w:left="114" w:firstLine="0"/>
              <w:jc w:val="center"/>
            </w:pPr>
            <w:r>
              <w:rPr>
                <w:sz w:val="18"/>
              </w:rPr>
              <w:t xml:space="preserve">7/24/2015 </w:t>
            </w:r>
          </w:p>
        </w:tc>
        <w:tc>
          <w:tcPr>
            <w:tcW w:w="468" w:type="dxa"/>
            <w:tcBorders>
              <w:top w:val="single" w:sz="4" w:space="0" w:color="000000"/>
              <w:left w:val="single" w:sz="4" w:space="0" w:color="000000"/>
              <w:bottom w:val="single" w:sz="4" w:space="0" w:color="000000"/>
              <w:right w:val="nil"/>
            </w:tcBorders>
          </w:tcPr>
          <w:p w14:paraId="3FBA00B5" w14:textId="77777777" w:rsidR="009412A8" w:rsidRDefault="00FD6B9E">
            <w:pPr>
              <w:spacing w:after="0" w:line="259" w:lineRule="auto"/>
              <w:ind w:left="108" w:firstLine="0"/>
            </w:pPr>
            <w:r>
              <w:rPr>
                <w:rFonts w:ascii="Segoe UI Symbol" w:eastAsia="Segoe UI Symbol" w:hAnsi="Segoe UI Symbol" w:cs="Segoe UI Symbol"/>
                <w:sz w:val="18"/>
              </w:rPr>
              <w:t>•</w:t>
            </w:r>
            <w:r>
              <w:rPr>
                <w:rFonts w:ascii="Arial" w:eastAsia="Arial" w:hAnsi="Arial" w:cs="Arial"/>
                <w:sz w:val="18"/>
              </w:rPr>
              <w:t xml:space="preserve"> </w:t>
            </w:r>
          </w:p>
        </w:tc>
        <w:tc>
          <w:tcPr>
            <w:tcW w:w="6732" w:type="dxa"/>
            <w:tcBorders>
              <w:top w:val="single" w:sz="4" w:space="0" w:color="000000"/>
              <w:left w:val="nil"/>
              <w:bottom w:val="single" w:sz="4" w:space="0" w:color="000000"/>
              <w:right w:val="single" w:sz="4" w:space="0" w:color="000000"/>
            </w:tcBorders>
          </w:tcPr>
          <w:p w14:paraId="5DB9EBBB" w14:textId="77777777" w:rsidR="009412A8" w:rsidRDefault="00FD6B9E">
            <w:pPr>
              <w:spacing w:after="12" w:line="259" w:lineRule="auto"/>
              <w:ind w:left="0" w:firstLine="0"/>
            </w:pPr>
            <w:r>
              <w:rPr>
                <w:sz w:val="18"/>
              </w:rPr>
              <w:t xml:space="preserve">Updated various sections for FY17: </w:t>
            </w:r>
          </w:p>
          <w:p w14:paraId="409545D1" w14:textId="77777777" w:rsidR="009412A8" w:rsidRDefault="00FD6B9E">
            <w:pPr>
              <w:spacing w:after="0" w:line="259" w:lineRule="auto"/>
              <w:ind w:left="360" w:right="2265" w:firstLine="0"/>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Obtaining Tokens for API Access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Renaming of Submission Sections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URLs for IT Dashboard Submissions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Submissions during August/September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Submitting E-Gov and Line of Business Initiatives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Baseline Fields Table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Operational Performance Metric Categories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IT Budget &amp; Business Case Application Validations </w:t>
            </w: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Pr>
                <w:sz w:val="18"/>
              </w:rPr>
              <w:t xml:space="preserve">Responses to Agency Questions </w:t>
            </w:r>
          </w:p>
        </w:tc>
      </w:tr>
    </w:tbl>
    <w:p w14:paraId="6BEFE60E" w14:textId="77777777" w:rsidR="009412A8" w:rsidRDefault="00FD6B9E">
      <w:pPr>
        <w:spacing w:after="233" w:line="259" w:lineRule="auto"/>
        <w:ind w:left="0" w:firstLine="0"/>
      </w:pPr>
      <w:r>
        <w:t xml:space="preserve"> </w:t>
      </w:r>
    </w:p>
    <w:p w14:paraId="6D599886" w14:textId="77777777" w:rsidR="009412A8" w:rsidRDefault="00FD6B9E">
      <w:pPr>
        <w:spacing w:after="0" w:line="259" w:lineRule="auto"/>
        <w:ind w:left="0" w:firstLine="0"/>
        <w:jc w:val="both"/>
      </w:pPr>
      <w:r>
        <w:t xml:space="preserve"> </w:t>
      </w:r>
      <w:r>
        <w:tab/>
        <w:t xml:space="preserve"> </w:t>
      </w:r>
      <w:r>
        <w:br w:type="page"/>
      </w:r>
    </w:p>
    <w:sdt>
      <w:sdtPr>
        <w:id w:val="1763025645"/>
        <w:docPartObj>
          <w:docPartGallery w:val="Table of Contents"/>
        </w:docPartObj>
      </w:sdtPr>
      <w:sdtEndPr/>
      <w:sdtContent>
        <w:p w14:paraId="213D4D2F" w14:textId="77777777" w:rsidR="009412A8" w:rsidRDefault="00FD6B9E">
          <w:pPr>
            <w:spacing w:after="0" w:line="259" w:lineRule="auto"/>
            <w:ind w:left="-5"/>
          </w:pPr>
          <w:r>
            <w:rPr>
              <w:rFonts w:ascii="Cambria" w:eastAsia="Cambria" w:hAnsi="Cambria" w:cs="Cambria"/>
              <w:b/>
              <w:color w:val="E36C0A"/>
              <w:sz w:val="28"/>
            </w:rPr>
            <w:t xml:space="preserve">Table of Contents </w:t>
          </w:r>
        </w:p>
        <w:p w14:paraId="47C6CB55" w14:textId="77777777" w:rsidR="009412A8" w:rsidRDefault="00FD6B9E">
          <w:pPr>
            <w:spacing w:after="218" w:line="259" w:lineRule="auto"/>
            <w:ind w:left="0" w:firstLine="0"/>
          </w:pPr>
          <w:r>
            <w:t xml:space="preserve"> </w:t>
          </w:r>
        </w:p>
        <w:p w14:paraId="30734BC1" w14:textId="77777777" w:rsidR="009412A8" w:rsidRDefault="00FD6B9E">
          <w:pPr>
            <w:pStyle w:val="TOC1"/>
            <w:tabs>
              <w:tab w:val="right" w:leader="dot" w:pos="10161"/>
            </w:tabs>
          </w:pPr>
          <w:r>
            <w:fldChar w:fldCharType="begin"/>
          </w:r>
          <w:r>
            <w:instrText xml:space="preserve"> TOC \o "1-2" \h \z \u </w:instrText>
          </w:r>
          <w:r>
            <w:fldChar w:fldCharType="separate"/>
          </w:r>
          <w:hyperlink w:anchor="_Toc83178">
            <w:r>
              <w:t>Getting Help</w:t>
            </w:r>
            <w:r>
              <w:tab/>
            </w:r>
            <w:r>
              <w:fldChar w:fldCharType="begin"/>
            </w:r>
            <w:r>
              <w:instrText>PAGEREF _Toc83178 \h</w:instrText>
            </w:r>
            <w:r>
              <w:fldChar w:fldCharType="separate"/>
            </w:r>
            <w:r>
              <w:t xml:space="preserve">6 </w:t>
            </w:r>
            <w:r>
              <w:fldChar w:fldCharType="end"/>
            </w:r>
          </w:hyperlink>
        </w:p>
        <w:p w14:paraId="522DF6B7" w14:textId="77777777" w:rsidR="009412A8" w:rsidRDefault="0083096B">
          <w:pPr>
            <w:pStyle w:val="TOC1"/>
            <w:tabs>
              <w:tab w:val="right" w:leader="dot" w:pos="10161"/>
            </w:tabs>
          </w:pPr>
          <w:hyperlink w:anchor="_Toc83179">
            <w:r w:rsidR="00FD6B9E">
              <w:t>Accessing IT Dashboard as an Agency Reviewer or Submitter</w:t>
            </w:r>
            <w:r w:rsidR="00FD6B9E">
              <w:tab/>
            </w:r>
            <w:r w:rsidR="00FD6B9E">
              <w:fldChar w:fldCharType="begin"/>
            </w:r>
            <w:r w:rsidR="00FD6B9E">
              <w:instrText>PAGEREF _Toc83179 \h</w:instrText>
            </w:r>
            <w:r w:rsidR="00FD6B9E">
              <w:fldChar w:fldCharType="separate"/>
            </w:r>
            <w:r w:rsidR="00FD6B9E">
              <w:t xml:space="preserve">6 </w:t>
            </w:r>
            <w:r w:rsidR="00FD6B9E">
              <w:fldChar w:fldCharType="end"/>
            </w:r>
          </w:hyperlink>
        </w:p>
        <w:p w14:paraId="485EAEE2" w14:textId="77777777" w:rsidR="009412A8" w:rsidRDefault="0083096B">
          <w:pPr>
            <w:pStyle w:val="TOC1"/>
            <w:tabs>
              <w:tab w:val="right" w:leader="dot" w:pos="10161"/>
            </w:tabs>
          </w:pPr>
          <w:hyperlink w:anchor="_Toc83180">
            <w:r w:rsidR="00FD6B9E">
              <w:t>Using the Application Programming Interface (API)</w:t>
            </w:r>
            <w:r w:rsidR="00FD6B9E">
              <w:tab/>
            </w:r>
            <w:r w:rsidR="00FD6B9E">
              <w:fldChar w:fldCharType="begin"/>
            </w:r>
            <w:r w:rsidR="00FD6B9E">
              <w:instrText>PAGEREF _Toc83180 \h</w:instrText>
            </w:r>
            <w:r w:rsidR="00FD6B9E">
              <w:fldChar w:fldCharType="separate"/>
            </w:r>
            <w:r w:rsidR="00FD6B9E">
              <w:t xml:space="preserve">6 </w:t>
            </w:r>
            <w:r w:rsidR="00FD6B9E">
              <w:fldChar w:fldCharType="end"/>
            </w:r>
          </w:hyperlink>
        </w:p>
        <w:p w14:paraId="7367FD39" w14:textId="77777777" w:rsidR="009412A8" w:rsidRDefault="0083096B">
          <w:pPr>
            <w:pStyle w:val="TOC1"/>
            <w:tabs>
              <w:tab w:val="right" w:leader="dot" w:pos="10161"/>
            </w:tabs>
          </w:pPr>
          <w:hyperlink w:anchor="_Toc83181">
            <w:r w:rsidR="00FD6B9E">
              <w:t>Obtaining Tokens for API Access</w:t>
            </w:r>
            <w:r w:rsidR="00FD6B9E">
              <w:tab/>
            </w:r>
            <w:r w:rsidR="00FD6B9E">
              <w:fldChar w:fldCharType="begin"/>
            </w:r>
            <w:r w:rsidR="00FD6B9E">
              <w:instrText>PAGEREF _Toc83181 \h</w:instrText>
            </w:r>
            <w:r w:rsidR="00FD6B9E">
              <w:fldChar w:fldCharType="separate"/>
            </w:r>
            <w:r w:rsidR="00FD6B9E">
              <w:t xml:space="preserve">7 </w:t>
            </w:r>
            <w:r w:rsidR="00FD6B9E">
              <w:fldChar w:fldCharType="end"/>
            </w:r>
          </w:hyperlink>
        </w:p>
        <w:p w14:paraId="776A6DD6" w14:textId="77777777" w:rsidR="009412A8" w:rsidRDefault="0083096B">
          <w:pPr>
            <w:pStyle w:val="TOC2"/>
            <w:tabs>
              <w:tab w:val="right" w:leader="dot" w:pos="10161"/>
            </w:tabs>
          </w:pPr>
          <w:hyperlink w:anchor="_Toc83182">
            <w:r w:rsidR="00FD6B9E">
              <w:t>Full Submission Keys</w:t>
            </w:r>
            <w:r w:rsidR="00FD6B9E">
              <w:tab/>
            </w:r>
            <w:r w:rsidR="00FD6B9E">
              <w:fldChar w:fldCharType="begin"/>
            </w:r>
            <w:r w:rsidR="00FD6B9E">
              <w:instrText>PAGEREF _Toc83182 \h</w:instrText>
            </w:r>
            <w:r w:rsidR="00FD6B9E">
              <w:fldChar w:fldCharType="separate"/>
            </w:r>
            <w:r w:rsidR="00FD6B9E">
              <w:t xml:space="preserve">8 </w:t>
            </w:r>
            <w:r w:rsidR="00FD6B9E">
              <w:fldChar w:fldCharType="end"/>
            </w:r>
          </w:hyperlink>
        </w:p>
        <w:p w14:paraId="4904ADF1" w14:textId="77777777" w:rsidR="009412A8" w:rsidRDefault="0083096B">
          <w:pPr>
            <w:pStyle w:val="TOC2"/>
            <w:tabs>
              <w:tab w:val="right" w:leader="dot" w:pos="10161"/>
            </w:tabs>
          </w:pPr>
          <w:hyperlink w:anchor="_Toc83183">
            <w:r w:rsidR="00FD6B9E">
              <w:t>Test Submission Keys</w:t>
            </w:r>
            <w:r w:rsidR="00FD6B9E">
              <w:tab/>
            </w:r>
            <w:r w:rsidR="00FD6B9E">
              <w:fldChar w:fldCharType="begin"/>
            </w:r>
            <w:r w:rsidR="00FD6B9E">
              <w:instrText>PAGEREF _Toc83183 \h</w:instrText>
            </w:r>
            <w:r w:rsidR="00FD6B9E">
              <w:fldChar w:fldCharType="separate"/>
            </w:r>
            <w:r w:rsidR="00FD6B9E">
              <w:t xml:space="preserve">8 </w:t>
            </w:r>
            <w:r w:rsidR="00FD6B9E">
              <w:fldChar w:fldCharType="end"/>
            </w:r>
          </w:hyperlink>
        </w:p>
        <w:p w14:paraId="5391D27D" w14:textId="77777777" w:rsidR="009412A8" w:rsidRDefault="0083096B">
          <w:pPr>
            <w:pStyle w:val="TOC1"/>
            <w:tabs>
              <w:tab w:val="right" w:leader="dot" w:pos="10161"/>
            </w:tabs>
          </w:pPr>
          <w:hyperlink w:anchor="_Toc83184">
            <w:r w:rsidR="00FD6B9E">
              <w:t>URLs for IT Dashboard Submissions</w:t>
            </w:r>
            <w:r w:rsidR="00FD6B9E">
              <w:tab/>
            </w:r>
            <w:r w:rsidR="00FD6B9E">
              <w:fldChar w:fldCharType="begin"/>
            </w:r>
            <w:r w:rsidR="00FD6B9E">
              <w:instrText>PAGEREF _Toc83184 \h</w:instrText>
            </w:r>
            <w:r w:rsidR="00FD6B9E">
              <w:fldChar w:fldCharType="separate"/>
            </w:r>
            <w:r w:rsidR="00FD6B9E">
              <w:t xml:space="preserve">9 </w:t>
            </w:r>
            <w:r w:rsidR="00FD6B9E">
              <w:fldChar w:fldCharType="end"/>
            </w:r>
          </w:hyperlink>
        </w:p>
        <w:p w14:paraId="1C44DA62" w14:textId="77777777" w:rsidR="009412A8" w:rsidRDefault="0083096B">
          <w:pPr>
            <w:pStyle w:val="TOC1"/>
            <w:tabs>
              <w:tab w:val="right" w:leader="dot" w:pos="10161"/>
            </w:tabs>
          </w:pPr>
          <w:hyperlink w:anchor="_Toc83185">
            <w:r w:rsidR="00FD6B9E">
              <w:t>FY 2020 Application Validations</w:t>
            </w:r>
            <w:r w:rsidR="00FD6B9E">
              <w:tab/>
            </w:r>
            <w:r w:rsidR="00FD6B9E">
              <w:fldChar w:fldCharType="begin"/>
            </w:r>
            <w:r w:rsidR="00FD6B9E">
              <w:instrText>PAGEREF _Toc83185 \h</w:instrText>
            </w:r>
            <w:r w:rsidR="00FD6B9E">
              <w:fldChar w:fldCharType="separate"/>
            </w:r>
            <w:r w:rsidR="00FD6B9E">
              <w:t xml:space="preserve">11 </w:t>
            </w:r>
            <w:r w:rsidR="00FD6B9E">
              <w:fldChar w:fldCharType="end"/>
            </w:r>
          </w:hyperlink>
        </w:p>
        <w:p w14:paraId="187A9455" w14:textId="77777777" w:rsidR="009412A8" w:rsidRDefault="0083096B">
          <w:pPr>
            <w:pStyle w:val="TOC1"/>
            <w:tabs>
              <w:tab w:val="right" w:leader="dot" w:pos="10161"/>
            </w:tabs>
          </w:pPr>
          <w:hyperlink w:anchor="_Toc83186">
            <w:r w:rsidR="00FD6B9E">
              <w:t>FY 2020 Data Dictionary and Enumerations</w:t>
            </w:r>
            <w:r w:rsidR="00FD6B9E">
              <w:tab/>
            </w:r>
            <w:r w:rsidR="00FD6B9E">
              <w:fldChar w:fldCharType="begin"/>
            </w:r>
            <w:r w:rsidR="00FD6B9E">
              <w:instrText>PAGEREF _Toc83186 \h</w:instrText>
            </w:r>
            <w:r w:rsidR="00FD6B9E">
              <w:fldChar w:fldCharType="separate"/>
            </w:r>
            <w:r w:rsidR="00FD6B9E">
              <w:t xml:space="preserve">11 </w:t>
            </w:r>
            <w:r w:rsidR="00FD6B9E">
              <w:fldChar w:fldCharType="end"/>
            </w:r>
          </w:hyperlink>
        </w:p>
        <w:p w14:paraId="3199333B" w14:textId="77777777" w:rsidR="009412A8" w:rsidRDefault="0083096B">
          <w:pPr>
            <w:pStyle w:val="TOC1"/>
            <w:tabs>
              <w:tab w:val="right" w:leader="dot" w:pos="10161"/>
            </w:tabs>
          </w:pPr>
          <w:hyperlink w:anchor="_Toc83187">
            <w:r w:rsidR="00FD6B9E">
              <w:t>FY 2020 Pre-Decisional AITPS Submission (September 10 through 21)</w:t>
            </w:r>
            <w:r w:rsidR="00FD6B9E">
              <w:tab/>
            </w:r>
            <w:r w:rsidR="00FD6B9E">
              <w:fldChar w:fldCharType="begin"/>
            </w:r>
            <w:r w:rsidR="00FD6B9E">
              <w:instrText>PAGEREF _Toc83187 \h</w:instrText>
            </w:r>
            <w:r w:rsidR="00FD6B9E">
              <w:fldChar w:fldCharType="separate"/>
            </w:r>
            <w:r w:rsidR="00FD6B9E">
              <w:t xml:space="preserve">11 </w:t>
            </w:r>
            <w:r w:rsidR="00FD6B9E">
              <w:fldChar w:fldCharType="end"/>
            </w:r>
          </w:hyperlink>
        </w:p>
        <w:p w14:paraId="5D4F3AAB" w14:textId="77777777" w:rsidR="009412A8" w:rsidRDefault="0083096B">
          <w:pPr>
            <w:pStyle w:val="TOC1"/>
            <w:tabs>
              <w:tab w:val="right" w:leader="dot" w:pos="10161"/>
            </w:tabs>
          </w:pPr>
          <w:hyperlink w:anchor="_Toc83188">
            <w:r w:rsidR="00FD6B9E">
              <w:t>General Instructions for Continuing Major Investments</w:t>
            </w:r>
            <w:r w:rsidR="00FD6B9E">
              <w:tab/>
            </w:r>
            <w:r w:rsidR="00FD6B9E">
              <w:fldChar w:fldCharType="begin"/>
            </w:r>
            <w:r w:rsidR="00FD6B9E">
              <w:instrText>PAGEREF _Toc83188 \h</w:instrText>
            </w:r>
            <w:r w:rsidR="00FD6B9E">
              <w:fldChar w:fldCharType="separate"/>
            </w:r>
            <w:r w:rsidR="00FD6B9E">
              <w:t xml:space="preserve">12 </w:t>
            </w:r>
            <w:r w:rsidR="00FD6B9E">
              <w:fldChar w:fldCharType="end"/>
            </w:r>
          </w:hyperlink>
        </w:p>
        <w:p w14:paraId="438AA2F7" w14:textId="77777777" w:rsidR="009412A8" w:rsidRDefault="0083096B">
          <w:pPr>
            <w:pStyle w:val="TOC1"/>
            <w:tabs>
              <w:tab w:val="right" w:leader="dot" w:pos="10161"/>
            </w:tabs>
          </w:pPr>
          <w:hyperlink w:anchor="_Toc83189">
            <w:r w:rsidR="00FD6B9E">
              <w:t>General Instructions for Investments that are Split or Consolidated</w:t>
            </w:r>
            <w:r w:rsidR="00FD6B9E">
              <w:tab/>
            </w:r>
            <w:r w:rsidR="00FD6B9E">
              <w:fldChar w:fldCharType="begin"/>
            </w:r>
            <w:r w:rsidR="00FD6B9E">
              <w:instrText>PAGEREF _Toc83189 \h</w:instrText>
            </w:r>
            <w:r w:rsidR="00FD6B9E">
              <w:fldChar w:fldCharType="separate"/>
            </w:r>
            <w:r w:rsidR="00FD6B9E">
              <w:t xml:space="preserve">12 </w:t>
            </w:r>
            <w:r w:rsidR="00FD6B9E">
              <w:fldChar w:fldCharType="end"/>
            </w:r>
          </w:hyperlink>
        </w:p>
        <w:p w14:paraId="389AA656" w14:textId="77777777" w:rsidR="009412A8" w:rsidRDefault="0083096B">
          <w:pPr>
            <w:pStyle w:val="TOC1"/>
            <w:tabs>
              <w:tab w:val="right" w:leader="dot" w:pos="10161"/>
            </w:tabs>
          </w:pPr>
          <w:hyperlink w:anchor="_Toc83190">
            <w:r w:rsidR="00FD6B9E">
              <w:t>General Instructions for Standard Investment Reports</w:t>
            </w:r>
            <w:r w:rsidR="00FD6B9E">
              <w:tab/>
            </w:r>
            <w:r w:rsidR="00FD6B9E">
              <w:fldChar w:fldCharType="begin"/>
            </w:r>
            <w:r w:rsidR="00FD6B9E">
              <w:instrText>PAGEREF _Toc83190 \h</w:instrText>
            </w:r>
            <w:r w:rsidR="00FD6B9E">
              <w:fldChar w:fldCharType="separate"/>
            </w:r>
            <w:r w:rsidR="00FD6B9E">
              <w:t xml:space="preserve">12 </w:t>
            </w:r>
            <w:r w:rsidR="00FD6B9E">
              <w:fldChar w:fldCharType="end"/>
            </w:r>
          </w:hyperlink>
        </w:p>
        <w:p w14:paraId="1FEC0B75" w14:textId="77777777" w:rsidR="009412A8" w:rsidRDefault="0083096B">
          <w:pPr>
            <w:pStyle w:val="TOC1"/>
            <w:tabs>
              <w:tab w:val="right" w:leader="dot" w:pos="10161"/>
            </w:tabs>
          </w:pPr>
          <w:hyperlink w:anchor="_Toc83191">
            <w:r w:rsidR="00FD6B9E">
              <w:t>General Instructions for CIO Evaluation Reports</w:t>
            </w:r>
            <w:r w:rsidR="00FD6B9E">
              <w:tab/>
            </w:r>
            <w:r w:rsidR="00FD6B9E">
              <w:fldChar w:fldCharType="begin"/>
            </w:r>
            <w:r w:rsidR="00FD6B9E">
              <w:instrText>PAGEREF _Toc83191 \h</w:instrText>
            </w:r>
            <w:r w:rsidR="00FD6B9E">
              <w:fldChar w:fldCharType="separate"/>
            </w:r>
            <w:r w:rsidR="00FD6B9E">
              <w:t xml:space="preserve">12 </w:t>
            </w:r>
            <w:r w:rsidR="00FD6B9E">
              <w:fldChar w:fldCharType="end"/>
            </w:r>
          </w:hyperlink>
        </w:p>
        <w:p w14:paraId="3D8055A8" w14:textId="77777777" w:rsidR="009412A8" w:rsidRDefault="0083096B">
          <w:pPr>
            <w:pStyle w:val="TOC1"/>
            <w:tabs>
              <w:tab w:val="right" w:leader="dot" w:pos="10161"/>
            </w:tabs>
          </w:pPr>
          <w:hyperlink w:anchor="_Toc83192">
            <w:r w:rsidR="00FD6B9E">
              <w:t>General Instructions for Systems Inventory List</w:t>
            </w:r>
            <w:r w:rsidR="00FD6B9E">
              <w:tab/>
            </w:r>
            <w:r w:rsidR="00FD6B9E">
              <w:fldChar w:fldCharType="begin"/>
            </w:r>
            <w:r w:rsidR="00FD6B9E">
              <w:instrText>PAGEREF _Toc83192 \h</w:instrText>
            </w:r>
            <w:r w:rsidR="00FD6B9E">
              <w:fldChar w:fldCharType="separate"/>
            </w:r>
            <w:r w:rsidR="00FD6B9E">
              <w:t xml:space="preserve">13 </w:t>
            </w:r>
            <w:r w:rsidR="00FD6B9E">
              <w:fldChar w:fldCharType="end"/>
            </w:r>
          </w:hyperlink>
        </w:p>
        <w:p w14:paraId="7F62D2D0" w14:textId="77777777" w:rsidR="009412A8" w:rsidRDefault="0083096B">
          <w:pPr>
            <w:pStyle w:val="TOC1"/>
            <w:tabs>
              <w:tab w:val="right" w:leader="dot" w:pos="10161"/>
            </w:tabs>
          </w:pPr>
          <w:hyperlink w:anchor="_Toc83193">
            <w:r w:rsidR="00FD6B9E">
              <w:t>General Instructions for Contracts Report</w:t>
            </w:r>
            <w:r w:rsidR="00FD6B9E">
              <w:tab/>
            </w:r>
            <w:r w:rsidR="00FD6B9E">
              <w:fldChar w:fldCharType="begin"/>
            </w:r>
            <w:r w:rsidR="00FD6B9E">
              <w:instrText>PAGEREF _Toc83193 \h</w:instrText>
            </w:r>
            <w:r w:rsidR="00FD6B9E">
              <w:fldChar w:fldCharType="separate"/>
            </w:r>
            <w:r w:rsidR="00FD6B9E">
              <w:t xml:space="preserve">15 </w:t>
            </w:r>
            <w:r w:rsidR="00FD6B9E">
              <w:fldChar w:fldCharType="end"/>
            </w:r>
          </w:hyperlink>
        </w:p>
        <w:p w14:paraId="0D3E6C07" w14:textId="77777777" w:rsidR="009412A8" w:rsidRDefault="0083096B">
          <w:pPr>
            <w:pStyle w:val="TOC1"/>
            <w:tabs>
              <w:tab w:val="right" w:leader="dot" w:pos="10161"/>
            </w:tabs>
          </w:pPr>
          <w:hyperlink w:anchor="_Toc83194">
            <w:r w:rsidR="00FD6B9E">
              <w:t>General Instructions for Submission Confirmation</w:t>
            </w:r>
            <w:r w:rsidR="00FD6B9E">
              <w:tab/>
            </w:r>
            <w:r w:rsidR="00FD6B9E">
              <w:fldChar w:fldCharType="begin"/>
            </w:r>
            <w:r w:rsidR="00FD6B9E">
              <w:instrText>PAGEREF _Toc83194 \h</w:instrText>
            </w:r>
            <w:r w:rsidR="00FD6B9E">
              <w:fldChar w:fldCharType="separate"/>
            </w:r>
            <w:r w:rsidR="00FD6B9E">
              <w:t xml:space="preserve">15 </w:t>
            </w:r>
            <w:r w:rsidR="00FD6B9E">
              <w:fldChar w:fldCharType="end"/>
            </w:r>
          </w:hyperlink>
        </w:p>
        <w:p w14:paraId="2EC302C3" w14:textId="77777777" w:rsidR="009412A8" w:rsidRDefault="0083096B">
          <w:pPr>
            <w:pStyle w:val="TOC1"/>
            <w:tabs>
              <w:tab w:val="right" w:leader="dot" w:pos="10161"/>
            </w:tabs>
          </w:pPr>
          <w:hyperlink w:anchor="_Toc83195">
            <w:r w:rsidR="00FD6B9E">
              <w:t>Submitting E-Gov and Line of Business Initiatives and Shared Services</w:t>
            </w:r>
            <w:r w:rsidR="00FD6B9E">
              <w:tab/>
            </w:r>
            <w:r w:rsidR="00FD6B9E">
              <w:fldChar w:fldCharType="begin"/>
            </w:r>
            <w:r w:rsidR="00FD6B9E">
              <w:instrText>PAGEREF _Toc83195 \h</w:instrText>
            </w:r>
            <w:r w:rsidR="00FD6B9E">
              <w:fldChar w:fldCharType="separate"/>
            </w:r>
            <w:r w:rsidR="00FD6B9E">
              <w:t xml:space="preserve">15 </w:t>
            </w:r>
            <w:r w:rsidR="00FD6B9E">
              <w:fldChar w:fldCharType="end"/>
            </w:r>
          </w:hyperlink>
        </w:p>
        <w:p w14:paraId="0A4DD1DA" w14:textId="77777777" w:rsidR="009412A8" w:rsidRDefault="0083096B">
          <w:pPr>
            <w:pStyle w:val="TOC1"/>
            <w:tabs>
              <w:tab w:val="right" w:leader="dot" w:pos="10161"/>
            </w:tabs>
          </w:pPr>
          <w:hyperlink w:anchor="_Toc83196">
            <w:r w:rsidR="00FD6B9E">
              <w:t>Baselined Fields Table</w:t>
            </w:r>
            <w:r w:rsidR="00FD6B9E">
              <w:tab/>
            </w:r>
            <w:r w:rsidR="00FD6B9E">
              <w:fldChar w:fldCharType="begin"/>
            </w:r>
            <w:r w:rsidR="00FD6B9E">
              <w:instrText>PAGEREF _Toc83196 \h</w:instrText>
            </w:r>
            <w:r w:rsidR="00FD6B9E">
              <w:fldChar w:fldCharType="separate"/>
            </w:r>
            <w:r w:rsidR="00FD6B9E">
              <w:t xml:space="preserve">18 </w:t>
            </w:r>
            <w:r w:rsidR="00FD6B9E">
              <w:fldChar w:fldCharType="end"/>
            </w:r>
          </w:hyperlink>
        </w:p>
        <w:p w14:paraId="667857F5" w14:textId="77777777" w:rsidR="009412A8" w:rsidRDefault="0083096B">
          <w:pPr>
            <w:pStyle w:val="TOC1"/>
            <w:tabs>
              <w:tab w:val="right" w:leader="dot" w:pos="10161"/>
            </w:tabs>
          </w:pPr>
          <w:hyperlink w:anchor="_Toc83197">
            <w:r w:rsidR="00FD6B9E">
              <w:t>Variance Calculations</w:t>
            </w:r>
            <w:r w:rsidR="00FD6B9E">
              <w:tab/>
            </w:r>
            <w:r w:rsidR="00FD6B9E">
              <w:fldChar w:fldCharType="begin"/>
            </w:r>
            <w:r w:rsidR="00FD6B9E">
              <w:instrText>PAGEREF _Toc83197 \h</w:instrText>
            </w:r>
            <w:r w:rsidR="00FD6B9E">
              <w:fldChar w:fldCharType="separate"/>
            </w:r>
            <w:r w:rsidR="00FD6B9E">
              <w:t xml:space="preserve">21 </w:t>
            </w:r>
            <w:r w:rsidR="00FD6B9E">
              <w:fldChar w:fldCharType="end"/>
            </w:r>
          </w:hyperlink>
        </w:p>
        <w:p w14:paraId="31D341F3" w14:textId="77777777" w:rsidR="009412A8" w:rsidRDefault="0083096B">
          <w:pPr>
            <w:pStyle w:val="TOC1"/>
            <w:tabs>
              <w:tab w:val="right" w:leader="dot" w:pos="10161"/>
            </w:tabs>
          </w:pPr>
          <w:hyperlink w:anchor="_Toc83198">
            <w:r w:rsidR="00FD6B9E">
              <w:t>Contract Linkage</w:t>
            </w:r>
            <w:r w:rsidR="00FD6B9E">
              <w:tab/>
            </w:r>
            <w:r w:rsidR="00FD6B9E">
              <w:fldChar w:fldCharType="begin"/>
            </w:r>
            <w:r w:rsidR="00FD6B9E">
              <w:instrText>PAGEREF _Toc83198 \h</w:instrText>
            </w:r>
            <w:r w:rsidR="00FD6B9E">
              <w:fldChar w:fldCharType="separate"/>
            </w:r>
            <w:r w:rsidR="00FD6B9E">
              <w:t xml:space="preserve">23 </w:t>
            </w:r>
            <w:r w:rsidR="00FD6B9E">
              <w:fldChar w:fldCharType="end"/>
            </w:r>
          </w:hyperlink>
        </w:p>
        <w:p w14:paraId="1095C8FE" w14:textId="77777777" w:rsidR="009412A8" w:rsidRDefault="0083096B">
          <w:pPr>
            <w:pStyle w:val="TOC1"/>
            <w:tabs>
              <w:tab w:val="right" w:leader="dot" w:pos="10161"/>
            </w:tabs>
          </w:pPr>
          <w:hyperlink w:anchor="_Toc83199">
            <w:r w:rsidR="00FD6B9E">
              <w:t>Operational Performance Metric Categories</w:t>
            </w:r>
            <w:r w:rsidR="00FD6B9E">
              <w:tab/>
            </w:r>
            <w:r w:rsidR="00FD6B9E">
              <w:fldChar w:fldCharType="begin"/>
            </w:r>
            <w:r w:rsidR="00FD6B9E">
              <w:instrText>PAGEREF _Toc83199 \h</w:instrText>
            </w:r>
            <w:r w:rsidR="00FD6B9E">
              <w:fldChar w:fldCharType="separate"/>
            </w:r>
            <w:r w:rsidR="00FD6B9E">
              <w:t xml:space="preserve">24 </w:t>
            </w:r>
            <w:r w:rsidR="00FD6B9E">
              <w:fldChar w:fldCharType="end"/>
            </w:r>
          </w:hyperlink>
        </w:p>
        <w:p w14:paraId="6E82E437" w14:textId="77777777" w:rsidR="00D705CF" w:rsidRDefault="00FD6B9E" w:rsidP="00D705CF">
          <w:r>
            <w:fldChar w:fldCharType="end"/>
          </w:r>
        </w:p>
      </w:sdtContent>
    </w:sdt>
    <w:p w14:paraId="0EB72FE6" w14:textId="020AAC5C" w:rsidR="009412A8" w:rsidRDefault="00FD6B9E" w:rsidP="00D705CF">
      <w:r>
        <w:tab/>
        <w:t xml:space="preserve"> </w:t>
      </w:r>
    </w:p>
    <w:p w14:paraId="24B54560" w14:textId="77777777" w:rsidR="009412A8" w:rsidRDefault="00FD6B9E">
      <w:pPr>
        <w:pStyle w:val="Heading1"/>
        <w:ind w:left="-5"/>
      </w:pPr>
      <w:bookmarkStart w:id="12" w:name="_Toc83178"/>
      <w:r>
        <w:t xml:space="preserve">Getting Help </w:t>
      </w:r>
      <w:bookmarkEnd w:id="12"/>
    </w:p>
    <w:p w14:paraId="59333DE7" w14:textId="12F8D0E2" w:rsidR="009412A8" w:rsidRDefault="00487317">
      <w:pPr>
        <w:spacing w:after="245"/>
        <w:ind w:left="-5" w:right="64"/>
      </w:pPr>
      <w:r>
        <w:t xml:space="preserve">The </w:t>
      </w:r>
      <w:r w:rsidR="00FD6B9E">
        <w:t xml:space="preserve">GSA Office of Government-wide Policy provides CPIC support pertaining to IT Dashboard submissions via email from 9:00am-5:00pm Monday through Friday.  Please email </w:t>
      </w:r>
      <w:r w:rsidR="00FD6B9E">
        <w:rPr>
          <w:color w:val="0000FF"/>
          <w:u w:val="single" w:color="0000FF"/>
        </w:rPr>
        <w:t>itdb-support@gsa.gov</w:t>
      </w:r>
      <w:r w:rsidR="00FD6B9E">
        <w:t xml:space="preserve"> for </w:t>
      </w:r>
      <w:commentRangeStart w:id="13"/>
      <w:r w:rsidR="00FD6B9E">
        <w:t>assistance</w:t>
      </w:r>
      <w:commentRangeEnd w:id="13"/>
      <w:r w:rsidR="009F3005">
        <w:rPr>
          <w:rStyle w:val="CommentReference"/>
        </w:rPr>
        <w:commentReference w:id="13"/>
      </w:r>
      <w:r w:rsidR="00FD6B9E">
        <w:t xml:space="preserve">. </w:t>
      </w:r>
    </w:p>
    <w:p w14:paraId="1DDAB271" w14:textId="77777777" w:rsidR="009412A8" w:rsidRDefault="00FD6B9E">
      <w:pPr>
        <w:pStyle w:val="Heading1"/>
        <w:ind w:left="-5"/>
      </w:pPr>
      <w:bookmarkStart w:id="14" w:name="_Toc83179"/>
      <w:r>
        <w:t xml:space="preserve">Accessing IT Dashboard as an Agency Reviewer or Submitter </w:t>
      </w:r>
      <w:bookmarkEnd w:id="14"/>
    </w:p>
    <w:p w14:paraId="40B1EDCA" w14:textId="221D7D7F" w:rsidR="0000318E" w:rsidRDefault="00FD6B9E">
      <w:pPr>
        <w:ind w:left="-5" w:right="64"/>
        <w:rPr>
          <w:ins w:id="15" w:author="Thomas, Samantha [USA]" w:date="2019-07-17T12:25:00Z"/>
        </w:rPr>
        <w:pPrChange w:id="16" w:author="Thomas, Samantha [USA]" w:date="2019-07-17T12:25:00Z">
          <w:pPr>
            <w:pStyle w:val="NormalWeb"/>
            <w:spacing w:before="150" w:beforeAutospacing="0" w:after="0" w:afterAutospacing="0"/>
          </w:pPr>
        </w:pPrChange>
      </w:pPr>
      <w:r>
        <w:t xml:space="preserve">For access to agency-only data for review purposes, federal employees or contractors are required to obtain an OMB MAX account.  Once the MAX account has been established, users request access to IT Dashboard by requesting the “ITDashboard” application on the MAX portal:  </w:t>
      </w:r>
    </w:p>
    <w:p w14:paraId="04FC238C" w14:textId="34AAD3B3" w:rsidR="0000318E" w:rsidRPr="00FB33D3" w:rsidRDefault="0000318E" w:rsidP="00FB33D3">
      <w:pPr>
        <w:pStyle w:val="NormalWeb"/>
        <w:numPr>
          <w:ilvl w:val="0"/>
          <w:numId w:val="16"/>
        </w:numPr>
        <w:spacing w:before="150" w:beforeAutospacing="0" w:after="0" w:afterAutospacing="0"/>
        <w:contextualSpacing/>
        <w:rPr>
          <w:ins w:id="17" w:author="Thomas, Samantha [USA]" w:date="2019-07-17T12:25:00Z"/>
          <w:rFonts w:asciiTheme="minorHAnsi" w:hAnsiTheme="minorHAnsi" w:cstheme="minorHAnsi"/>
          <w:sz w:val="22"/>
          <w:szCs w:val="22"/>
        </w:rPr>
      </w:pPr>
      <w:ins w:id="18" w:author="Thomas, Samantha [USA]" w:date="2019-07-17T12:25:00Z">
        <w:r w:rsidRPr="00FB33D3">
          <w:rPr>
            <w:rFonts w:asciiTheme="minorHAnsi" w:hAnsiTheme="minorHAnsi" w:cstheme="minorHAnsi"/>
            <w:sz w:val="22"/>
            <w:szCs w:val="22"/>
          </w:rPr>
          <w:t>Log into </w:t>
        </w:r>
        <w:r w:rsidRPr="00FB33D3">
          <w:rPr>
            <w:rFonts w:asciiTheme="minorHAnsi" w:hAnsiTheme="minorHAnsi" w:cstheme="minorHAnsi"/>
            <w:sz w:val="22"/>
            <w:szCs w:val="22"/>
          </w:rPr>
          <w:fldChar w:fldCharType="begin"/>
        </w:r>
        <w:r w:rsidRPr="00FB33D3">
          <w:rPr>
            <w:rFonts w:asciiTheme="minorHAnsi" w:hAnsiTheme="minorHAnsi" w:cstheme="minorHAnsi"/>
            <w:sz w:val="22"/>
            <w:szCs w:val="22"/>
          </w:rPr>
          <w:instrText xml:space="preserve"> HYPERLINK "http://</w:instrText>
        </w:r>
        <w:r w:rsidRPr="00FB33D3">
          <w:rPr>
            <w:rFonts w:asciiTheme="minorHAnsi" w:hAnsiTheme="minorHAnsi" w:cstheme="minorHAnsi"/>
            <w:sz w:val="22"/>
            <w:szCs w:val="22"/>
            <w:rPrChange w:id="19" w:author="Thomas, Samantha [USA]" w:date="2019-07-17T12:25:00Z">
              <w:rPr>
                <w:rStyle w:val="Hyperlink"/>
                <w:color w:val="0052CC"/>
              </w:rPr>
            </w:rPrChange>
          </w:rPr>
          <w:instrText>MAX.gov</w:instrText>
        </w:r>
        <w:r w:rsidRPr="00FB33D3">
          <w:rPr>
            <w:rFonts w:asciiTheme="minorHAnsi" w:hAnsiTheme="minorHAnsi" w:cstheme="minorHAnsi"/>
            <w:sz w:val="22"/>
            <w:szCs w:val="22"/>
          </w:rPr>
          <w:instrText xml:space="preserve">" </w:instrText>
        </w:r>
        <w:r w:rsidRPr="00FB33D3">
          <w:rPr>
            <w:rFonts w:asciiTheme="minorHAnsi" w:hAnsiTheme="minorHAnsi" w:cstheme="minorHAnsi"/>
            <w:sz w:val="22"/>
            <w:szCs w:val="22"/>
          </w:rPr>
          <w:fldChar w:fldCharType="separate"/>
        </w:r>
        <w:r w:rsidRPr="00FB33D3">
          <w:rPr>
            <w:rStyle w:val="Hyperlink"/>
            <w:rFonts w:asciiTheme="minorHAnsi" w:hAnsiTheme="minorHAnsi" w:cstheme="minorHAnsi"/>
            <w:sz w:val="22"/>
            <w:szCs w:val="22"/>
            <w:rPrChange w:id="20" w:author="Thomas, Samantha [USA]" w:date="2019-07-17T12:25:00Z">
              <w:rPr>
                <w:rStyle w:val="Hyperlink"/>
                <w:color w:val="0052CC"/>
              </w:rPr>
            </w:rPrChange>
          </w:rPr>
          <w:t>MAX.gov</w:t>
        </w:r>
        <w:r w:rsidRPr="00FB33D3">
          <w:rPr>
            <w:rFonts w:asciiTheme="minorHAnsi" w:hAnsiTheme="minorHAnsi" w:cstheme="minorHAnsi"/>
            <w:sz w:val="22"/>
            <w:szCs w:val="22"/>
          </w:rPr>
          <w:fldChar w:fldCharType="end"/>
        </w:r>
        <w:r w:rsidRPr="00FB33D3">
          <w:rPr>
            <w:rFonts w:asciiTheme="minorHAnsi" w:hAnsiTheme="minorHAnsi" w:cstheme="minorHAnsi"/>
            <w:sz w:val="22"/>
            <w:szCs w:val="22"/>
          </w:rPr>
          <w:t> (</w:t>
        </w:r>
        <w:r w:rsidRPr="00FB33D3">
          <w:rPr>
            <w:rFonts w:asciiTheme="minorHAnsi" w:hAnsiTheme="minorHAnsi" w:cstheme="minorHAnsi"/>
            <w:sz w:val="22"/>
            <w:szCs w:val="22"/>
          </w:rPr>
          <w:fldChar w:fldCharType="begin"/>
        </w:r>
        <w:r w:rsidRPr="00FB33D3">
          <w:rPr>
            <w:rFonts w:asciiTheme="minorHAnsi" w:hAnsiTheme="minorHAnsi" w:cstheme="minorHAnsi"/>
            <w:sz w:val="22"/>
            <w:szCs w:val="22"/>
          </w:rPr>
          <w:instrText xml:space="preserve"> HYPERLINK "http://www.max.gov/" </w:instrText>
        </w:r>
        <w:r w:rsidRPr="00FB33D3">
          <w:rPr>
            <w:rFonts w:asciiTheme="minorHAnsi" w:hAnsiTheme="minorHAnsi" w:cstheme="minorHAnsi"/>
            <w:sz w:val="22"/>
            <w:szCs w:val="22"/>
          </w:rPr>
          <w:fldChar w:fldCharType="separate"/>
        </w:r>
        <w:r w:rsidRPr="00FB33D3">
          <w:rPr>
            <w:rStyle w:val="Hyperlink"/>
            <w:rFonts w:asciiTheme="minorHAnsi" w:hAnsiTheme="minorHAnsi" w:cstheme="minorHAnsi"/>
            <w:color w:val="0052CC"/>
            <w:sz w:val="22"/>
            <w:szCs w:val="22"/>
          </w:rPr>
          <w:t>www.max.gov</w:t>
        </w:r>
        <w:r w:rsidRPr="00FB33D3">
          <w:rPr>
            <w:rFonts w:asciiTheme="minorHAnsi" w:hAnsiTheme="minorHAnsi" w:cstheme="minorHAnsi"/>
            <w:sz w:val="22"/>
            <w:szCs w:val="22"/>
          </w:rPr>
          <w:fldChar w:fldCharType="end"/>
        </w:r>
        <w:r w:rsidRPr="00FB33D3">
          <w:rPr>
            <w:rFonts w:asciiTheme="minorHAnsi" w:hAnsiTheme="minorHAnsi" w:cstheme="minorHAnsi"/>
            <w:sz w:val="22"/>
            <w:szCs w:val="22"/>
          </w:rPr>
          <w:t>)</w:t>
        </w:r>
      </w:ins>
    </w:p>
    <w:p w14:paraId="57EC5812" w14:textId="03D5271A" w:rsidR="0000318E" w:rsidRPr="00FB33D3" w:rsidRDefault="0000318E" w:rsidP="00FB33D3">
      <w:pPr>
        <w:pStyle w:val="NormalWeb"/>
        <w:numPr>
          <w:ilvl w:val="0"/>
          <w:numId w:val="16"/>
        </w:numPr>
        <w:spacing w:before="150" w:beforeAutospacing="0" w:after="0" w:afterAutospacing="0"/>
        <w:contextualSpacing/>
        <w:rPr>
          <w:ins w:id="21" w:author="Thomas, Samantha [USA]" w:date="2019-07-17T12:25:00Z"/>
          <w:rFonts w:asciiTheme="minorHAnsi" w:hAnsiTheme="minorHAnsi" w:cstheme="minorHAnsi"/>
          <w:sz w:val="22"/>
          <w:szCs w:val="22"/>
        </w:rPr>
      </w:pPr>
      <w:ins w:id="22" w:author="Thomas, Samantha [USA]" w:date="2019-07-17T12:25:00Z">
        <w:r w:rsidRPr="00FB33D3">
          <w:rPr>
            <w:rFonts w:asciiTheme="minorHAnsi" w:hAnsiTheme="minorHAnsi" w:cstheme="minorHAnsi"/>
            <w:sz w:val="22"/>
            <w:szCs w:val="22"/>
          </w:rPr>
          <w:t>Scroll down and select “MAX Applications”</w:t>
        </w:r>
      </w:ins>
    </w:p>
    <w:p w14:paraId="20FB9CCF" w14:textId="2349B503" w:rsidR="0000318E" w:rsidRPr="00FB33D3" w:rsidRDefault="0000318E" w:rsidP="00FB33D3">
      <w:pPr>
        <w:pStyle w:val="NormalWeb"/>
        <w:numPr>
          <w:ilvl w:val="0"/>
          <w:numId w:val="16"/>
        </w:numPr>
        <w:spacing w:before="150" w:beforeAutospacing="0" w:after="0" w:afterAutospacing="0"/>
        <w:contextualSpacing/>
        <w:rPr>
          <w:ins w:id="23" w:author="Thomas, Samantha [USA]" w:date="2019-07-17T12:25:00Z"/>
          <w:rFonts w:asciiTheme="minorHAnsi" w:hAnsiTheme="minorHAnsi" w:cstheme="minorHAnsi"/>
          <w:sz w:val="22"/>
          <w:szCs w:val="22"/>
        </w:rPr>
      </w:pPr>
      <w:ins w:id="24" w:author="Thomas, Samantha [USA]" w:date="2019-07-17T12:25:00Z">
        <w:r w:rsidRPr="00FB33D3">
          <w:rPr>
            <w:rFonts w:asciiTheme="minorHAnsi" w:hAnsiTheme="minorHAnsi" w:cstheme="minorHAnsi"/>
            <w:sz w:val="22"/>
            <w:szCs w:val="22"/>
          </w:rPr>
          <w:t>Click “Manage My Applications”</w:t>
        </w:r>
      </w:ins>
    </w:p>
    <w:p w14:paraId="6FBB64BF" w14:textId="5DB20024" w:rsidR="0000318E" w:rsidRPr="00FB33D3" w:rsidRDefault="0000318E" w:rsidP="00FB33D3">
      <w:pPr>
        <w:pStyle w:val="NormalWeb"/>
        <w:numPr>
          <w:ilvl w:val="0"/>
          <w:numId w:val="16"/>
        </w:numPr>
        <w:spacing w:before="150" w:beforeAutospacing="0" w:after="0" w:afterAutospacing="0"/>
        <w:contextualSpacing/>
        <w:rPr>
          <w:ins w:id="25" w:author="Thomas, Samantha [USA]" w:date="2019-07-17T12:25:00Z"/>
          <w:rFonts w:asciiTheme="minorHAnsi" w:hAnsiTheme="minorHAnsi" w:cstheme="minorHAnsi"/>
          <w:sz w:val="22"/>
          <w:szCs w:val="22"/>
        </w:rPr>
      </w:pPr>
      <w:ins w:id="26" w:author="Thomas, Samantha [USA]" w:date="2019-07-17T12:25:00Z">
        <w:r w:rsidRPr="00FB33D3">
          <w:rPr>
            <w:rFonts w:asciiTheme="minorHAnsi" w:hAnsiTheme="minorHAnsi" w:cstheme="minorHAnsi"/>
            <w:sz w:val="22"/>
            <w:szCs w:val="22"/>
          </w:rPr>
          <w:t>Scroll down to the list of “Available Applications” and select “Request Access” to the IT Dashboard application</w:t>
        </w:r>
      </w:ins>
    </w:p>
    <w:p w14:paraId="69FC65A0" w14:textId="2A3A426A" w:rsidR="009412A8" w:rsidRDefault="00370A01" w:rsidP="00FB33D3">
      <w:pPr>
        <w:ind w:left="221" w:right="64" w:firstLine="0"/>
        <w:rPr>
          <w:del w:id="27" w:author="Thomas, Samantha [USA]" w:date="2019-07-17T12:26:00Z"/>
        </w:rPr>
      </w:pPr>
      <w:del w:id="28" w:author="Thomas, Samantha [USA]" w:date="2019-07-17T12:26:00Z">
        <w:r>
          <w:rPr>
            <w:color w:val="0000FF"/>
            <w:u w:val="single" w:color="0000FF"/>
          </w:rPr>
          <w:fldChar w:fldCharType="begin"/>
        </w:r>
        <w:r>
          <w:rPr>
            <w:color w:val="0000FF"/>
            <w:u w:val="single" w:color="0000FF"/>
          </w:rPr>
          <w:delInstrText xml:space="preserve"> HYPERLINK "https://max.omb.gov/maxportal/sa/appsChangeForm.do" \h </w:delInstrText>
        </w:r>
        <w:r>
          <w:rPr>
            <w:color w:val="0000FF"/>
            <w:u w:val="single" w:color="0000FF"/>
          </w:rPr>
          <w:fldChar w:fldCharType="separate"/>
        </w:r>
        <w:r w:rsidR="00FD6B9E">
          <w:rPr>
            <w:color w:val="0000FF"/>
            <w:u w:val="single" w:color="0000FF"/>
          </w:rPr>
          <w:delText>https://max.omb.gov/maxportal/sa/appsChangeForm.do</w:delText>
        </w:r>
        <w:r>
          <w:rPr>
            <w:color w:val="0000FF"/>
            <w:u w:val="single" w:color="0000FF"/>
          </w:rPr>
          <w:fldChar w:fldCharType="end"/>
        </w:r>
        <w:r>
          <w:fldChar w:fldCharType="begin"/>
        </w:r>
        <w:r>
          <w:delInstrText xml:space="preserve"> HYPERLINK "https://max.omb.gov/maxportal/sa/appsChangeForm.do" \h </w:delInstrText>
        </w:r>
        <w:r>
          <w:fldChar w:fldCharType="separate"/>
        </w:r>
        <w:r w:rsidR="00FD6B9E">
          <w:delText xml:space="preserve"> </w:delText>
        </w:r>
        <w:r>
          <w:fldChar w:fldCharType="end"/>
        </w:r>
      </w:del>
    </w:p>
    <w:p w14:paraId="66C4CA2C" w14:textId="3CA51A38" w:rsidR="00330D37" w:rsidRDefault="00330D37" w:rsidP="00FB33D3">
      <w:pPr>
        <w:ind w:left="221" w:right="64" w:firstLine="0"/>
        <w:rPr>
          <w:ins w:id="29" w:author="Thomas, Samantha [USA]" w:date="2019-07-17T12:26:00Z"/>
        </w:rPr>
      </w:pPr>
    </w:p>
    <w:p w14:paraId="12D39D65" w14:textId="6B78CB65" w:rsidR="009412A8" w:rsidRDefault="00FD6B9E">
      <w:pPr>
        <w:ind w:left="-15" w:right="64" w:firstLine="0"/>
        <w:pPrChange w:id="30" w:author="Thomas, Samantha [USA]" w:date="2019-07-17T12:27:00Z">
          <w:pPr>
            <w:ind w:left="-5" w:right="64"/>
          </w:pPr>
        </w:pPrChange>
      </w:pPr>
      <w:r>
        <w:t>Agency IT</w:t>
      </w:r>
      <w:r w:rsidR="00FB5382">
        <w:t xml:space="preserve"> </w:t>
      </w:r>
      <w:r>
        <w:t xml:space="preserve">Dashboard </w:t>
      </w:r>
      <w:r w:rsidR="005050EB">
        <w:t>A</w:t>
      </w:r>
      <w:r>
        <w:t xml:space="preserve">dministrators can approve the request.  Once granted </w:t>
      </w:r>
      <w:r w:rsidR="00487317">
        <w:t xml:space="preserve">the </w:t>
      </w:r>
      <w:r>
        <w:t>IT</w:t>
      </w:r>
      <w:r w:rsidR="00FB5382">
        <w:t xml:space="preserve"> </w:t>
      </w:r>
      <w:r>
        <w:t>Dashboard “Agency User” role, users will be able to review agency-only data feeds and dashboard displays via the login link on the IT Dashboard homepage.  IT</w:t>
      </w:r>
      <w:r w:rsidR="00FB5382">
        <w:t xml:space="preserve"> </w:t>
      </w:r>
      <w:r>
        <w:t xml:space="preserve">Dashboard’s "Agency User" role is read-only and gives the user ability to access all data provided on the agency's </w:t>
      </w:r>
      <w:ins w:id="31" w:author="Egan, Cameron [USA]" w:date="2019-08-23T15:58:00Z">
        <w:r w:rsidR="00FB5382">
          <w:t xml:space="preserve">IT Portfolio Summary (AITPS) and IT Portfolio Detail (AITPD) </w:t>
        </w:r>
      </w:ins>
      <w:del w:id="32" w:author="Egan, Cameron [USA]" w:date="2019-08-23T15:58:00Z">
        <w:r w:rsidDel="00FB5382">
          <w:delText xml:space="preserve">IT Budget and Business Case </w:delText>
        </w:r>
      </w:del>
      <w:r>
        <w:t>submissions.   This is a superset of the public dataset and includes some privacy related (</w:t>
      </w:r>
      <w:r w:rsidR="00FB5382">
        <w:t xml:space="preserve">e.g., </w:t>
      </w:r>
      <w:r>
        <w:t>agency contact information) and procurement sensitive information (</w:t>
      </w:r>
      <w:r w:rsidR="00FB5382">
        <w:t xml:space="preserve">e.g., </w:t>
      </w:r>
      <w:r>
        <w:t xml:space="preserve">future projects/contracts) that are only viewable when logged-in via MAX as an "Agency User". The "Agency User" role does not permit the user to submit data to IT Dashboard on behalf of the agency. </w:t>
      </w:r>
    </w:p>
    <w:p w14:paraId="102C28EF" w14:textId="61775BCB" w:rsidR="005050EB" w:rsidRDefault="00FD6B9E" w:rsidP="00FB33D3">
      <w:pPr>
        <w:spacing w:after="7"/>
        <w:ind w:left="0" w:right="64"/>
      </w:pPr>
      <w:r>
        <w:t xml:space="preserve">Becoming an </w:t>
      </w:r>
      <w:r w:rsidR="00BF3276">
        <w:t>“A</w:t>
      </w:r>
      <w:r>
        <w:t xml:space="preserve">gency </w:t>
      </w:r>
      <w:r w:rsidR="00BF3276">
        <w:t>S</w:t>
      </w:r>
      <w:r>
        <w:t>ubmitter</w:t>
      </w:r>
      <w:r w:rsidR="00BF3276">
        <w:t>”</w:t>
      </w:r>
      <w:r>
        <w:t xml:space="preserve"> (</w:t>
      </w:r>
      <w:r w:rsidR="00FB5382">
        <w:t xml:space="preserve">providing the </w:t>
      </w:r>
      <w:r>
        <w:t xml:space="preserve">ability to write and update data on behalf of an agency) requires </w:t>
      </w:r>
      <w:r w:rsidR="005050EB">
        <w:t>approval from Agency IT Dashboard Administrator(s)</w:t>
      </w:r>
      <w:r w:rsidR="00D705CF">
        <w:t>.</w:t>
      </w:r>
    </w:p>
    <w:p w14:paraId="3B096B10" w14:textId="77777777" w:rsidR="00FB33D3" w:rsidRDefault="00FB33D3" w:rsidP="00FB33D3">
      <w:pPr>
        <w:spacing w:after="7"/>
        <w:ind w:left="0" w:right="64"/>
        <w:rPr>
          <w:ins w:id="33" w:author="Thomas, Samantha [USA]" w:date="2019-07-17T12:31:00Z"/>
        </w:rPr>
      </w:pPr>
    </w:p>
    <w:p w14:paraId="4BF267C9" w14:textId="29F5AF8B" w:rsidR="005050EB" w:rsidRDefault="005050EB" w:rsidP="00D705CF">
      <w:pPr>
        <w:spacing w:after="7"/>
        <w:ind w:left="0" w:right="64" w:firstLine="0"/>
      </w:pPr>
      <w:r>
        <w:t xml:space="preserve">To </w:t>
      </w:r>
      <w:r w:rsidR="00D705CF">
        <w:t xml:space="preserve">grant </w:t>
      </w:r>
      <w:r>
        <w:t>“Agency Submitter” access, the user’s Agency Administrator</w:t>
      </w:r>
      <w:r w:rsidR="00D705CF">
        <w:t>(s) should follow the instructions below.</w:t>
      </w:r>
    </w:p>
    <w:p w14:paraId="0D49E7B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Log into MAX.gov</w:t>
      </w:r>
    </w:p>
    <w:p w14:paraId="674B2913"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“MAX Applications” then locate the IT Dashboard and select “Manage”</w:t>
      </w:r>
    </w:p>
    <w:p w14:paraId="4973B6B0"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On the “MAX Application Users” search for the user and select his/her name</w:t>
      </w:r>
    </w:p>
    <w:p w14:paraId="77345048" w14:textId="77777777" w:rsidR="00337242" w:rsidRPr="00337242" w:rsidRDefault="00337242" w:rsidP="00337242">
      <w:pPr>
        <w:pStyle w:val="ListParagraph"/>
        <w:numPr>
          <w:ilvl w:val="0"/>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Scroll down and select “Add Application Authorization”</w:t>
      </w:r>
    </w:p>
    <w:p w14:paraId="2CF8CBE6"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User Role “Agency Submitter”</w:t>
      </w:r>
    </w:p>
    <w:p w14:paraId="5FB30634" w14:textId="77777777" w:rsidR="00337242" w:rsidRPr="00337242" w:rsidRDefault="00337242" w:rsidP="00337242">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 xml:space="preserve">Grouping Type “Agency” </w:t>
      </w:r>
    </w:p>
    <w:p w14:paraId="1BF72F19" w14:textId="1140CFB9" w:rsidR="005050EB" w:rsidRPr="00BD4E91" w:rsidRDefault="00337242" w:rsidP="00BD4E91">
      <w:pPr>
        <w:pStyle w:val="ListParagraph"/>
        <w:numPr>
          <w:ilvl w:val="1"/>
          <w:numId w:val="15"/>
        </w:numPr>
        <w:spacing w:before="100" w:beforeAutospacing="1" w:after="100" w:afterAutospacing="1" w:line="240" w:lineRule="auto"/>
        <w:rPr>
          <w:rFonts w:cstheme="minorHAnsi"/>
          <w:color w:val="000000" w:themeColor="text1"/>
        </w:rPr>
      </w:pPr>
      <w:r w:rsidRPr="00337242">
        <w:rPr>
          <w:rFonts w:cstheme="minorHAnsi"/>
          <w:color w:val="000000" w:themeColor="text1"/>
        </w:rPr>
        <w:t>To confirm, select “Add Application Authorization”</w:t>
      </w:r>
    </w:p>
    <w:p w14:paraId="25F05847" w14:textId="5EBE7744" w:rsidR="000A300A" w:rsidRDefault="00FD6B9E" w:rsidP="005050EB">
      <w:pPr>
        <w:spacing w:after="245"/>
        <w:ind w:left="0" w:right="64" w:firstLine="0"/>
        <w:rPr>
          <w:ins w:id="34" w:author="Egan, Cameron [USA]" w:date="2019-08-26T13:52:00Z"/>
        </w:rPr>
      </w:pPr>
      <w:r>
        <w:t xml:space="preserve">Once granted “Agency Submitter” status, the user will be able to use the IT Dashboard submission APIs and manual XML upload services on behalf of the agency. </w:t>
      </w:r>
    </w:p>
    <w:p w14:paraId="3C06262A" w14:textId="389EF88E" w:rsidR="009412A8" w:rsidRDefault="00FD6B9E" w:rsidP="005050EB">
      <w:pPr>
        <w:spacing w:after="245"/>
        <w:ind w:left="0" w:right="64"/>
      </w:pPr>
      <w:r w:rsidRPr="00FD3D9F">
        <w:rPr>
          <w:b/>
        </w:rPr>
        <w:t>Please note:</w:t>
      </w:r>
      <w:r>
        <w:t xml:space="preserve"> the “Agency Submitter” role is the only role able to generate tokens specifically for </w:t>
      </w:r>
      <w:r w:rsidR="00814866">
        <w:t>IT D</w:t>
      </w:r>
      <w:r>
        <w:t xml:space="preserve">ashboard submissions. If the user is not looking to perform </w:t>
      </w:r>
      <w:r w:rsidR="00B737C4">
        <w:t>IT D</w:t>
      </w:r>
      <w:r>
        <w:t xml:space="preserve">ashboard submissions, then another role may be more suitable. </w:t>
      </w:r>
    </w:p>
    <w:p w14:paraId="52F2EE86" w14:textId="77777777" w:rsidR="009412A8" w:rsidRDefault="00FD6B9E">
      <w:pPr>
        <w:pStyle w:val="Heading1"/>
        <w:ind w:left="-5"/>
      </w:pPr>
      <w:bookmarkStart w:id="35" w:name="_Toc83180"/>
      <w:r>
        <w:t xml:space="preserve">Using the Application Programming Interface (API)  </w:t>
      </w:r>
      <w:bookmarkEnd w:id="35"/>
    </w:p>
    <w:p w14:paraId="4CB57FA4" w14:textId="789BD443" w:rsidR="009412A8" w:rsidRDefault="00FD6B9E">
      <w:pPr>
        <w:spacing w:after="17"/>
        <w:ind w:left="-5" w:right="64"/>
      </w:pPr>
      <w:r>
        <w:t>The API is a secure RESTful web service to automate data updates to IT Dashboard from agency project reporting systems.  The API accepts an XML input file based upon a defined schema that represents the inputs required by OMB’s</w:t>
      </w:r>
      <w:del w:id="36" w:author="Egan, Cameron [USA]" w:date="2019-08-23T16:03:00Z">
        <w:r w:rsidDel="000B3ED7">
          <w:delText xml:space="preserve"> </w:delText>
        </w:r>
      </w:del>
      <w:ins w:id="37" w:author="Egan, Cameron [USA]" w:date="2019-08-23T16:03:00Z">
        <w:r w:rsidR="000B3ED7">
          <w:t xml:space="preserve"> </w:t>
        </w:r>
        <w:commentRangeStart w:id="38"/>
        <w:r w:rsidR="000B3ED7">
          <w:t xml:space="preserve">AITPS and AITPD submissions </w:t>
        </w:r>
      </w:ins>
      <w:del w:id="39" w:author="Egan, Cameron [USA]" w:date="2019-08-23T16:03:00Z">
        <w:r w:rsidDel="000B3ED7">
          <w:delText>IT Budget and Business Cases</w:delText>
        </w:r>
      </w:del>
      <w:r>
        <w:t xml:space="preserve">. </w:t>
      </w:r>
      <w:commentRangeEnd w:id="38"/>
      <w:r w:rsidR="008F2518">
        <w:rPr>
          <w:rStyle w:val="CommentReference"/>
        </w:rPr>
        <w:commentReference w:id="38"/>
      </w:r>
    </w:p>
    <w:p w14:paraId="69EEA52C" w14:textId="77777777" w:rsidR="009412A8" w:rsidRDefault="00FD6B9E">
      <w:pPr>
        <w:spacing w:after="16" w:line="259" w:lineRule="auto"/>
        <w:ind w:left="0" w:firstLine="0"/>
      </w:pPr>
      <w:r>
        <w:t xml:space="preserve"> </w:t>
      </w:r>
    </w:p>
    <w:p w14:paraId="034366B9" w14:textId="760E8614" w:rsidR="009412A8" w:rsidRDefault="00FD6B9E">
      <w:pPr>
        <w:spacing w:after="7"/>
        <w:ind w:left="-5" w:right="155"/>
      </w:pPr>
      <w:commentRangeStart w:id="40"/>
      <w:r>
        <w:t>The IT Portfolio is the starting point for annual IT Budget submissions.</w:t>
      </w:r>
      <w:r>
        <w:rPr>
          <w:b/>
        </w:rPr>
        <w:t xml:space="preserve">  </w:t>
      </w:r>
      <w:r>
        <w:t xml:space="preserve">Only those investments that are identified as Major Investments in the IT Portfolio are tracked with a Business Case and the corresponding </w:t>
      </w:r>
      <w:r w:rsidR="000B3ED7">
        <w:t>Individual Investment</w:t>
      </w:r>
      <w:r>
        <w:t xml:space="preserve"> pages on IT Dashboard. </w:t>
      </w:r>
      <w:commentRangeEnd w:id="40"/>
      <w:r w:rsidR="000B3ED7">
        <w:rPr>
          <w:rStyle w:val="CommentReference"/>
        </w:rPr>
        <w:commentReference w:id="40"/>
      </w:r>
      <w:r>
        <w:t xml:space="preserve">Consequently, any changes in investment status and/or any changes in funding should first be initiated within the agency’s IT Portfolio prior to any Business Case submission. Once identified as a Major Investment in the IT Portfolio, there is no means to remove an investment’s </w:t>
      </w:r>
      <w:del w:id="41" w:author="Egan, Cameron [USA]" w:date="2019-08-26T13:57:00Z">
        <w:r w:rsidDel="005E414B">
          <w:delText xml:space="preserve">dashboard </w:delText>
        </w:r>
      </w:del>
      <w:r>
        <w:t xml:space="preserve">page from IT Dashboard without receiving OMB permission to submit a revised IT Portfolio.  </w:t>
      </w:r>
    </w:p>
    <w:p w14:paraId="4BC88399" w14:textId="77777777" w:rsidR="009412A8" w:rsidRDefault="00FD6B9E">
      <w:pPr>
        <w:spacing w:after="16" w:line="259" w:lineRule="auto"/>
        <w:ind w:left="0" w:firstLine="0"/>
      </w:pPr>
      <w:r>
        <w:t xml:space="preserve"> </w:t>
      </w:r>
    </w:p>
    <w:p w14:paraId="666D6DDB" w14:textId="1932945B" w:rsidR="009412A8" w:rsidRDefault="00FD6B9E">
      <w:pPr>
        <w:ind w:left="-5" w:right="64"/>
      </w:pPr>
      <w:r>
        <w:t>XML operations are enclosed within an investment</w:t>
      </w:r>
      <w:r>
        <w:rPr>
          <w:b/>
        </w:rPr>
        <w:t xml:space="preserve"> </w:t>
      </w:r>
      <w:r>
        <w:t xml:space="preserve">element that specifies the UII of the investment on which an operation is performed. Optional elements in the schema are interpreted by the server as values for which the client application is not required to provide data (i.e. minOccurs=”0”).   However, some fields may be required </w:t>
      </w:r>
      <w:r>
        <w:lastRenderedPageBreak/>
        <w:t xml:space="preserve">based upon conditional logic and result in a validation error message if not provided.  </w:t>
      </w:r>
      <w:commentRangeStart w:id="42"/>
      <w:commentRangeStart w:id="43"/>
      <w:r>
        <w:t xml:space="preserve">Please review the application validation messages included in this document. </w:t>
      </w:r>
      <w:commentRangeEnd w:id="42"/>
      <w:r w:rsidR="000261F9">
        <w:rPr>
          <w:rStyle w:val="CommentReference"/>
        </w:rPr>
        <w:commentReference w:id="42"/>
      </w:r>
      <w:commentRangeEnd w:id="43"/>
      <w:r w:rsidR="000B3ED7">
        <w:rPr>
          <w:rStyle w:val="CommentReference"/>
        </w:rPr>
        <w:commentReference w:id="43"/>
      </w:r>
    </w:p>
    <w:p w14:paraId="0F1C6345" w14:textId="4CFA5D57" w:rsidR="009412A8" w:rsidRDefault="00FD6B9E">
      <w:pPr>
        <w:ind w:left="-5" w:right="64"/>
      </w:pPr>
      <w:commentRangeStart w:id="44"/>
      <w:r>
        <w:t xml:space="preserve">To reset a value, an empty string or null value can be provided.  Example: to remove a previously provided “Requirement Citation” string element: &lt;tns:requirementCitation&gt;&lt;/tns:requirementCitation&gt;. </w:t>
      </w:r>
      <w:commentRangeEnd w:id="44"/>
      <w:r w:rsidR="00014481">
        <w:rPr>
          <w:rStyle w:val="CommentReference"/>
        </w:rPr>
        <w:commentReference w:id="44"/>
      </w:r>
    </w:p>
    <w:p w14:paraId="4F191972" w14:textId="77777777" w:rsidR="009412A8" w:rsidRDefault="00FD6B9E">
      <w:pPr>
        <w:ind w:left="-5" w:right="64"/>
      </w:pPr>
      <w:r>
        <w:t xml:space="preserve">For some numeric fields designated in the XML schema definition file with the attribute: nillable=”true”, the field can be reset to NULL with xsi:nil=”true”.   Example: To remove a previously provided “Total Costs Actual” element: &lt;tns:actualTotalCost xsi:nil="true"/&gt;.  </w:t>
      </w:r>
    </w:p>
    <w:p w14:paraId="10F1F9EB" w14:textId="77777777" w:rsidR="009412A8" w:rsidRDefault="00FD6B9E">
      <w:pPr>
        <w:spacing w:after="14"/>
        <w:ind w:left="-5" w:right="64"/>
      </w:pPr>
      <w:r>
        <w:t>The XML request file allows for multiple operations to be performed on multiple investments. Operations on an investment are processed as a single transaction; either all of the operations are executed after completing 100% successful validation or none of the operations are executed for that investment.</w:t>
      </w:r>
      <w:r>
        <w:rPr>
          <w:b/>
        </w:rPr>
        <w:t xml:space="preserve">  </w:t>
      </w:r>
      <w:r>
        <w:t xml:space="preserve">However, each </w:t>
      </w:r>
      <w:r>
        <w:rPr>
          <w:i/>
        </w:rPr>
        <w:t>investment</w:t>
      </w:r>
      <w:r>
        <w:t xml:space="preserve"> is processed independently, so a response may contain a mix of successfully processed investments and investments with validation errors. </w:t>
      </w:r>
    </w:p>
    <w:p w14:paraId="2E0D5522" w14:textId="77777777" w:rsidR="009412A8" w:rsidRDefault="00FD6B9E">
      <w:pPr>
        <w:spacing w:after="16" w:line="259" w:lineRule="auto"/>
        <w:ind w:left="0" w:firstLine="0"/>
      </w:pPr>
      <w:r>
        <w:t xml:space="preserve"> </w:t>
      </w:r>
    </w:p>
    <w:p w14:paraId="5087CBFF" w14:textId="77777777" w:rsidR="009412A8" w:rsidRDefault="00FD6B9E">
      <w:pPr>
        <w:spacing w:after="17"/>
        <w:ind w:left="-5" w:right="64"/>
      </w:pPr>
      <w:r>
        <w:t xml:space="preserve">To correlate request operations with response messages, each operation has an attribute named “id”. This attribute may be any string the client application chooses, though it should be unique within the body of the request so that it clearly identifies an operation. </w:t>
      </w:r>
    </w:p>
    <w:p w14:paraId="04A9DCE4" w14:textId="77777777" w:rsidR="009412A8" w:rsidRDefault="00FD6B9E">
      <w:pPr>
        <w:spacing w:after="19" w:line="259" w:lineRule="auto"/>
        <w:ind w:left="0" w:firstLine="0"/>
      </w:pPr>
      <w:r>
        <w:t xml:space="preserve"> </w:t>
      </w:r>
    </w:p>
    <w:p w14:paraId="038BD5D9" w14:textId="77777777" w:rsidR="009412A8" w:rsidRDefault="00FD6B9E">
      <w:pPr>
        <w:spacing w:after="29"/>
        <w:ind w:left="-5" w:right="64"/>
      </w:pPr>
      <w:r>
        <w:t xml:space="preserve">All the operations within an investment must pass validation checks before they are executed. If any of the operations within an investment fail the validation check, then a response is generated that contains the original data from the request and any error messages that define the problem. </w:t>
      </w:r>
    </w:p>
    <w:p w14:paraId="26979018" w14:textId="77777777" w:rsidR="009412A8" w:rsidRDefault="00FD6B9E">
      <w:pPr>
        <w:spacing w:after="19" w:line="259" w:lineRule="auto"/>
        <w:ind w:left="0" w:firstLine="0"/>
      </w:pPr>
      <w:r>
        <w:t xml:space="preserve"> </w:t>
      </w:r>
    </w:p>
    <w:p w14:paraId="1F7FAD48" w14:textId="77777777" w:rsidR="009412A8" w:rsidRDefault="00FD6B9E">
      <w:pPr>
        <w:spacing w:after="1" w:line="275" w:lineRule="auto"/>
        <w:ind w:left="0" w:right="519" w:firstLine="0"/>
        <w:jc w:val="both"/>
      </w:pPr>
      <w:r>
        <w:t>Error and Warning messages are sent in a common format described in documentation as “validations</w:t>
      </w:r>
      <w:commentRangeStart w:id="45"/>
      <w:commentRangeStart w:id="46"/>
      <w:r>
        <w:t>.” New validations for FY2020 are listed in this document as well.</w:t>
      </w:r>
      <w:commentRangeEnd w:id="45"/>
      <w:r w:rsidR="00CF6E48">
        <w:rPr>
          <w:rStyle w:val="CommentReference"/>
        </w:rPr>
        <w:commentReference w:id="45"/>
      </w:r>
      <w:commentRangeEnd w:id="46"/>
      <w:r w:rsidR="000B3ED7">
        <w:rPr>
          <w:rStyle w:val="CommentReference"/>
        </w:rPr>
        <w:commentReference w:id="46"/>
      </w:r>
      <w:r>
        <w:t xml:space="preserve"> Warning messages are generated when the system detects a condition that might be erroneous but allows the operation to pass validation. </w:t>
      </w:r>
    </w:p>
    <w:p w14:paraId="00275E5B" w14:textId="77777777" w:rsidR="009412A8" w:rsidRDefault="00FD6B9E">
      <w:pPr>
        <w:spacing w:after="16" w:line="259" w:lineRule="auto"/>
        <w:ind w:left="0" w:firstLine="0"/>
      </w:pPr>
      <w:r>
        <w:t xml:space="preserve"> </w:t>
      </w:r>
    </w:p>
    <w:p w14:paraId="015B6935" w14:textId="78DF6CE3" w:rsidR="009412A8" w:rsidRDefault="00FD6B9E">
      <w:pPr>
        <w:spacing w:after="5"/>
        <w:ind w:left="-5" w:right="224"/>
      </w:pPr>
      <w:r>
        <w:t>For agencies that have not implemented the API, the manual XML upload page provides a direct UI interface to upload XML files for processing.  This functionality can be accessed using the “XML UPLOAD” menu item after clicking on “DATA” from the IT Dashboard navigation bar.” The “Review Submissions”</w:t>
      </w:r>
      <w:r>
        <w:rPr>
          <w:b/>
        </w:rPr>
        <w:t xml:space="preserve"> </w:t>
      </w:r>
      <w:r>
        <w:t>tab shows a history of data submissions using the IT Dashboard Upload feature, including the file name, date and time of submission, user name, and any associated success or error messages. Clicking the appropriate entry in the “Request” or “Response” columns will allow the user to download a copy of the submitted request file or IT Dashboard response file.</w:t>
      </w:r>
      <w:r>
        <w:rPr>
          <w:rFonts w:ascii="Cambria" w:eastAsia="Cambria" w:hAnsi="Cambria" w:cs="Cambria"/>
          <w:b/>
          <w:color w:val="4F81BD"/>
          <w:sz w:val="26"/>
        </w:rPr>
        <w:t xml:space="preserve"> </w:t>
      </w:r>
    </w:p>
    <w:p w14:paraId="2ADFC6CF" w14:textId="77777777" w:rsidR="009412A8" w:rsidRDefault="00FD6B9E">
      <w:pPr>
        <w:spacing w:after="219" w:line="259" w:lineRule="auto"/>
        <w:ind w:left="0" w:firstLine="0"/>
      </w:pPr>
      <w:r>
        <w:rPr>
          <w:rFonts w:ascii="Cambria" w:eastAsia="Cambria" w:hAnsi="Cambria" w:cs="Cambria"/>
          <w:b/>
          <w:color w:val="4F81BD"/>
          <w:sz w:val="26"/>
        </w:rPr>
        <w:t xml:space="preserve"> </w:t>
      </w:r>
    </w:p>
    <w:p w14:paraId="65DAD005" w14:textId="77777777" w:rsidR="009412A8" w:rsidRDefault="00FD6B9E">
      <w:pPr>
        <w:pStyle w:val="Heading1"/>
        <w:ind w:left="-5"/>
      </w:pPr>
      <w:bookmarkStart w:id="47" w:name="_Toc83181"/>
      <w:r>
        <w:t xml:space="preserve">Obtaining Tokens for API Access </w:t>
      </w:r>
      <w:bookmarkEnd w:id="47"/>
    </w:p>
    <w:p w14:paraId="166B46A8" w14:textId="2E6131C2" w:rsidR="009412A8" w:rsidRDefault="00FD6B9E">
      <w:pPr>
        <w:ind w:left="-5" w:right="64"/>
      </w:pPr>
      <w:r>
        <w:t xml:space="preserve">Agency </w:t>
      </w:r>
      <w:r w:rsidR="009C1E36">
        <w:t>S</w:t>
      </w:r>
      <w:r>
        <w:t xml:space="preserve">ubmitters are required to authenticate via the OMB MAX system and obtain a new token prior to executing </w:t>
      </w:r>
      <w:del w:id="48" w:author="Egan, Cameron [USA]" w:date="2019-08-23T16:10:00Z">
        <w:r w:rsidDel="009C1E36">
          <w:delText>IT Budget or Business Case</w:delText>
        </w:r>
      </w:del>
      <w:ins w:id="49" w:author="Egan, Cameron [USA]" w:date="2019-08-23T16:10:00Z">
        <w:r w:rsidR="009C1E36">
          <w:t>annual (AITPS or AITPD) or “regular upda</w:t>
        </w:r>
      </w:ins>
      <w:ins w:id="50" w:author="Egan, Cameron [USA]" w:date="2019-08-23T16:11:00Z">
        <w:r w:rsidR="009C1E36">
          <w:t>te”</w:t>
        </w:r>
      </w:ins>
      <w:r>
        <w:t xml:space="preserve"> submissions.   </w:t>
      </w:r>
    </w:p>
    <w:p w14:paraId="2C8251A8" w14:textId="4347614C" w:rsidR="009412A8" w:rsidRDefault="00FD6B9E">
      <w:pPr>
        <w:ind w:left="-5" w:right="64"/>
      </w:pPr>
      <w:r>
        <w:rPr>
          <w:b/>
        </w:rPr>
        <w:t>For the FY2</w:t>
      </w:r>
      <w:ins w:id="51" w:author="Egan, Cameron [USA]" w:date="2019-08-23T16:11:00Z">
        <w:r w:rsidR="009C1E36">
          <w:rPr>
            <w:b/>
          </w:rPr>
          <w:t>1</w:t>
        </w:r>
      </w:ins>
      <w:del w:id="52" w:author="Egan, Cameron [USA]" w:date="2019-08-23T16:11:00Z">
        <w:r w:rsidDel="009C1E36">
          <w:rPr>
            <w:b/>
          </w:rPr>
          <w:delText>0</w:delText>
        </w:r>
      </w:del>
      <w:r>
        <w:rPr>
          <w:b/>
        </w:rPr>
        <w:t xml:space="preserve"> </w:t>
      </w:r>
      <w:ins w:id="53" w:author="Egan, Cameron [USA]" w:date="2019-08-23T16:11:00Z">
        <w:r w:rsidR="009C1E36">
          <w:rPr>
            <w:b/>
          </w:rPr>
          <w:t>Production IT Dashboard</w:t>
        </w:r>
      </w:ins>
      <w:del w:id="54" w:author="Egan, Cameron [USA]" w:date="2019-08-23T16:11:00Z">
        <w:r w:rsidDel="009C1E36">
          <w:rPr>
            <w:b/>
          </w:rPr>
          <w:delText>Edition</w:delText>
        </w:r>
      </w:del>
      <w:r>
        <w:t xml:space="preserve">, authorized </w:t>
      </w:r>
      <w:r w:rsidR="009C1E36">
        <w:t>A</w:t>
      </w:r>
      <w:r>
        <w:t xml:space="preserve">gency </w:t>
      </w:r>
      <w:r w:rsidR="009C1E36">
        <w:t>S</w:t>
      </w:r>
      <w:r>
        <w:t>ubmitters may obtain an API Key by first logging into the FY2</w:t>
      </w:r>
      <w:r w:rsidR="00730883">
        <w:t>1</w:t>
      </w:r>
      <w:r w:rsidR="00BA68FB">
        <w:t xml:space="preserve"> </w:t>
      </w:r>
      <w:r>
        <w:t>environment (https://myit-202</w:t>
      </w:r>
      <w:r w:rsidR="00730883">
        <w:t>1</w:t>
      </w:r>
      <w:r>
        <w:t xml:space="preserve">.itdashboard.gov) via the “LOGIN” link. Once authenticated, API Keys can be obtained by navigating to the “API Settings” page under the “DATA” navigation option. </w:t>
      </w:r>
    </w:p>
    <w:p w14:paraId="1E835D78" w14:textId="17FD7661" w:rsidR="009412A8" w:rsidRDefault="00FD6B9E">
      <w:pPr>
        <w:ind w:left="-5" w:right="64"/>
      </w:pPr>
      <w:r>
        <w:rPr>
          <w:b/>
        </w:rPr>
        <w:t xml:space="preserve">For the </w:t>
      </w:r>
      <w:del w:id="55" w:author="Egan, Cameron [USA]" w:date="2019-08-23T16:11:00Z">
        <w:r w:rsidDel="009C1E36">
          <w:rPr>
            <w:b/>
          </w:rPr>
          <w:delText>Test Environment</w:delText>
        </w:r>
      </w:del>
      <w:ins w:id="56" w:author="Egan, Cameron [USA]" w:date="2019-08-23T16:11:00Z">
        <w:r w:rsidR="009C1E36">
          <w:rPr>
            <w:b/>
          </w:rPr>
          <w:t>FY21 UAT IT Dashboard</w:t>
        </w:r>
      </w:ins>
      <w:r>
        <w:t xml:space="preserve">, authorized </w:t>
      </w:r>
      <w:r w:rsidR="009C1E36">
        <w:t>A</w:t>
      </w:r>
      <w:r>
        <w:t xml:space="preserve">gency </w:t>
      </w:r>
      <w:r w:rsidR="009C1E36">
        <w:t>S</w:t>
      </w:r>
      <w:r>
        <w:t>ubmitters may obtain an API Key by first logging into the UAT environment (https://myuat-202</w:t>
      </w:r>
      <w:r w:rsidR="00730883">
        <w:t>1</w:t>
      </w:r>
      <w:r>
        <w:t xml:space="preserve">.itdashboard.gov) via the “LOGIN” link. Once authenticated, API Keys can be obtained by navigating to the “API Settings” page under the “DATA” navigation option.  </w:t>
      </w:r>
    </w:p>
    <w:p w14:paraId="30A58A5A" w14:textId="77777777" w:rsidR="009412A8" w:rsidRDefault="00FD6B9E">
      <w:pPr>
        <w:pStyle w:val="Heading2"/>
        <w:ind w:left="-5"/>
      </w:pPr>
      <w:bookmarkStart w:id="57" w:name="_Toc83182"/>
      <w:r>
        <w:lastRenderedPageBreak/>
        <w:t xml:space="preserve">Full Submission Keys </w:t>
      </w:r>
      <w:bookmarkEnd w:id="57"/>
    </w:p>
    <w:p w14:paraId="59B97CA7" w14:textId="4687054F" w:rsidR="009412A8" w:rsidRDefault="00FD6B9E">
      <w:pPr>
        <w:spacing w:after="161"/>
        <w:ind w:left="-5" w:right="64"/>
      </w:pPr>
      <w:r>
        <w:t>On the API Settings page, the “Full Submission Keys” tab lists the API keys that can be used for any type of API update to the IT Dashboard. This includes validateOnly submissions, “get”, “update” and “add” operations</w:t>
      </w:r>
      <w:ins w:id="58" w:author="Egan, Cameron [USA]" w:date="2019-08-23T16:12:00Z">
        <w:r w:rsidR="009C1E36">
          <w:t xml:space="preserve"> – </w:t>
        </w:r>
      </w:ins>
      <w:ins w:id="59" w:author="Egan, Cameron [USA]" w:date="2019-08-23T16:13:00Z">
        <w:r w:rsidR="009C1E36">
          <w:t>Agency Submitters can use the latter two to submit data to the IT Dashboard</w:t>
        </w:r>
      </w:ins>
      <w:r>
        <w:t xml:space="preserve">. To obtain a new key, click “Generate New API Key” and the key will appear in the table below the button. Once generated, the Full Submission API Key will be valid for 12 hours with the option of revoking the key early if needed.  </w:t>
      </w:r>
    </w:p>
    <w:p w14:paraId="3BF00A54" w14:textId="77777777" w:rsidR="009412A8" w:rsidRDefault="00FD6B9E">
      <w:pPr>
        <w:spacing w:after="48" w:line="413" w:lineRule="auto"/>
        <w:ind w:left="0" w:firstLine="0"/>
      </w:pPr>
      <w:r>
        <w:rPr>
          <w:noProof/>
        </w:rPr>
        <w:drawing>
          <wp:inline distT="0" distB="0" distL="0" distR="0" wp14:anchorId="07E707F4" wp14:editId="45F81DF9">
            <wp:extent cx="6410325" cy="2371725"/>
            <wp:effectExtent l="19050" t="19050" r="28575" b="28575"/>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11"/>
                    <a:stretch>
                      <a:fillRect/>
                    </a:stretch>
                  </pic:blipFill>
                  <pic:spPr>
                    <a:xfrm>
                      <a:off x="0" y="0"/>
                      <a:ext cx="6410325" cy="2371725"/>
                    </a:xfrm>
                    <a:prstGeom prst="rect">
                      <a:avLst/>
                    </a:prstGeom>
                    <a:ln w="6350">
                      <a:solidFill>
                        <a:schemeClr val="bg1">
                          <a:lumMod val="65000"/>
                        </a:schemeClr>
                      </a:solidFill>
                    </a:ln>
                  </pic:spPr>
                </pic:pic>
              </a:graphicData>
            </a:graphic>
          </wp:inline>
        </w:drawing>
      </w:r>
      <w:r>
        <w:t xml:space="preserve"> </w:t>
      </w:r>
      <w:r w:rsidRPr="22E153D5">
        <w:rPr>
          <w:rFonts w:ascii="Cambria" w:eastAsia="Cambria" w:hAnsi="Cambria" w:cs="Cambria"/>
          <w:b/>
          <w:bCs/>
          <w:color w:val="4F81BD"/>
        </w:rPr>
        <w:t xml:space="preserve"> </w:t>
      </w:r>
    </w:p>
    <w:p w14:paraId="02C9156E" w14:textId="77777777" w:rsidR="009412A8" w:rsidRDefault="00FD6B9E">
      <w:pPr>
        <w:pStyle w:val="Heading2"/>
        <w:ind w:left="-5"/>
      </w:pPr>
      <w:bookmarkStart w:id="60" w:name="_Toc83183"/>
      <w:r>
        <w:t xml:space="preserve">Test Submission Keys </w:t>
      </w:r>
      <w:bookmarkEnd w:id="60"/>
    </w:p>
    <w:p w14:paraId="7747D96D" w14:textId="77777777" w:rsidR="009412A8" w:rsidRDefault="00FD6B9E">
      <w:pPr>
        <w:spacing w:after="7" w:line="267" w:lineRule="auto"/>
        <w:ind w:left="-5" w:right="40"/>
      </w:pPr>
      <w:r>
        <w:t xml:space="preserve">The “Test Submission Keys” tab lists test API keys that can be used for validateOnly=”true” submissions (to test the submission but not update records in the system), along with validateOnly=”false” submissions for “get” operations (to retrieve existing data from the system). To obtain a new test key, click “Generate New Test API Key” and the test key will appear in the table below the button. Once generated, the Test Submission API Key will be valid for 30 days with the option of revoking the key early if needed. </w:t>
      </w:r>
    </w:p>
    <w:p w14:paraId="66AB9EC4" w14:textId="308B5120" w:rsidR="009412A8" w:rsidRDefault="00FD6B9E" w:rsidP="000D47EA">
      <w:pPr>
        <w:spacing w:after="158" w:line="259" w:lineRule="auto"/>
        <w:ind w:left="0" w:right="1049" w:firstLine="0"/>
        <w:jc w:val="right"/>
      </w:pPr>
      <w:r>
        <w:rPr>
          <w:noProof/>
        </w:rPr>
        <w:drawing>
          <wp:inline distT="0" distB="0" distL="0" distR="0" wp14:anchorId="4A0BBEA8" wp14:editId="5E213409">
            <wp:extent cx="6409944" cy="2368296"/>
            <wp:effectExtent l="19050" t="19050" r="10160" b="13335"/>
            <wp:docPr id="3554" name="Picture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Picture 3554"/>
                    <pic:cNvPicPr/>
                  </pic:nvPicPr>
                  <pic:blipFill>
                    <a:blip r:embed="rId12"/>
                    <a:stretch>
                      <a:fillRect/>
                    </a:stretch>
                  </pic:blipFill>
                  <pic:spPr>
                    <a:xfrm>
                      <a:off x="0" y="0"/>
                      <a:ext cx="6409944" cy="2368296"/>
                    </a:xfrm>
                    <a:prstGeom prst="rect">
                      <a:avLst/>
                    </a:prstGeom>
                    <a:ln w="6350">
                      <a:solidFill>
                        <a:schemeClr val="bg1">
                          <a:lumMod val="65000"/>
                        </a:schemeClr>
                      </a:solidFill>
                    </a:ln>
                  </pic:spPr>
                </pic:pic>
              </a:graphicData>
            </a:graphic>
          </wp:inline>
        </w:drawing>
      </w:r>
      <w:r>
        <w:t xml:space="preserve"> </w:t>
      </w:r>
    </w:p>
    <w:p w14:paraId="60F6BE49" w14:textId="77777777" w:rsidR="009412A8" w:rsidRDefault="00FD6B9E">
      <w:pPr>
        <w:pStyle w:val="Heading1"/>
        <w:ind w:left="-5"/>
      </w:pPr>
      <w:bookmarkStart w:id="61" w:name="_Toc83184"/>
      <w:r>
        <w:t xml:space="preserve"> URLs for IT Dashboard Submissions</w:t>
      </w:r>
      <w:r>
        <w:rPr>
          <w:color w:val="4F81BD"/>
        </w:rPr>
        <w:t xml:space="preserve">  </w:t>
      </w:r>
      <w:bookmarkEnd w:id="61"/>
    </w:p>
    <w:p w14:paraId="74EEE4BC" w14:textId="07CBA3DB" w:rsidR="009412A8" w:rsidRDefault="00FD6B9E">
      <w:pPr>
        <w:spacing w:after="0" w:line="259" w:lineRule="auto"/>
        <w:ind w:left="-5"/>
      </w:pPr>
      <w:r>
        <w:rPr>
          <w:b/>
        </w:rPr>
        <w:t>FY202</w:t>
      </w:r>
      <w:r w:rsidR="009C7E23">
        <w:rPr>
          <w:b/>
        </w:rPr>
        <w:t>1</w:t>
      </w:r>
      <w:r>
        <w:rPr>
          <w:b/>
        </w:rPr>
        <w:t xml:space="preserve"> Agency Test</w:t>
      </w:r>
      <w:r w:rsidR="009C1E36">
        <w:rPr>
          <w:b/>
        </w:rPr>
        <w:t xml:space="preserve"> (UAT)</w:t>
      </w:r>
      <w:r>
        <w:rPr>
          <w:b/>
        </w:rPr>
        <w:t xml:space="preserve"> Environment (starting August </w:t>
      </w:r>
      <w:r w:rsidR="009C1E36">
        <w:rPr>
          <w:b/>
        </w:rPr>
        <w:t>19</w:t>
      </w:r>
      <w:r>
        <w:rPr>
          <w:b/>
        </w:rPr>
        <w:t>, 201</w:t>
      </w:r>
      <w:r w:rsidR="009C1E36">
        <w:rPr>
          <w:b/>
        </w:rPr>
        <w:t>9</w:t>
      </w:r>
      <w:r>
        <w:rPr>
          <w:b/>
        </w:rPr>
        <w:t>)</w:t>
      </w:r>
      <w:r>
        <w:t xml:space="preserve"> </w:t>
      </w:r>
    </w:p>
    <w:tbl>
      <w:tblPr>
        <w:tblStyle w:val="TableGrid1"/>
        <w:tblW w:w="10230" w:type="dxa"/>
        <w:tblInd w:w="122" w:type="dxa"/>
        <w:tblCellMar>
          <w:left w:w="47" w:type="dxa"/>
        </w:tblCellMar>
        <w:tblLook w:val="04A0" w:firstRow="1" w:lastRow="0" w:firstColumn="1" w:lastColumn="0" w:noHBand="0" w:noVBand="1"/>
      </w:tblPr>
      <w:tblGrid>
        <w:gridCol w:w="1139"/>
        <w:gridCol w:w="2070"/>
        <w:gridCol w:w="7021"/>
      </w:tblGrid>
      <w:tr w:rsidR="009412A8" w14:paraId="6E1315F4" w14:textId="77777777" w:rsidTr="22E153D5">
        <w:trPr>
          <w:trHeight w:val="274"/>
        </w:trPr>
        <w:tc>
          <w:tcPr>
            <w:tcW w:w="113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0BCA07EC" w14:textId="3E6A07FD" w:rsidR="009412A8" w:rsidRDefault="00FD6B9E">
            <w:pPr>
              <w:spacing w:after="0" w:line="259" w:lineRule="auto"/>
              <w:ind w:left="0" w:firstLine="0"/>
              <w:jc w:val="both"/>
            </w:pPr>
            <w:r>
              <w:rPr>
                <w:b/>
                <w:color w:val="1F497D"/>
                <w:sz w:val="20"/>
              </w:rPr>
              <w:t>FY2</w:t>
            </w:r>
            <w:r w:rsidR="009C7E23">
              <w:rPr>
                <w:b/>
                <w:color w:val="1F497D"/>
                <w:sz w:val="20"/>
              </w:rPr>
              <w:t>1</w:t>
            </w:r>
            <w:r>
              <w:rPr>
                <w:b/>
                <w:color w:val="1F497D"/>
                <w:sz w:val="20"/>
              </w:rPr>
              <w:t xml:space="preserve"> Testing</w:t>
            </w:r>
            <w:r>
              <w:rPr>
                <w:b/>
              </w:rPr>
              <w:t xml:space="preserve">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609E9384" w14:textId="77777777" w:rsidR="009412A8" w:rsidRDefault="00FD6B9E">
            <w:pPr>
              <w:spacing w:after="0" w:line="259" w:lineRule="auto"/>
              <w:ind w:left="61" w:firstLine="0"/>
            </w:pPr>
            <w:r>
              <w:rPr>
                <w:b/>
              </w:rPr>
              <w:t>Data</w:t>
            </w:r>
            <w:r>
              <w:t xml:space="preserve">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3E8E244B" w14:textId="77777777" w:rsidR="009412A8" w:rsidRDefault="00FD6B9E">
            <w:pPr>
              <w:spacing w:after="0" w:line="259" w:lineRule="auto"/>
              <w:ind w:left="60" w:firstLine="0"/>
            </w:pPr>
            <w:r>
              <w:rPr>
                <w:b/>
              </w:rPr>
              <w:t>URL</w:t>
            </w:r>
            <w:r>
              <w:t xml:space="preserve"> </w:t>
            </w:r>
          </w:p>
        </w:tc>
      </w:tr>
      <w:tr w:rsidR="009412A8" w14:paraId="64E5F779" w14:textId="77777777" w:rsidTr="22E153D5">
        <w:trPr>
          <w:trHeight w:val="289"/>
        </w:trPr>
        <w:tc>
          <w:tcPr>
            <w:tcW w:w="0" w:type="auto"/>
            <w:vMerge/>
          </w:tcPr>
          <w:p w14:paraId="6D3E2122"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9F9FC" w14:textId="77777777" w:rsidR="009412A8" w:rsidRDefault="00FD6B9E">
            <w:pPr>
              <w:spacing w:after="0" w:line="259" w:lineRule="auto"/>
              <w:ind w:left="169" w:firstLine="0"/>
            </w:pPr>
            <w:r>
              <w:t xml:space="preserve">IT Budget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7E9EC" w14:textId="2A59BD89" w:rsidR="009412A8" w:rsidRDefault="0083096B">
            <w:pPr>
              <w:spacing w:after="0" w:line="259" w:lineRule="auto"/>
              <w:ind w:left="60" w:firstLine="0"/>
            </w:pPr>
            <w:hyperlink r:id="rId13">
              <w:r w:rsidR="00FD6B9E">
                <w:rPr>
                  <w:color w:val="0000FF"/>
                  <w:u w:val="single" w:color="0000FF"/>
                </w:rPr>
                <w:t>https://myuat</w:t>
              </w:r>
            </w:hyperlink>
            <w:hyperlink r:id="rId14">
              <w:r w:rsidR="00FD6B9E">
                <w:rPr>
                  <w:color w:val="0000FF"/>
                  <w:u w:val="single" w:color="0000FF"/>
                </w:rPr>
                <w:t>-</w:t>
              </w:r>
            </w:hyperlink>
            <w:hyperlink r:id="rId15">
              <w:r w:rsidR="00FD6B9E">
                <w:rPr>
                  <w:color w:val="0000FF"/>
                  <w:u w:val="single" w:color="0000FF"/>
                </w:rPr>
                <w:t>202</w:t>
              </w:r>
              <w:r w:rsidR="009C7E23">
                <w:rPr>
                  <w:color w:val="0000FF"/>
                  <w:u w:val="single" w:color="0000FF"/>
                </w:rPr>
                <w:t>1</w:t>
              </w:r>
              <w:r w:rsidR="00FD6B9E">
                <w:rPr>
                  <w:color w:val="0000FF"/>
                  <w:u w:val="single" w:color="0000FF"/>
                </w:rPr>
                <w:t>.itdashboard.gov/api/v1/itbudget?apikey=xxxx</w:t>
              </w:r>
            </w:hyperlink>
            <w:hyperlink r:id="rId16">
              <w:r w:rsidR="00FD6B9E">
                <w:rPr>
                  <w:i/>
                </w:rPr>
                <w:t xml:space="preserve"> </w:t>
              </w:r>
            </w:hyperlink>
          </w:p>
        </w:tc>
      </w:tr>
      <w:tr w:rsidR="009412A8" w14:paraId="1FF57A21" w14:textId="77777777" w:rsidTr="22E153D5">
        <w:trPr>
          <w:trHeight w:val="595"/>
        </w:trPr>
        <w:tc>
          <w:tcPr>
            <w:tcW w:w="0" w:type="auto"/>
            <w:vMerge/>
          </w:tcPr>
          <w:p w14:paraId="6553B6A5"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92C20A" w14:textId="77777777" w:rsidR="009412A8" w:rsidRDefault="00FD6B9E">
            <w:pPr>
              <w:spacing w:after="0" w:line="259" w:lineRule="auto"/>
              <w:ind w:left="0" w:right="113" w:firstLine="0"/>
              <w:jc w:val="center"/>
            </w:pPr>
            <w:r>
              <w:t xml:space="preserve">Business Case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ADB44" w14:textId="77777777" w:rsidR="009412A8" w:rsidRDefault="0083096B">
            <w:pPr>
              <w:spacing w:after="0" w:line="259" w:lineRule="auto"/>
              <w:ind w:left="60" w:firstLine="0"/>
            </w:pPr>
            <w:hyperlink r:id="rId17">
              <w:r w:rsidR="00FD6B9E">
                <w:t xml:space="preserve"> </w:t>
              </w:r>
            </w:hyperlink>
          </w:p>
          <w:p w14:paraId="6B2A8D2D" w14:textId="4FC8F45B" w:rsidR="009412A8" w:rsidRDefault="0083096B">
            <w:pPr>
              <w:spacing w:after="0" w:line="259" w:lineRule="auto"/>
              <w:ind w:left="60" w:firstLine="0"/>
            </w:pPr>
            <w:hyperlink r:id="rId18">
              <w:r w:rsidR="00FD6B9E">
                <w:rPr>
                  <w:color w:val="0000FF"/>
                  <w:u w:val="single" w:color="0000FF"/>
                </w:rPr>
                <w:t>https://myuat</w:t>
              </w:r>
            </w:hyperlink>
            <w:hyperlink r:id="rId19">
              <w:r w:rsidR="00FD6B9E">
                <w:rPr>
                  <w:color w:val="0000FF"/>
                  <w:u w:val="single" w:color="0000FF"/>
                </w:rPr>
                <w:t>-</w:t>
              </w:r>
            </w:hyperlink>
            <w:hyperlink r:id="rId20">
              <w:r w:rsidR="00FD6B9E">
                <w:rPr>
                  <w:color w:val="0000FF"/>
                  <w:u w:val="single" w:color="0000FF"/>
                </w:rPr>
                <w:t>202</w:t>
              </w:r>
              <w:r w:rsidR="009C7E23">
                <w:rPr>
                  <w:color w:val="0000FF"/>
                  <w:u w:val="single" w:color="0000FF"/>
                </w:rPr>
                <w:t>1</w:t>
              </w:r>
              <w:r w:rsidR="00FD6B9E">
                <w:rPr>
                  <w:color w:val="0000FF"/>
                  <w:u w:val="single" w:color="0000FF"/>
                </w:rPr>
                <w:t>.itdashboard.gov/api/v1/businesscase?apikey=xxxx</w:t>
              </w:r>
            </w:hyperlink>
            <w:hyperlink r:id="rId21">
              <w:r w:rsidR="00FD6B9E">
                <w:rPr>
                  <w:i/>
                </w:rPr>
                <w:t xml:space="preserve"> </w:t>
              </w:r>
            </w:hyperlink>
          </w:p>
          <w:p w14:paraId="5A76F081" w14:textId="77777777" w:rsidR="009412A8" w:rsidRDefault="00FD6B9E">
            <w:pPr>
              <w:spacing w:after="0" w:line="259" w:lineRule="auto"/>
              <w:ind w:left="60" w:firstLine="0"/>
            </w:pPr>
            <w:r>
              <w:lastRenderedPageBreak/>
              <w:t xml:space="preserve"> </w:t>
            </w:r>
          </w:p>
        </w:tc>
      </w:tr>
      <w:tr w:rsidR="009412A8" w14:paraId="7B34F4B3" w14:textId="77777777" w:rsidTr="22E153D5">
        <w:trPr>
          <w:trHeight w:val="305"/>
        </w:trPr>
        <w:tc>
          <w:tcPr>
            <w:tcW w:w="0" w:type="auto"/>
            <w:vMerge/>
          </w:tcPr>
          <w:p w14:paraId="275B01BB"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E302F" w14:textId="77777777" w:rsidR="009412A8" w:rsidRDefault="00FD6B9E">
            <w:pPr>
              <w:spacing w:after="0" w:line="259" w:lineRule="auto"/>
              <w:ind w:left="169" w:firstLine="0"/>
            </w:pPr>
            <w:r>
              <w:t xml:space="preserve">SIR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B5F54" w14:textId="6B531AC0" w:rsidR="009412A8" w:rsidRDefault="0083096B">
            <w:pPr>
              <w:spacing w:after="0" w:line="259" w:lineRule="auto"/>
              <w:ind w:left="60" w:firstLine="0"/>
            </w:pPr>
            <w:hyperlink r:id="rId22">
              <w:r w:rsidR="00FD6B9E">
                <w:rPr>
                  <w:color w:val="0000FF"/>
                  <w:u w:val="single" w:color="0000FF"/>
                </w:rPr>
                <w:t>https://myuat</w:t>
              </w:r>
            </w:hyperlink>
            <w:hyperlink r:id="rId23">
              <w:r w:rsidR="00FD6B9E">
                <w:rPr>
                  <w:color w:val="0000FF"/>
                  <w:u w:val="single" w:color="0000FF"/>
                </w:rPr>
                <w:t>-</w:t>
              </w:r>
            </w:hyperlink>
            <w:hyperlink r:id="rId24">
              <w:r w:rsidR="00FD6B9E">
                <w:rPr>
                  <w:color w:val="0000FF"/>
                  <w:u w:val="single" w:color="0000FF"/>
                </w:rPr>
                <w:t>202</w:t>
              </w:r>
              <w:r w:rsidR="009C7E23">
                <w:rPr>
                  <w:color w:val="0000FF"/>
                  <w:u w:val="single" w:color="0000FF"/>
                </w:rPr>
                <w:t>1</w:t>
              </w:r>
              <w:r w:rsidR="00FD6B9E">
                <w:rPr>
                  <w:color w:val="0000FF"/>
                  <w:u w:val="single" w:color="0000FF"/>
                </w:rPr>
                <w:t>.itdashboard.gov/api/v1/investmentreport?apikey=xxxx</w:t>
              </w:r>
            </w:hyperlink>
            <w:hyperlink r:id="rId25">
              <w:r w:rsidR="00FD6B9E">
                <w:t xml:space="preserve"> </w:t>
              </w:r>
            </w:hyperlink>
          </w:p>
        </w:tc>
      </w:tr>
      <w:tr w:rsidR="009412A8" w14:paraId="1CA7BDA3" w14:textId="77777777" w:rsidTr="22E153D5">
        <w:trPr>
          <w:trHeight w:val="288"/>
        </w:trPr>
        <w:tc>
          <w:tcPr>
            <w:tcW w:w="0" w:type="auto"/>
            <w:vMerge/>
          </w:tcPr>
          <w:p w14:paraId="399C7967"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A405B" w14:textId="77777777" w:rsidR="009412A8" w:rsidRDefault="00FD6B9E">
            <w:pPr>
              <w:spacing w:after="0" w:line="259" w:lineRule="auto"/>
              <w:ind w:left="169" w:firstLine="0"/>
            </w:pPr>
            <w:r>
              <w:t xml:space="preserve">CIO Rating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3B807" w14:textId="6E3633D4" w:rsidR="009412A8" w:rsidRDefault="0083096B">
            <w:pPr>
              <w:spacing w:after="0" w:line="259" w:lineRule="auto"/>
              <w:ind w:left="60" w:firstLine="0"/>
            </w:pPr>
            <w:hyperlink r:id="rId26">
              <w:r w:rsidR="00FD6B9E">
                <w:rPr>
                  <w:sz w:val="34"/>
                  <w:vertAlign w:val="superscript"/>
                </w:rPr>
                <w:t xml:space="preserve"> </w:t>
              </w:r>
            </w:hyperlink>
            <w:hyperlink r:id="rId27">
              <w:r w:rsidR="00FD6B9E">
                <w:rPr>
                  <w:color w:val="0000FF"/>
                  <w:u w:val="single" w:color="0000FF"/>
                </w:rPr>
                <w:t>https://myuat</w:t>
              </w:r>
            </w:hyperlink>
            <w:hyperlink r:id="rId28">
              <w:r w:rsidR="00FD6B9E">
                <w:rPr>
                  <w:color w:val="0000FF"/>
                  <w:u w:val="single" w:color="0000FF"/>
                </w:rPr>
                <w:t>-</w:t>
              </w:r>
            </w:hyperlink>
            <w:hyperlink r:id="rId29">
              <w:r w:rsidR="00FD6B9E">
                <w:rPr>
                  <w:color w:val="0000FF"/>
                  <w:u w:val="single" w:color="0000FF"/>
                </w:rPr>
                <w:t>202</w:t>
              </w:r>
              <w:r w:rsidR="009C7E23">
                <w:rPr>
                  <w:color w:val="0000FF"/>
                  <w:u w:val="single" w:color="0000FF"/>
                </w:rPr>
                <w:t>1</w:t>
              </w:r>
              <w:r w:rsidR="00FD6B9E">
                <w:rPr>
                  <w:color w:val="0000FF"/>
                  <w:u w:val="single" w:color="0000FF"/>
                </w:rPr>
                <w:t>.itdashboard.gov/api/v1/ciorating?apikey=xxxx</w:t>
              </w:r>
            </w:hyperlink>
            <w:hyperlink r:id="rId30">
              <w:r w:rsidR="00FD6B9E">
                <w:t xml:space="preserve"> </w:t>
              </w:r>
            </w:hyperlink>
          </w:p>
        </w:tc>
      </w:tr>
      <w:tr w:rsidR="009412A8" w14:paraId="74FEBE45" w14:textId="77777777" w:rsidTr="22E153D5">
        <w:trPr>
          <w:trHeight w:val="576"/>
        </w:trPr>
        <w:tc>
          <w:tcPr>
            <w:tcW w:w="0" w:type="auto"/>
            <w:vMerge/>
          </w:tcPr>
          <w:p w14:paraId="6A22C890"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3EE9" w14:textId="77777777" w:rsidR="009412A8" w:rsidRDefault="00FD6B9E">
            <w:pPr>
              <w:spacing w:after="0" w:line="259" w:lineRule="auto"/>
              <w:ind w:left="0" w:right="59" w:firstLine="0"/>
              <w:jc w:val="center"/>
            </w:pPr>
            <w:r>
              <w:t xml:space="preserve">Systems Inventory </w:t>
            </w:r>
          </w:p>
          <w:p w14:paraId="53FB617C" w14:textId="77777777" w:rsidR="009412A8" w:rsidRDefault="00FD6B9E">
            <w:pPr>
              <w:spacing w:after="0" w:line="259" w:lineRule="auto"/>
              <w:ind w:left="169" w:firstLine="0"/>
            </w:pPr>
            <w:r>
              <w:t xml:space="preserve">List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C103" w14:textId="77777777" w:rsidR="009412A8" w:rsidRDefault="00FD6B9E">
            <w:pPr>
              <w:spacing w:after="0" w:line="259" w:lineRule="auto"/>
              <w:ind w:left="60" w:firstLine="0"/>
            </w:pPr>
            <w:r>
              <w:t xml:space="preserve"> </w:t>
            </w:r>
          </w:p>
          <w:p w14:paraId="091490AC" w14:textId="37A0DF8B" w:rsidR="009412A8" w:rsidRDefault="0083096B">
            <w:pPr>
              <w:spacing w:after="0" w:line="259" w:lineRule="auto"/>
              <w:ind w:left="60" w:firstLine="0"/>
            </w:pPr>
            <w:hyperlink r:id="rId31">
              <w:r w:rsidR="00FD6B9E">
                <w:rPr>
                  <w:color w:val="0000FF"/>
                  <w:u w:val="single" w:color="0000FF"/>
                </w:rPr>
                <w:t>https://myuat</w:t>
              </w:r>
            </w:hyperlink>
            <w:hyperlink r:id="rId32">
              <w:r w:rsidR="00FD6B9E">
                <w:rPr>
                  <w:color w:val="0000FF"/>
                  <w:u w:val="single" w:color="0000FF"/>
                </w:rPr>
                <w:t>-</w:t>
              </w:r>
            </w:hyperlink>
            <w:hyperlink r:id="rId33">
              <w:r w:rsidR="00FD6B9E">
                <w:rPr>
                  <w:color w:val="0000FF"/>
                  <w:u w:val="single" w:color="0000FF"/>
                </w:rPr>
                <w:t>202</w:t>
              </w:r>
              <w:r w:rsidR="009C7E23">
                <w:rPr>
                  <w:color w:val="0000FF"/>
                  <w:u w:val="single" w:color="0000FF"/>
                </w:rPr>
                <w:t>1.</w:t>
              </w:r>
              <w:r w:rsidR="00FD6B9E">
                <w:rPr>
                  <w:color w:val="0000FF"/>
                  <w:u w:val="single" w:color="0000FF"/>
                </w:rPr>
                <w:t>itdashboard.gov/api/v1/systemsinventory?apikey=xxxx</w:t>
              </w:r>
            </w:hyperlink>
            <w:hyperlink r:id="rId34">
              <w:r w:rsidR="00FD6B9E">
                <w:rPr>
                  <w:color w:val="0000FF"/>
                </w:rPr>
                <w:t xml:space="preserve"> </w:t>
              </w:r>
            </w:hyperlink>
          </w:p>
        </w:tc>
      </w:tr>
      <w:tr w:rsidR="009C1E36" w14:paraId="1B35EB43" w14:textId="77777777" w:rsidTr="22E153D5">
        <w:trPr>
          <w:trHeight w:val="576"/>
        </w:trPr>
        <w:tc>
          <w:tcPr>
            <w:tcW w:w="0" w:type="auto"/>
            <w:vMerge/>
          </w:tcPr>
          <w:p w14:paraId="2B8498F2" w14:textId="77777777" w:rsidR="009C1E36" w:rsidRDefault="009C1E36">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C4619" w14:textId="79234597" w:rsidR="009C1E36" w:rsidRDefault="009C1E36">
            <w:pPr>
              <w:spacing w:after="0" w:line="259" w:lineRule="auto"/>
              <w:ind w:left="169" w:firstLine="0"/>
            </w:pPr>
            <w:r>
              <w:t xml:space="preserve">General </w:t>
            </w:r>
            <w:r w:rsidR="00031925">
              <w:t xml:space="preserve">Data </w:t>
            </w:r>
            <w:r>
              <w:t>Report API</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24601" w14:textId="77777777" w:rsidR="009C1E36" w:rsidRDefault="22E153D5">
            <w:pPr>
              <w:spacing w:after="0" w:line="259" w:lineRule="auto"/>
              <w:ind w:left="60" w:firstLine="0"/>
            </w:pPr>
            <w:r w:rsidRPr="22E153D5">
              <w:rPr>
                <w:color w:val="0000FF"/>
                <w:u w:val="single"/>
              </w:rPr>
              <w:t>https://myuat-</w:t>
            </w:r>
          </w:p>
          <w:p w14:paraId="3B49D9D1" w14:textId="5E72F594" w:rsidR="009C1E36" w:rsidRDefault="22E153D5" w:rsidP="22E153D5">
            <w:pPr>
              <w:spacing w:after="0" w:line="259" w:lineRule="auto"/>
              <w:ind w:left="60" w:firstLine="0"/>
              <w:rPr>
                <w:color w:val="0000FF"/>
              </w:rPr>
            </w:pPr>
            <w:r w:rsidRPr="22E153D5">
              <w:rPr>
                <w:color w:val="0000FF"/>
                <w:u w:val="single"/>
              </w:rPr>
              <w:t>2021.itdashboard.gov/api/v1/generalreport?apikey=xxxx</w:t>
            </w:r>
          </w:p>
        </w:tc>
      </w:tr>
      <w:tr w:rsidR="009412A8" w14:paraId="0F67DE4D" w14:textId="77777777" w:rsidTr="22E153D5">
        <w:trPr>
          <w:trHeight w:val="576"/>
        </w:trPr>
        <w:tc>
          <w:tcPr>
            <w:tcW w:w="0" w:type="auto"/>
            <w:vMerge/>
          </w:tcPr>
          <w:p w14:paraId="5B4FDAA3"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881E" w14:textId="77777777" w:rsidR="009412A8" w:rsidRDefault="00FD6B9E">
            <w:pPr>
              <w:spacing w:after="0" w:line="259" w:lineRule="auto"/>
              <w:ind w:left="169" w:firstLine="0"/>
            </w:pPr>
            <w:r>
              <w:t xml:space="preserve">Submission </w:t>
            </w:r>
          </w:p>
          <w:p w14:paraId="4E09A5C3" w14:textId="77777777" w:rsidR="009412A8" w:rsidRDefault="00FD6B9E">
            <w:pPr>
              <w:spacing w:after="0" w:line="259" w:lineRule="auto"/>
              <w:ind w:left="169" w:firstLine="0"/>
            </w:pPr>
            <w:r>
              <w:t xml:space="preserve">Confirmation API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912E3" w14:textId="77777777" w:rsidR="009412A8" w:rsidRDefault="00FD6B9E">
            <w:pPr>
              <w:spacing w:after="0" w:line="259" w:lineRule="auto"/>
              <w:ind w:left="60" w:firstLine="0"/>
            </w:pPr>
            <w:r>
              <w:rPr>
                <w:color w:val="0000FF"/>
                <w:u w:val="single" w:color="0000FF"/>
              </w:rPr>
              <w:t>https://myuat-</w:t>
            </w:r>
          </w:p>
          <w:p w14:paraId="39C681A1" w14:textId="5FE259B7" w:rsidR="009412A8" w:rsidRDefault="00FD6B9E">
            <w:pPr>
              <w:spacing w:after="0" w:line="259" w:lineRule="auto"/>
              <w:ind w:left="60" w:firstLine="0"/>
            </w:pPr>
            <w:r>
              <w:rPr>
                <w:color w:val="0000FF"/>
                <w:u w:val="single" w:color="0000FF"/>
              </w:rPr>
              <w:t>202</w:t>
            </w:r>
            <w:r w:rsidR="00031925">
              <w:rPr>
                <w:color w:val="0000FF"/>
                <w:u w:val="single" w:color="0000FF"/>
              </w:rPr>
              <w:t>1</w:t>
            </w:r>
            <w:r>
              <w:rPr>
                <w:color w:val="0000FF"/>
                <w:u w:val="single" w:color="0000FF"/>
              </w:rPr>
              <w:t>.itdashboard.gov/api/v1/submissionconfirmation?apikey=xxxx</w:t>
            </w:r>
            <w:r>
              <w:rPr>
                <w:color w:val="0000FF"/>
              </w:rPr>
              <w:t xml:space="preserve"> </w:t>
            </w:r>
          </w:p>
        </w:tc>
      </w:tr>
      <w:tr w:rsidR="009412A8" w14:paraId="58AC23AB" w14:textId="77777777" w:rsidTr="22E153D5">
        <w:trPr>
          <w:trHeight w:val="288"/>
        </w:trPr>
        <w:tc>
          <w:tcPr>
            <w:tcW w:w="0" w:type="auto"/>
            <w:vMerge/>
          </w:tcPr>
          <w:p w14:paraId="1EC7D72A" w14:textId="77777777" w:rsidR="009412A8" w:rsidRDefault="009412A8">
            <w:pPr>
              <w:spacing w:after="160" w:line="259" w:lineRule="auto"/>
              <w:ind w:left="0" w:firstLine="0"/>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619A8" w14:textId="77777777" w:rsidR="009412A8" w:rsidRDefault="00FD6B9E">
            <w:pPr>
              <w:spacing w:after="0" w:line="259" w:lineRule="auto"/>
              <w:ind w:left="169" w:firstLine="0"/>
            </w:pPr>
            <w:r>
              <w:t xml:space="preserve">Manual Upload </w:t>
            </w:r>
          </w:p>
        </w:tc>
        <w:tc>
          <w:tcPr>
            <w:tcW w:w="7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33319" w14:textId="418AE7EE" w:rsidR="009412A8" w:rsidRDefault="0083096B">
            <w:pPr>
              <w:spacing w:after="0" w:line="259" w:lineRule="auto"/>
              <w:ind w:left="60" w:firstLine="0"/>
            </w:pPr>
            <w:hyperlink r:id="rId35">
              <w:r w:rsidR="00FD6B9E">
                <w:rPr>
                  <w:color w:val="0000FF"/>
                  <w:u w:val="single" w:color="0000FF"/>
                </w:rPr>
                <w:t>https://myuat</w:t>
              </w:r>
            </w:hyperlink>
            <w:hyperlink r:id="rId36">
              <w:r w:rsidR="00FD6B9E">
                <w:rPr>
                  <w:color w:val="0000FF"/>
                  <w:u w:val="single" w:color="0000FF"/>
                </w:rPr>
                <w:t>-</w:t>
              </w:r>
            </w:hyperlink>
            <w:hyperlink r:id="rId37">
              <w:r w:rsidR="00FD6B9E">
                <w:rPr>
                  <w:color w:val="0000FF"/>
                  <w:u w:val="single" w:color="0000FF"/>
                </w:rPr>
                <w:t>202</w:t>
              </w:r>
              <w:r w:rsidR="00031925">
                <w:rPr>
                  <w:color w:val="0000FF"/>
                  <w:u w:val="single" w:color="0000FF"/>
                </w:rPr>
                <w:t>1</w:t>
              </w:r>
              <w:r w:rsidR="00FD6B9E">
                <w:rPr>
                  <w:color w:val="0000FF"/>
                  <w:u w:val="single" w:color="0000FF"/>
                </w:rPr>
                <w:t>.itdashboard.gov/drupal/data/submissions/xml</w:t>
              </w:r>
            </w:hyperlink>
            <w:hyperlink r:id="rId38">
              <w:r w:rsidR="00FD6B9E">
                <w:rPr>
                  <w:color w:val="0000FF"/>
                  <w:u w:val="single" w:color="0000FF"/>
                </w:rPr>
                <w:t>-</w:t>
              </w:r>
            </w:hyperlink>
            <w:hyperlink r:id="rId39">
              <w:r w:rsidR="00FD6B9E">
                <w:rPr>
                  <w:color w:val="0000FF"/>
                  <w:u w:val="single" w:color="0000FF"/>
                </w:rPr>
                <w:t>upload</w:t>
              </w:r>
            </w:hyperlink>
            <w:hyperlink r:id="rId40">
              <w:r w:rsidR="00FD6B9E">
                <w:t xml:space="preserve"> </w:t>
              </w:r>
            </w:hyperlink>
          </w:p>
        </w:tc>
      </w:tr>
      <w:tr w:rsidR="009412A8" w14:paraId="1E8DA38E" w14:textId="77777777" w:rsidTr="22E153D5">
        <w:trPr>
          <w:trHeight w:val="490"/>
        </w:trPr>
        <w:tc>
          <w:tcPr>
            <w:tcW w:w="0" w:type="auto"/>
            <w:vMerge/>
          </w:tcPr>
          <w:p w14:paraId="5EE12BF0" w14:textId="77777777" w:rsidR="009412A8" w:rsidRDefault="009412A8">
            <w:pPr>
              <w:spacing w:after="160" w:line="259" w:lineRule="auto"/>
              <w:ind w:left="0" w:firstLine="0"/>
            </w:pPr>
          </w:p>
        </w:tc>
        <w:tc>
          <w:tcPr>
            <w:tcW w:w="20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F87B3" w14:textId="77777777" w:rsidR="009412A8" w:rsidRDefault="00FD6B9E">
            <w:pPr>
              <w:spacing w:after="0" w:line="259" w:lineRule="auto"/>
              <w:ind w:left="0" w:right="83" w:firstLine="0"/>
              <w:jc w:val="center"/>
            </w:pPr>
            <w:r>
              <w:t xml:space="preserve">Submission Status </w:t>
            </w:r>
          </w:p>
        </w:tc>
        <w:tc>
          <w:tcPr>
            <w:tcW w:w="7021" w:type="dxa"/>
            <w:tcBorders>
              <w:top w:val="single" w:sz="4" w:space="0" w:color="000000" w:themeColor="text1"/>
              <w:left w:val="single" w:sz="4" w:space="0" w:color="000000" w:themeColor="text1"/>
              <w:bottom w:val="single" w:sz="6" w:space="0" w:color="0000FF"/>
              <w:right w:val="single" w:sz="4" w:space="0" w:color="000000" w:themeColor="text1"/>
            </w:tcBorders>
          </w:tcPr>
          <w:p w14:paraId="0EE5E55A" w14:textId="77777777" w:rsidR="009412A8" w:rsidRDefault="0083096B">
            <w:pPr>
              <w:spacing w:after="0" w:line="259" w:lineRule="auto"/>
              <w:ind w:left="60" w:firstLine="0"/>
            </w:pPr>
            <w:hyperlink r:id="rId41">
              <w:r w:rsidR="00FD6B9E">
                <w:rPr>
                  <w:sz w:val="34"/>
                  <w:vertAlign w:val="superscript"/>
                </w:rPr>
                <w:t xml:space="preserve"> </w:t>
              </w:r>
            </w:hyperlink>
            <w:hyperlink r:id="rId42">
              <w:r w:rsidR="00FD6B9E">
                <w:rPr>
                  <w:color w:val="0000FF"/>
                  <w:u w:val="single" w:color="0000FF"/>
                </w:rPr>
                <w:t>https://myuat</w:t>
              </w:r>
            </w:hyperlink>
            <w:hyperlink r:id="rId43">
              <w:r w:rsidR="00FD6B9E">
                <w:rPr>
                  <w:color w:val="0000FF"/>
                  <w:u w:val="single" w:color="0000FF"/>
                </w:rPr>
                <w:t>-</w:t>
              </w:r>
            </w:hyperlink>
          </w:p>
          <w:p w14:paraId="249C62F9" w14:textId="022B3C7F" w:rsidR="009412A8" w:rsidRDefault="0083096B">
            <w:pPr>
              <w:spacing w:after="0" w:line="259" w:lineRule="auto"/>
              <w:ind w:left="60" w:firstLine="0"/>
            </w:pPr>
            <w:hyperlink r:id="rId44">
              <w:r w:rsidR="00FD6B9E">
                <w:rPr>
                  <w:color w:val="0000FF"/>
                </w:rPr>
                <w:t>202</w:t>
              </w:r>
              <w:r w:rsidR="00031925">
                <w:rPr>
                  <w:color w:val="0000FF"/>
                </w:rPr>
                <w:t>1</w:t>
              </w:r>
              <w:r w:rsidR="00FD6B9E">
                <w:rPr>
                  <w:color w:val="0000FF"/>
                </w:rPr>
                <w:t>.itdashboard.gov/api/v1/ITDB2/submissions/status/agencyCode/&lt;agenc</w:t>
              </w:r>
            </w:hyperlink>
          </w:p>
        </w:tc>
      </w:tr>
      <w:tr w:rsidR="009412A8" w14:paraId="1AFC807F" w14:textId="77777777" w:rsidTr="22E153D5">
        <w:trPr>
          <w:trHeight w:val="294"/>
        </w:trPr>
        <w:tc>
          <w:tcPr>
            <w:tcW w:w="0" w:type="auto"/>
            <w:vMerge/>
          </w:tcPr>
          <w:p w14:paraId="3AC841CC" w14:textId="77777777" w:rsidR="009412A8" w:rsidRDefault="009412A8">
            <w:pPr>
              <w:spacing w:after="160" w:line="259" w:lineRule="auto"/>
              <w:ind w:left="0" w:firstLine="0"/>
            </w:pPr>
          </w:p>
        </w:tc>
        <w:tc>
          <w:tcPr>
            <w:tcW w:w="0" w:type="auto"/>
            <w:vMerge/>
          </w:tcPr>
          <w:p w14:paraId="2F910654" w14:textId="77777777" w:rsidR="009412A8" w:rsidRDefault="009412A8">
            <w:pPr>
              <w:spacing w:after="160" w:line="259" w:lineRule="auto"/>
              <w:ind w:left="0" w:firstLine="0"/>
            </w:pPr>
          </w:p>
        </w:tc>
        <w:tc>
          <w:tcPr>
            <w:tcW w:w="7021" w:type="dxa"/>
            <w:tcBorders>
              <w:top w:val="single" w:sz="6" w:space="0" w:color="0000FF"/>
              <w:left w:val="single" w:sz="4" w:space="0" w:color="000000" w:themeColor="text1"/>
              <w:bottom w:val="single" w:sz="4" w:space="0" w:color="000000" w:themeColor="text1"/>
              <w:right w:val="single" w:sz="4" w:space="0" w:color="000000" w:themeColor="text1"/>
            </w:tcBorders>
          </w:tcPr>
          <w:p w14:paraId="69AC8879" w14:textId="77777777" w:rsidR="009412A8" w:rsidRDefault="0083096B">
            <w:pPr>
              <w:spacing w:after="0" w:line="259" w:lineRule="auto"/>
              <w:ind w:left="60" w:firstLine="0"/>
            </w:pPr>
            <w:hyperlink r:id="rId45">
              <w:r w:rsidR="00FD6B9E">
                <w:rPr>
                  <w:color w:val="0000FF"/>
                  <w:u w:val="single" w:color="0000FF"/>
                </w:rPr>
                <w:t>y code&gt;?apikey=xxxx</w:t>
              </w:r>
            </w:hyperlink>
            <w:hyperlink r:id="rId46">
              <w:r w:rsidR="00FD6B9E">
                <w:rPr>
                  <w:color w:val="0000FF"/>
                </w:rPr>
                <w:t xml:space="preserve"> </w:t>
              </w:r>
            </w:hyperlink>
          </w:p>
        </w:tc>
      </w:tr>
    </w:tbl>
    <w:p w14:paraId="63DA493F" w14:textId="77777777" w:rsidR="009412A8" w:rsidRDefault="00FD6B9E">
      <w:pPr>
        <w:spacing w:after="218" w:line="259" w:lineRule="auto"/>
        <w:ind w:left="0" w:firstLine="0"/>
      </w:pPr>
      <w:r>
        <w:rPr>
          <w:b/>
        </w:rPr>
        <w:t xml:space="preserve"> </w:t>
      </w:r>
    </w:p>
    <w:p w14:paraId="4838F02B" w14:textId="0BAE260B" w:rsidR="009412A8" w:rsidRDefault="00FD6B9E">
      <w:pPr>
        <w:spacing w:after="0" w:line="259" w:lineRule="auto"/>
        <w:ind w:left="-5"/>
      </w:pPr>
      <w:r w:rsidRPr="008D1D1A">
        <w:rPr>
          <w:b/>
        </w:rPr>
        <w:t>FY202</w:t>
      </w:r>
      <w:r w:rsidR="009C1E36" w:rsidRPr="008D1D1A">
        <w:rPr>
          <w:b/>
        </w:rPr>
        <w:t>1</w:t>
      </w:r>
      <w:r w:rsidRPr="008D1D1A">
        <w:rPr>
          <w:b/>
        </w:rPr>
        <w:t xml:space="preserve"> Production Environment (starting September </w:t>
      </w:r>
      <w:r w:rsidR="009C1E36" w:rsidRPr="008D1D1A">
        <w:rPr>
          <w:b/>
        </w:rPr>
        <w:t>9</w:t>
      </w:r>
      <w:r w:rsidRPr="008D1D1A">
        <w:rPr>
          <w:b/>
        </w:rPr>
        <w:t>, 201</w:t>
      </w:r>
      <w:r w:rsidR="009C1E36" w:rsidRPr="008D1D1A">
        <w:rPr>
          <w:b/>
        </w:rPr>
        <w:t>9</w:t>
      </w:r>
      <w:r w:rsidRPr="008D1D1A">
        <w:rPr>
          <w:b/>
        </w:rPr>
        <w:t>)</w:t>
      </w:r>
      <w:r>
        <w:rPr>
          <w:b/>
        </w:rPr>
        <w:t xml:space="preserve"> </w:t>
      </w:r>
    </w:p>
    <w:tbl>
      <w:tblPr>
        <w:tblStyle w:val="TableGrid1"/>
        <w:tblW w:w="10230" w:type="dxa"/>
        <w:tblInd w:w="122" w:type="dxa"/>
        <w:tblCellMar>
          <w:right w:w="16" w:type="dxa"/>
        </w:tblCellMar>
        <w:tblLook w:val="04A0" w:firstRow="1" w:lastRow="0" w:firstColumn="1" w:lastColumn="0" w:noHBand="0" w:noVBand="1"/>
      </w:tblPr>
      <w:tblGrid>
        <w:gridCol w:w="1139"/>
        <w:gridCol w:w="2250"/>
        <w:gridCol w:w="6841"/>
      </w:tblGrid>
      <w:tr w:rsidR="009412A8" w14:paraId="6C960252" w14:textId="77777777" w:rsidTr="22E153D5">
        <w:trPr>
          <w:trHeight w:val="288"/>
        </w:trPr>
        <w:tc>
          <w:tcPr>
            <w:tcW w:w="1139" w:type="dxa"/>
            <w:vMerge w:val="restart"/>
            <w:tcBorders>
              <w:top w:val="single" w:sz="4" w:space="0" w:color="000000" w:themeColor="text1"/>
              <w:left w:val="single" w:sz="4" w:space="0" w:color="000000" w:themeColor="text1"/>
              <w:bottom w:val="nil"/>
              <w:right w:val="single" w:sz="4" w:space="0" w:color="000000" w:themeColor="text1"/>
            </w:tcBorders>
            <w:shd w:val="clear" w:color="auto" w:fill="DBE5F1"/>
            <w:vAlign w:val="center"/>
          </w:tcPr>
          <w:p w14:paraId="4B628C3E" w14:textId="32F62DD8" w:rsidR="009412A8" w:rsidRDefault="00FD6B9E">
            <w:pPr>
              <w:spacing w:after="0" w:line="259" w:lineRule="auto"/>
              <w:ind w:left="0" w:firstLine="0"/>
              <w:jc w:val="center"/>
            </w:pPr>
            <w:r>
              <w:rPr>
                <w:b/>
                <w:color w:val="1F497D"/>
                <w:sz w:val="20"/>
              </w:rPr>
              <w:t>FY2</w:t>
            </w:r>
            <w:r w:rsidR="00904831">
              <w:rPr>
                <w:b/>
                <w:color w:val="1F497D"/>
                <w:sz w:val="20"/>
              </w:rPr>
              <w:t>1</w:t>
            </w:r>
            <w:r>
              <w:rPr>
                <w:b/>
                <w:color w:val="1F497D"/>
                <w:sz w:val="20"/>
              </w:rPr>
              <w:t xml:space="preserve"> Submissions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1EAB1293" w14:textId="77777777" w:rsidR="009412A8" w:rsidRDefault="00FD6B9E">
            <w:pPr>
              <w:spacing w:after="0" w:line="259" w:lineRule="auto"/>
              <w:ind w:left="108" w:firstLine="0"/>
            </w:pPr>
            <w:r>
              <w:rPr>
                <w:b/>
              </w:rPr>
              <w:t>Data</w:t>
            </w:r>
            <w:r>
              <w:t xml:space="preserve">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cPr>
          <w:p w14:paraId="23F44208" w14:textId="77777777" w:rsidR="009412A8" w:rsidRDefault="00FD6B9E">
            <w:pPr>
              <w:spacing w:after="0" w:line="259" w:lineRule="auto"/>
              <w:ind w:left="107" w:firstLine="0"/>
            </w:pPr>
            <w:r>
              <w:rPr>
                <w:b/>
              </w:rPr>
              <w:t>URL</w:t>
            </w:r>
            <w:r>
              <w:t xml:space="preserve"> </w:t>
            </w:r>
          </w:p>
        </w:tc>
      </w:tr>
      <w:tr w:rsidR="009412A8" w14:paraId="2A1B70C1" w14:textId="77777777" w:rsidTr="22E153D5">
        <w:trPr>
          <w:trHeight w:val="311"/>
        </w:trPr>
        <w:tc>
          <w:tcPr>
            <w:tcW w:w="0" w:type="auto"/>
            <w:vMerge/>
          </w:tcPr>
          <w:p w14:paraId="51E406B0"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745E" w14:textId="77777777" w:rsidR="009412A8" w:rsidRDefault="00FD6B9E">
            <w:pPr>
              <w:spacing w:after="0" w:line="259" w:lineRule="auto"/>
              <w:ind w:left="216" w:firstLine="0"/>
            </w:pPr>
            <w:r>
              <w:t xml:space="preserve">IT Budget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F93C" w14:textId="22068498" w:rsidR="009412A8" w:rsidRDefault="0083096B">
            <w:pPr>
              <w:spacing w:after="0" w:line="259" w:lineRule="auto"/>
              <w:ind w:left="107" w:firstLine="0"/>
            </w:pPr>
            <w:hyperlink r:id="rId47">
              <w:r w:rsidR="00FD6B9E">
                <w:rPr>
                  <w:color w:val="0000FF"/>
                  <w:u w:val="single" w:color="0000FF"/>
                </w:rPr>
                <w:t>https://myit</w:t>
              </w:r>
            </w:hyperlink>
            <w:hyperlink r:id="rId48">
              <w:r w:rsidR="00FD6B9E">
                <w:rPr>
                  <w:color w:val="0000FF"/>
                  <w:u w:val="single" w:color="0000FF"/>
                </w:rPr>
                <w:t>-</w:t>
              </w:r>
            </w:hyperlink>
            <w:hyperlink r:id="rId49">
              <w:r w:rsidR="00FD6B9E">
                <w:rPr>
                  <w:color w:val="0000FF"/>
                  <w:u w:val="single" w:color="0000FF"/>
                </w:rPr>
                <w:t>202</w:t>
              </w:r>
              <w:r w:rsidR="00BB2370">
                <w:rPr>
                  <w:color w:val="0000FF"/>
                  <w:u w:val="single" w:color="0000FF"/>
                </w:rPr>
                <w:t>1</w:t>
              </w:r>
              <w:r w:rsidR="00FD6B9E">
                <w:rPr>
                  <w:color w:val="0000FF"/>
                  <w:u w:val="single" w:color="0000FF"/>
                </w:rPr>
                <w:t>.itdashboard.gov/api/v1/itbudget?apikey=xxxx</w:t>
              </w:r>
            </w:hyperlink>
            <w:hyperlink r:id="rId50">
              <w:r w:rsidR="00FD6B9E">
                <w:rPr>
                  <w:i/>
                </w:rPr>
                <w:t xml:space="preserve"> </w:t>
              </w:r>
            </w:hyperlink>
          </w:p>
        </w:tc>
      </w:tr>
      <w:tr w:rsidR="009412A8" w14:paraId="287544D5" w14:textId="77777777" w:rsidTr="22E153D5">
        <w:trPr>
          <w:trHeight w:val="312"/>
        </w:trPr>
        <w:tc>
          <w:tcPr>
            <w:tcW w:w="0" w:type="auto"/>
            <w:vMerge/>
          </w:tcPr>
          <w:p w14:paraId="79C15CA0"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B4F07" w14:textId="77777777" w:rsidR="009412A8" w:rsidRDefault="00FD6B9E">
            <w:pPr>
              <w:spacing w:after="0" w:line="259" w:lineRule="auto"/>
              <w:ind w:left="216" w:firstLine="0"/>
            </w:pPr>
            <w:r>
              <w:t xml:space="preserve">Business Case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37E68" w14:textId="6F196D32" w:rsidR="009412A8" w:rsidRDefault="0083096B">
            <w:pPr>
              <w:spacing w:after="0" w:line="259" w:lineRule="auto"/>
              <w:ind w:left="107" w:firstLine="0"/>
            </w:pPr>
            <w:hyperlink r:id="rId51">
              <w:r w:rsidR="00FD6B9E">
                <w:rPr>
                  <w:color w:val="0000FF"/>
                  <w:u w:val="single" w:color="0000FF"/>
                </w:rPr>
                <w:t>https://myit</w:t>
              </w:r>
            </w:hyperlink>
            <w:hyperlink r:id="rId52">
              <w:r w:rsidR="00FD6B9E">
                <w:rPr>
                  <w:color w:val="0000FF"/>
                  <w:u w:val="single" w:color="0000FF"/>
                </w:rPr>
                <w:t>-</w:t>
              </w:r>
            </w:hyperlink>
            <w:hyperlink r:id="rId53">
              <w:r w:rsidR="00FD6B9E">
                <w:rPr>
                  <w:color w:val="0000FF"/>
                  <w:u w:val="single" w:color="0000FF"/>
                </w:rPr>
                <w:t>202</w:t>
              </w:r>
              <w:r w:rsidR="00BB2370">
                <w:rPr>
                  <w:color w:val="0000FF"/>
                  <w:u w:val="single" w:color="0000FF"/>
                </w:rPr>
                <w:t>1</w:t>
              </w:r>
              <w:r w:rsidR="00FD6B9E">
                <w:rPr>
                  <w:color w:val="0000FF"/>
                  <w:u w:val="single" w:color="0000FF"/>
                </w:rPr>
                <w:t>.itdashboard.gov/api/v1/businesscase?apikey=xxxx</w:t>
              </w:r>
            </w:hyperlink>
            <w:hyperlink r:id="rId54">
              <w:r w:rsidR="00FD6B9E">
                <w:rPr>
                  <w:i/>
                </w:rPr>
                <w:t xml:space="preserve"> </w:t>
              </w:r>
            </w:hyperlink>
          </w:p>
        </w:tc>
      </w:tr>
      <w:tr w:rsidR="009412A8" w14:paraId="041B76D2" w14:textId="77777777" w:rsidTr="22E153D5">
        <w:trPr>
          <w:trHeight w:val="310"/>
        </w:trPr>
        <w:tc>
          <w:tcPr>
            <w:tcW w:w="0" w:type="auto"/>
            <w:vMerge/>
          </w:tcPr>
          <w:p w14:paraId="35DE6C55"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EC143" w14:textId="77777777" w:rsidR="009412A8" w:rsidRDefault="00FD6B9E">
            <w:pPr>
              <w:spacing w:after="0" w:line="259" w:lineRule="auto"/>
              <w:ind w:left="216" w:firstLine="0"/>
            </w:pPr>
            <w:r>
              <w:t xml:space="preserve">SIR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8ECA6" w14:textId="3D7EF6EC" w:rsidR="009412A8" w:rsidRDefault="0083096B">
            <w:pPr>
              <w:spacing w:after="0" w:line="259" w:lineRule="auto"/>
              <w:ind w:left="107" w:firstLine="0"/>
            </w:pPr>
            <w:hyperlink r:id="rId55">
              <w:r w:rsidR="00FD6B9E">
                <w:rPr>
                  <w:color w:val="0000FF"/>
                  <w:u w:val="single" w:color="0000FF"/>
                </w:rPr>
                <w:t>https://myit</w:t>
              </w:r>
            </w:hyperlink>
            <w:hyperlink r:id="rId56">
              <w:r w:rsidR="00FD6B9E">
                <w:rPr>
                  <w:color w:val="0000FF"/>
                  <w:u w:val="single" w:color="0000FF"/>
                </w:rPr>
                <w:t>-</w:t>
              </w:r>
            </w:hyperlink>
            <w:hyperlink r:id="rId57">
              <w:r w:rsidR="00FD6B9E">
                <w:rPr>
                  <w:color w:val="0000FF"/>
                  <w:u w:val="single" w:color="0000FF"/>
                </w:rPr>
                <w:t>202</w:t>
              </w:r>
              <w:r w:rsidR="00BB2370">
                <w:rPr>
                  <w:color w:val="0000FF"/>
                  <w:u w:val="single" w:color="0000FF"/>
                </w:rPr>
                <w:t>1</w:t>
              </w:r>
              <w:r w:rsidR="00FD6B9E">
                <w:rPr>
                  <w:color w:val="0000FF"/>
                  <w:u w:val="single" w:color="0000FF"/>
                </w:rPr>
                <w:t>.itdashboard.gov/api/v1/investmentreport?apikey=xxxx</w:t>
              </w:r>
            </w:hyperlink>
            <w:hyperlink r:id="rId58">
              <w:r w:rsidR="00FD6B9E">
                <w:t xml:space="preserve"> </w:t>
              </w:r>
            </w:hyperlink>
          </w:p>
        </w:tc>
      </w:tr>
      <w:tr w:rsidR="009412A8" w14:paraId="1349DB6B" w14:textId="77777777" w:rsidTr="22E153D5">
        <w:trPr>
          <w:trHeight w:val="312"/>
        </w:trPr>
        <w:tc>
          <w:tcPr>
            <w:tcW w:w="0" w:type="auto"/>
            <w:vMerge/>
          </w:tcPr>
          <w:p w14:paraId="2CAA19F3"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259F2" w14:textId="77777777" w:rsidR="009412A8" w:rsidRDefault="00FD6B9E">
            <w:pPr>
              <w:spacing w:after="0" w:line="259" w:lineRule="auto"/>
              <w:ind w:left="-12" w:firstLine="0"/>
            </w:pPr>
            <w:r>
              <w:rPr>
                <w:b/>
              </w:rPr>
              <w:t xml:space="preserve"> </w:t>
            </w:r>
          </w:p>
          <w:p w14:paraId="19314426" w14:textId="77777777" w:rsidR="009412A8" w:rsidRDefault="00FD6B9E">
            <w:pPr>
              <w:spacing w:after="0" w:line="259" w:lineRule="auto"/>
              <w:ind w:left="216" w:firstLine="0"/>
            </w:pPr>
            <w:r>
              <w:t xml:space="preserve">CIO Rating API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383B" w14:textId="4AD39AF8" w:rsidR="009412A8" w:rsidRDefault="0083096B">
            <w:pPr>
              <w:spacing w:after="0" w:line="259" w:lineRule="auto"/>
              <w:ind w:left="107" w:firstLine="0"/>
            </w:pPr>
            <w:hyperlink r:id="rId59">
              <w:r w:rsidR="00FD6B9E">
                <w:rPr>
                  <w:color w:val="0000FF"/>
                  <w:u w:val="single" w:color="0000FF"/>
                </w:rPr>
                <w:t>https://myit</w:t>
              </w:r>
            </w:hyperlink>
            <w:hyperlink r:id="rId60">
              <w:r w:rsidR="00FD6B9E">
                <w:rPr>
                  <w:color w:val="0000FF"/>
                  <w:u w:val="single" w:color="0000FF"/>
                </w:rPr>
                <w:t>-</w:t>
              </w:r>
            </w:hyperlink>
            <w:hyperlink r:id="rId61">
              <w:r w:rsidR="00FD6B9E">
                <w:rPr>
                  <w:color w:val="0000FF"/>
                  <w:u w:val="single" w:color="0000FF"/>
                </w:rPr>
                <w:t>202</w:t>
              </w:r>
              <w:r w:rsidR="00BB2370">
                <w:rPr>
                  <w:color w:val="0000FF"/>
                  <w:u w:val="single" w:color="0000FF"/>
                </w:rPr>
                <w:t>1</w:t>
              </w:r>
              <w:r w:rsidR="00FD6B9E">
                <w:rPr>
                  <w:color w:val="0000FF"/>
                  <w:u w:val="single" w:color="0000FF"/>
                </w:rPr>
                <w:t>.itdashboard.gov/api/v1/ciorating?apikey=xxxx</w:t>
              </w:r>
            </w:hyperlink>
            <w:hyperlink r:id="rId62">
              <w:r w:rsidR="00FD6B9E">
                <w:t xml:space="preserve"> </w:t>
              </w:r>
            </w:hyperlink>
          </w:p>
        </w:tc>
      </w:tr>
      <w:tr w:rsidR="00904831" w14:paraId="430FA3D2" w14:textId="77777777" w:rsidTr="22E153D5">
        <w:trPr>
          <w:trHeight w:val="760"/>
        </w:trPr>
        <w:tc>
          <w:tcPr>
            <w:tcW w:w="0" w:type="auto"/>
            <w:vMerge/>
          </w:tcPr>
          <w:p w14:paraId="0FD71F88" w14:textId="77777777" w:rsidR="00904831" w:rsidRDefault="00904831">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15A48" w14:textId="49CEA56C" w:rsidR="00904831" w:rsidRDefault="00904831">
            <w:pPr>
              <w:spacing w:after="0" w:line="259" w:lineRule="auto"/>
              <w:ind w:left="216" w:firstLine="0"/>
            </w:pPr>
            <w:r>
              <w:t xml:space="preserve">General </w:t>
            </w:r>
            <w:r w:rsidR="00FD3D9F">
              <w:t xml:space="preserve">Data </w:t>
            </w:r>
            <w:r>
              <w:t>Report API</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849E6D" w14:textId="3389A188" w:rsidR="00904831" w:rsidRPr="00FD3D9F" w:rsidRDefault="22E153D5" w:rsidP="22E153D5">
            <w:pPr>
              <w:spacing w:after="0" w:line="259" w:lineRule="auto"/>
              <w:ind w:left="60" w:firstLine="0"/>
            </w:pPr>
            <w:r w:rsidRPr="22E153D5">
              <w:rPr>
                <w:color w:val="0000FF"/>
                <w:u w:val="single"/>
              </w:rPr>
              <w:t>https://myit-</w:t>
            </w:r>
          </w:p>
          <w:p w14:paraId="425146A3" w14:textId="4E66987F" w:rsidR="00904831" w:rsidRPr="00FD3D9F" w:rsidRDefault="22E153D5" w:rsidP="22E153D5">
            <w:pPr>
              <w:spacing w:after="0" w:line="259" w:lineRule="auto"/>
              <w:ind w:left="107" w:firstLine="0"/>
              <w:rPr>
                <w:color w:val="0000FF"/>
              </w:rPr>
            </w:pPr>
            <w:r w:rsidRPr="22E153D5">
              <w:rPr>
                <w:color w:val="0000FF"/>
                <w:u w:val="single"/>
              </w:rPr>
              <w:t>2021.itdashboard.gov/api/v1/generalreport?apikey=xxxx</w:t>
            </w:r>
          </w:p>
        </w:tc>
      </w:tr>
      <w:tr w:rsidR="009412A8" w14:paraId="1159718F" w14:textId="77777777" w:rsidTr="22E153D5">
        <w:trPr>
          <w:trHeight w:val="760"/>
        </w:trPr>
        <w:tc>
          <w:tcPr>
            <w:tcW w:w="0" w:type="auto"/>
            <w:vMerge/>
          </w:tcPr>
          <w:p w14:paraId="13736341" w14:textId="77777777" w:rsidR="009412A8" w:rsidRDefault="009412A8">
            <w:pPr>
              <w:spacing w:after="160" w:line="259" w:lineRule="auto"/>
              <w:ind w:left="0" w:firstLine="0"/>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5DC0" w14:textId="77777777" w:rsidR="009412A8" w:rsidRDefault="00FD6B9E">
            <w:pPr>
              <w:spacing w:after="0" w:line="259" w:lineRule="auto"/>
              <w:ind w:left="216" w:firstLine="0"/>
            </w:pPr>
            <w:r>
              <w:t xml:space="preserve">Systems Inventory </w:t>
            </w:r>
          </w:p>
          <w:p w14:paraId="18205DE1" w14:textId="77777777" w:rsidR="009412A8" w:rsidRDefault="00FD6B9E">
            <w:pPr>
              <w:spacing w:after="0" w:line="259" w:lineRule="auto"/>
              <w:ind w:left="216" w:firstLine="0"/>
            </w:pPr>
            <w:r>
              <w:t xml:space="preserve">List API </w:t>
            </w:r>
          </w:p>
          <w:p w14:paraId="2CBE2D06" w14:textId="77777777" w:rsidR="009412A8" w:rsidRDefault="00FD6B9E">
            <w:pPr>
              <w:spacing w:after="0" w:line="259" w:lineRule="auto"/>
              <w:ind w:left="216" w:firstLine="0"/>
            </w:pPr>
            <w:r>
              <w:t xml:space="preserve"> </w:t>
            </w:r>
          </w:p>
        </w:tc>
        <w:tc>
          <w:tcPr>
            <w:tcW w:w="68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20012" w14:textId="46DD4C6B" w:rsidR="009412A8" w:rsidRDefault="0083096B">
            <w:pPr>
              <w:spacing w:after="0" w:line="259" w:lineRule="auto"/>
              <w:ind w:left="107" w:firstLine="0"/>
            </w:pPr>
            <w:hyperlink r:id="rId63">
              <w:r w:rsidR="00FD6B9E">
                <w:rPr>
                  <w:color w:val="0000FF"/>
                  <w:u w:val="single" w:color="0000FF"/>
                </w:rPr>
                <w:t>https://myit</w:t>
              </w:r>
            </w:hyperlink>
            <w:hyperlink r:id="rId64">
              <w:r w:rsidR="00FD6B9E">
                <w:rPr>
                  <w:color w:val="0000FF"/>
                  <w:u w:val="single" w:color="0000FF"/>
                </w:rPr>
                <w:t>-</w:t>
              </w:r>
            </w:hyperlink>
            <w:hyperlink r:id="rId65">
              <w:r w:rsidR="00FD6B9E">
                <w:rPr>
                  <w:color w:val="0000FF"/>
                  <w:u w:val="single" w:color="0000FF"/>
                </w:rPr>
                <w:t>202</w:t>
              </w:r>
              <w:r w:rsidR="00BB2370">
                <w:rPr>
                  <w:color w:val="0000FF"/>
                  <w:u w:val="single" w:color="0000FF"/>
                </w:rPr>
                <w:t>1</w:t>
              </w:r>
              <w:r w:rsidR="00FD6B9E">
                <w:rPr>
                  <w:color w:val="0000FF"/>
                  <w:u w:val="single" w:color="0000FF"/>
                </w:rPr>
                <w:t>.itdashboard.gov/api/v1/systemsinventory?apikey=xxxx</w:t>
              </w:r>
            </w:hyperlink>
            <w:hyperlink r:id="rId66">
              <w:r w:rsidR="00FD6B9E">
                <w:rPr>
                  <w:color w:val="0000FF"/>
                </w:rPr>
                <w:t xml:space="preserve"> </w:t>
              </w:r>
            </w:hyperlink>
          </w:p>
        </w:tc>
      </w:tr>
    </w:tbl>
    <w:tbl>
      <w:tblPr>
        <w:tblStyle w:val="TableGrid1"/>
        <w:tblpPr w:vertAnchor="text" w:tblpX="122" w:tblpY="-2066"/>
        <w:tblOverlap w:val="never"/>
        <w:tblW w:w="10232" w:type="dxa"/>
        <w:tblInd w:w="0" w:type="dxa"/>
        <w:tblCellMar>
          <w:top w:w="20" w:type="dxa"/>
        </w:tblCellMar>
        <w:tblLook w:val="04A0" w:firstRow="1" w:lastRow="0" w:firstColumn="1" w:lastColumn="0" w:noHBand="0" w:noVBand="1"/>
      </w:tblPr>
      <w:tblGrid>
        <w:gridCol w:w="1138"/>
        <w:gridCol w:w="2253"/>
        <w:gridCol w:w="6841"/>
      </w:tblGrid>
      <w:tr w:rsidR="009412A8" w:rsidDel="00D45928" w14:paraId="619DC2F0" w14:textId="2FE54D30">
        <w:trPr>
          <w:trHeight w:val="507"/>
          <w:del w:id="62" w:author="Egan, Cameron [USA]" w:date="2019-08-27T08:42:00Z"/>
        </w:trPr>
        <w:tc>
          <w:tcPr>
            <w:tcW w:w="1138" w:type="dxa"/>
            <w:tcBorders>
              <w:top w:val="nil"/>
              <w:left w:val="single" w:sz="4" w:space="0" w:color="000000"/>
              <w:bottom w:val="nil"/>
              <w:right w:val="single" w:sz="4" w:space="0" w:color="000000"/>
            </w:tcBorders>
            <w:shd w:val="clear" w:color="auto" w:fill="DBE5F1"/>
          </w:tcPr>
          <w:p w14:paraId="2F662536" w14:textId="22387979" w:rsidR="009412A8" w:rsidDel="00D45928" w:rsidRDefault="009412A8">
            <w:pPr>
              <w:spacing w:after="160" w:line="259" w:lineRule="auto"/>
              <w:ind w:left="0" w:firstLine="0"/>
              <w:rPr>
                <w:del w:id="63" w:author="Egan, Cameron [USA]" w:date="2019-08-27T08:42:00Z"/>
              </w:rPr>
            </w:pPr>
          </w:p>
        </w:tc>
        <w:tc>
          <w:tcPr>
            <w:tcW w:w="2253" w:type="dxa"/>
            <w:tcBorders>
              <w:top w:val="single" w:sz="4" w:space="0" w:color="000000"/>
              <w:left w:val="single" w:sz="4" w:space="0" w:color="000000"/>
              <w:bottom w:val="single" w:sz="4" w:space="0" w:color="000000"/>
              <w:right w:val="single" w:sz="4" w:space="0" w:color="000000"/>
            </w:tcBorders>
          </w:tcPr>
          <w:p w14:paraId="7CAE4D2C" w14:textId="64C7FA60" w:rsidR="009412A8" w:rsidDel="00D45928" w:rsidRDefault="00FD6B9E">
            <w:pPr>
              <w:spacing w:after="0" w:line="259" w:lineRule="auto"/>
              <w:ind w:left="217" w:right="188" w:firstLine="0"/>
              <w:rPr>
                <w:del w:id="64" w:author="Egan, Cameron [USA]" w:date="2019-08-27T08:42:00Z"/>
              </w:rPr>
            </w:pPr>
            <w:del w:id="65" w:author="Egan, Cameron [USA]" w:date="2019-08-27T08:42:00Z">
              <w:r w:rsidDel="00D45928">
                <w:delText xml:space="preserve">Contracts Report API </w:delText>
              </w:r>
            </w:del>
          </w:p>
        </w:tc>
        <w:tc>
          <w:tcPr>
            <w:tcW w:w="6841" w:type="dxa"/>
            <w:tcBorders>
              <w:top w:val="single" w:sz="4" w:space="0" w:color="000000"/>
              <w:left w:val="single" w:sz="4" w:space="0" w:color="000000"/>
              <w:bottom w:val="single" w:sz="4" w:space="0" w:color="000000"/>
              <w:right w:val="single" w:sz="4" w:space="0" w:color="000000"/>
            </w:tcBorders>
            <w:vAlign w:val="center"/>
          </w:tcPr>
          <w:p w14:paraId="45D398E7" w14:textId="4611B1F8" w:rsidR="009412A8" w:rsidDel="00D45928" w:rsidRDefault="00FD6B9E">
            <w:pPr>
              <w:spacing w:after="0" w:line="259" w:lineRule="auto"/>
              <w:ind w:left="106" w:firstLine="0"/>
              <w:rPr>
                <w:del w:id="66" w:author="Egan, Cameron [USA]" w:date="2019-08-27T08:42:00Z"/>
              </w:rPr>
            </w:pPr>
            <w:del w:id="67" w:author="Egan, Cameron [USA]" w:date="2019-08-27T08:42:00Z">
              <w:r w:rsidDel="00D45928">
                <w:rPr>
                  <w:color w:val="0000FF"/>
                  <w:u w:val="single" w:color="0000FF"/>
                </w:rPr>
                <w:delText>https://myit-202</w:delText>
              </w:r>
              <w:r w:rsidR="00BB2370" w:rsidDel="00D45928">
                <w:rPr>
                  <w:color w:val="0000FF"/>
                  <w:u w:val="single" w:color="0000FF"/>
                </w:rPr>
                <w:delText>1</w:delText>
              </w:r>
              <w:r w:rsidDel="00D45928">
                <w:rPr>
                  <w:color w:val="0000FF"/>
                  <w:u w:val="single" w:color="0000FF"/>
                </w:rPr>
                <w:delText>.itdashboard.gov/api/v1/contractsreport?apikey=xxxx</w:delText>
              </w:r>
              <w:r w:rsidDel="00D45928">
                <w:rPr>
                  <w:color w:val="0000FF"/>
                </w:rPr>
                <w:delText xml:space="preserve"> </w:delText>
              </w:r>
            </w:del>
          </w:p>
        </w:tc>
      </w:tr>
      <w:tr w:rsidR="009412A8" w14:paraId="52DD4A02" w14:textId="77777777">
        <w:trPr>
          <w:trHeight w:val="511"/>
        </w:trPr>
        <w:tc>
          <w:tcPr>
            <w:tcW w:w="1138" w:type="dxa"/>
            <w:tcBorders>
              <w:top w:val="nil"/>
              <w:left w:val="single" w:sz="4" w:space="0" w:color="000000"/>
              <w:bottom w:val="nil"/>
              <w:right w:val="single" w:sz="4" w:space="0" w:color="000000"/>
            </w:tcBorders>
            <w:shd w:val="clear" w:color="auto" w:fill="DBE5F1"/>
          </w:tcPr>
          <w:p w14:paraId="7C4C560A"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tcPr>
          <w:p w14:paraId="178DAA35" w14:textId="77777777" w:rsidR="009412A8" w:rsidRDefault="00FD6B9E">
            <w:pPr>
              <w:spacing w:after="0" w:line="259" w:lineRule="auto"/>
              <w:ind w:left="217" w:firstLine="0"/>
            </w:pPr>
            <w:r>
              <w:t xml:space="preserve">Submission </w:t>
            </w:r>
          </w:p>
          <w:p w14:paraId="30C76E60" w14:textId="77777777" w:rsidR="009412A8" w:rsidRDefault="00FD6B9E">
            <w:pPr>
              <w:spacing w:after="0" w:line="259" w:lineRule="auto"/>
              <w:ind w:left="217" w:firstLine="0"/>
            </w:pPr>
            <w:r>
              <w:t xml:space="preserve">Confirmation API </w:t>
            </w:r>
          </w:p>
        </w:tc>
        <w:tc>
          <w:tcPr>
            <w:tcW w:w="6841" w:type="dxa"/>
            <w:tcBorders>
              <w:top w:val="single" w:sz="4" w:space="0" w:color="000000"/>
              <w:left w:val="single" w:sz="4" w:space="0" w:color="000000"/>
              <w:bottom w:val="single" w:sz="4" w:space="0" w:color="000000"/>
              <w:right w:val="single" w:sz="4" w:space="0" w:color="000000"/>
            </w:tcBorders>
          </w:tcPr>
          <w:p w14:paraId="6DE21869" w14:textId="77777777" w:rsidR="009412A8" w:rsidRDefault="00FD6B9E">
            <w:pPr>
              <w:spacing w:after="0" w:line="259" w:lineRule="auto"/>
              <w:ind w:left="106" w:firstLine="0"/>
            </w:pPr>
            <w:r>
              <w:rPr>
                <w:color w:val="0000FF"/>
                <w:u w:val="single" w:color="0000FF"/>
              </w:rPr>
              <w:t>https://myit-</w:t>
            </w:r>
          </w:p>
          <w:p w14:paraId="15CF758C" w14:textId="5B391EDF" w:rsidR="009412A8" w:rsidRDefault="00FD6B9E">
            <w:pPr>
              <w:spacing w:after="0" w:line="259" w:lineRule="auto"/>
              <w:ind w:left="106" w:firstLine="0"/>
            </w:pPr>
            <w:r>
              <w:rPr>
                <w:color w:val="0000FF"/>
                <w:u w:val="single" w:color="0000FF"/>
              </w:rPr>
              <w:t>202</w:t>
            </w:r>
            <w:r w:rsidR="00BB2370">
              <w:rPr>
                <w:color w:val="0000FF"/>
                <w:u w:val="single" w:color="0000FF"/>
              </w:rPr>
              <w:t>1</w:t>
            </w:r>
            <w:r>
              <w:rPr>
                <w:color w:val="0000FF"/>
                <w:u w:val="single" w:color="0000FF"/>
              </w:rPr>
              <w:t>.itdashboard.gov/api/v1/submissionconfirmation?apikey=xxxx</w:t>
            </w:r>
            <w:r>
              <w:rPr>
                <w:color w:val="0000FF"/>
              </w:rPr>
              <w:t xml:space="preserve"> </w:t>
            </w:r>
          </w:p>
        </w:tc>
      </w:tr>
      <w:tr w:rsidR="009412A8" w14:paraId="225F0D46" w14:textId="77777777">
        <w:trPr>
          <w:trHeight w:val="310"/>
        </w:trPr>
        <w:tc>
          <w:tcPr>
            <w:tcW w:w="1138" w:type="dxa"/>
            <w:tcBorders>
              <w:top w:val="nil"/>
              <w:left w:val="single" w:sz="4" w:space="0" w:color="000000"/>
              <w:bottom w:val="nil"/>
              <w:right w:val="single" w:sz="4" w:space="0" w:color="000000"/>
            </w:tcBorders>
            <w:shd w:val="clear" w:color="auto" w:fill="DBE5F1"/>
          </w:tcPr>
          <w:p w14:paraId="0E6D19E1"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tcPr>
          <w:p w14:paraId="0A86767A" w14:textId="77777777" w:rsidR="009412A8" w:rsidRDefault="00FD6B9E">
            <w:pPr>
              <w:spacing w:after="0" w:line="259" w:lineRule="auto"/>
              <w:ind w:left="217" w:firstLine="0"/>
            </w:pPr>
            <w:r>
              <w:t xml:space="preserve">Manual Upload </w:t>
            </w:r>
          </w:p>
        </w:tc>
        <w:tc>
          <w:tcPr>
            <w:tcW w:w="6841" w:type="dxa"/>
            <w:tcBorders>
              <w:top w:val="single" w:sz="4" w:space="0" w:color="000000"/>
              <w:left w:val="single" w:sz="4" w:space="0" w:color="000000"/>
              <w:bottom w:val="single" w:sz="4" w:space="0" w:color="000000"/>
              <w:right w:val="single" w:sz="4" w:space="0" w:color="000000"/>
            </w:tcBorders>
          </w:tcPr>
          <w:p w14:paraId="637BE076" w14:textId="4B446FCF" w:rsidR="009412A8" w:rsidRDefault="0083096B">
            <w:pPr>
              <w:spacing w:after="0" w:line="259" w:lineRule="auto"/>
              <w:ind w:left="106" w:firstLine="0"/>
            </w:pPr>
            <w:hyperlink r:id="rId67">
              <w:r w:rsidR="00FD6B9E">
                <w:rPr>
                  <w:color w:val="0000FF"/>
                  <w:u w:val="single" w:color="0000FF"/>
                </w:rPr>
                <w:t>https://myit</w:t>
              </w:r>
            </w:hyperlink>
            <w:hyperlink r:id="rId68">
              <w:r w:rsidR="00FD6B9E">
                <w:rPr>
                  <w:color w:val="0000FF"/>
                  <w:u w:val="single" w:color="0000FF"/>
                </w:rPr>
                <w:t>-</w:t>
              </w:r>
            </w:hyperlink>
            <w:hyperlink r:id="rId69">
              <w:r w:rsidR="00FD6B9E">
                <w:rPr>
                  <w:color w:val="0000FF"/>
                  <w:u w:val="single" w:color="0000FF"/>
                </w:rPr>
                <w:t>202</w:t>
              </w:r>
              <w:r w:rsidR="00BB2370">
                <w:rPr>
                  <w:color w:val="0000FF"/>
                  <w:u w:val="single" w:color="0000FF"/>
                </w:rPr>
                <w:t>1</w:t>
              </w:r>
              <w:r w:rsidR="00FD6B9E">
                <w:rPr>
                  <w:color w:val="0000FF"/>
                  <w:u w:val="single" w:color="0000FF"/>
                </w:rPr>
                <w:t>.itdashboard.gov/drupal/data/submissions/xml</w:t>
              </w:r>
            </w:hyperlink>
            <w:hyperlink r:id="rId70">
              <w:r w:rsidR="00FD6B9E">
                <w:rPr>
                  <w:color w:val="0000FF"/>
                  <w:u w:val="single" w:color="0000FF"/>
                </w:rPr>
                <w:t>-</w:t>
              </w:r>
            </w:hyperlink>
            <w:hyperlink r:id="rId71">
              <w:r w:rsidR="00FD6B9E">
                <w:rPr>
                  <w:color w:val="0000FF"/>
                  <w:u w:val="single" w:color="0000FF"/>
                </w:rPr>
                <w:t>upload</w:t>
              </w:r>
            </w:hyperlink>
            <w:hyperlink r:id="rId72">
              <w:r w:rsidR="00FD6B9E">
                <w:t xml:space="preserve"> </w:t>
              </w:r>
            </w:hyperlink>
          </w:p>
        </w:tc>
      </w:tr>
      <w:tr w:rsidR="009412A8" w14:paraId="0513DAEB" w14:textId="77777777">
        <w:trPr>
          <w:trHeight w:val="689"/>
        </w:trPr>
        <w:tc>
          <w:tcPr>
            <w:tcW w:w="1138" w:type="dxa"/>
            <w:tcBorders>
              <w:top w:val="nil"/>
              <w:left w:val="single" w:sz="4" w:space="0" w:color="000000"/>
              <w:bottom w:val="single" w:sz="4" w:space="0" w:color="000000"/>
              <w:right w:val="single" w:sz="4" w:space="0" w:color="000000"/>
            </w:tcBorders>
            <w:shd w:val="clear" w:color="auto" w:fill="DBE5F1"/>
          </w:tcPr>
          <w:p w14:paraId="338CFA51" w14:textId="77777777" w:rsidR="009412A8" w:rsidRDefault="009412A8">
            <w:pPr>
              <w:spacing w:after="160" w:line="259" w:lineRule="auto"/>
              <w:ind w:left="0" w:firstLine="0"/>
            </w:pPr>
          </w:p>
        </w:tc>
        <w:tc>
          <w:tcPr>
            <w:tcW w:w="2253" w:type="dxa"/>
            <w:tcBorders>
              <w:top w:val="single" w:sz="4" w:space="0" w:color="000000"/>
              <w:left w:val="single" w:sz="4" w:space="0" w:color="000000"/>
              <w:bottom w:val="single" w:sz="4" w:space="0" w:color="000000"/>
              <w:right w:val="single" w:sz="4" w:space="0" w:color="000000"/>
            </w:tcBorders>
            <w:vAlign w:val="center"/>
          </w:tcPr>
          <w:p w14:paraId="426BBEA2" w14:textId="77777777" w:rsidR="009412A8" w:rsidRDefault="00FD6B9E">
            <w:pPr>
              <w:spacing w:after="0" w:line="259" w:lineRule="auto"/>
              <w:ind w:left="217" w:firstLine="0"/>
            </w:pPr>
            <w:r>
              <w:t xml:space="preserve">Submission Status </w:t>
            </w:r>
          </w:p>
        </w:tc>
        <w:tc>
          <w:tcPr>
            <w:tcW w:w="6841" w:type="dxa"/>
            <w:tcBorders>
              <w:top w:val="single" w:sz="4" w:space="0" w:color="000000"/>
              <w:left w:val="single" w:sz="4" w:space="0" w:color="000000"/>
              <w:bottom w:val="single" w:sz="4" w:space="0" w:color="000000"/>
              <w:right w:val="single" w:sz="4" w:space="0" w:color="000000"/>
            </w:tcBorders>
          </w:tcPr>
          <w:p w14:paraId="3A7D1216" w14:textId="77777777" w:rsidR="009412A8" w:rsidRDefault="0083096B">
            <w:pPr>
              <w:spacing w:after="0" w:line="259" w:lineRule="auto"/>
              <w:ind w:left="106" w:firstLine="0"/>
            </w:pPr>
            <w:hyperlink r:id="rId73">
              <w:r w:rsidR="00FD6B9E">
                <w:rPr>
                  <w:color w:val="0000FF"/>
                  <w:u w:val="single" w:color="0000FF"/>
                </w:rPr>
                <w:t>https://myit</w:t>
              </w:r>
            </w:hyperlink>
            <w:hyperlink r:id="rId74">
              <w:r w:rsidR="00FD6B9E">
                <w:rPr>
                  <w:color w:val="0000FF"/>
                  <w:u w:val="single" w:color="0000FF"/>
                </w:rPr>
                <w:t>-</w:t>
              </w:r>
            </w:hyperlink>
          </w:p>
          <w:p w14:paraId="6B2BA989" w14:textId="0C238F42" w:rsidR="009412A8" w:rsidRDefault="0083096B">
            <w:pPr>
              <w:spacing w:after="0" w:line="259" w:lineRule="auto"/>
              <w:ind w:left="106" w:firstLine="0"/>
            </w:pPr>
            <w:hyperlink r:id="rId75">
              <w:r w:rsidR="00FD6B9E">
                <w:rPr>
                  <w:color w:val="0000FF"/>
                  <w:u w:val="single" w:color="0000FF"/>
                </w:rPr>
                <w:t>202</w:t>
              </w:r>
              <w:r w:rsidR="00BB2370">
                <w:rPr>
                  <w:color w:val="0000FF"/>
                  <w:u w:val="single" w:color="0000FF"/>
                </w:rPr>
                <w:t>1</w:t>
              </w:r>
              <w:r w:rsidR="00FD6B9E">
                <w:rPr>
                  <w:color w:val="0000FF"/>
                  <w:u w:val="single" w:color="0000FF"/>
                </w:rPr>
                <w:t xml:space="preserve">.itdashboard.gov/api/v1/ITDB2/submissions/status/agencyCode/&lt;age </w:t>
              </w:r>
            </w:hyperlink>
            <w:hyperlink r:id="rId76">
              <w:r w:rsidR="00FD6B9E">
                <w:rPr>
                  <w:color w:val="0000FF"/>
                  <w:u w:val="single" w:color="0000FF"/>
                </w:rPr>
                <w:t>ncy code&gt;?apikey=xxxx</w:t>
              </w:r>
            </w:hyperlink>
            <w:hyperlink r:id="rId77">
              <w:r w:rsidR="00FD6B9E">
                <w:rPr>
                  <w:color w:val="0000FF"/>
                </w:rPr>
                <w:t xml:space="preserve"> </w:t>
              </w:r>
            </w:hyperlink>
          </w:p>
        </w:tc>
      </w:tr>
      <w:tr w:rsidR="009412A8" w14:paraId="3FA3B761" w14:textId="77777777">
        <w:trPr>
          <w:trHeight w:val="316"/>
        </w:trPr>
        <w:tc>
          <w:tcPr>
            <w:tcW w:w="1138" w:type="dxa"/>
            <w:tcBorders>
              <w:top w:val="single" w:sz="4" w:space="0" w:color="000000"/>
              <w:left w:val="nil"/>
              <w:bottom w:val="nil"/>
              <w:right w:val="nil"/>
            </w:tcBorders>
            <w:shd w:val="clear" w:color="auto" w:fill="DBE5F1"/>
          </w:tcPr>
          <w:p w14:paraId="65C21D72" w14:textId="0FCECDB2" w:rsidR="009412A8" w:rsidRDefault="009412A8">
            <w:pPr>
              <w:spacing w:after="0" w:line="259" w:lineRule="auto"/>
              <w:ind w:left="25" w:firstLine="0"/>
              <w:jc w:val="both"/>
            </w:pPr>
          </w:p>
        </w:tc>
        <w:tc>
          <w:tcPr>
            <w:tcW w:w="9094" w:type="dxa"/>
            <w:gridSpan w:val="2"/>
            <w:tcBorders>
              <w:top w:val="single" w:sz="4" w:space="0" w:color="000000"/>
              <w:left w:val="nil"/>
              <w:bottom w:val="nil"/>
              <w:right w:val="nil"/>
            </w:tcBorders>
          </w:tcPr>
          <w:p w14:paraId="62F08178" w14:textId="7553180E" w:rsidR="009412A8" w:rsidRDefault="009412A8">
            <w:pPr>
              <w:spacing w:after="0" w:line="259" w:lineRule="auto"/>
              <w:ind w:left="-46" w:firstLine="0"/>
            </w:pPr>
          </w:p>
        </w:tc>
      </w:tr>
    </w:tbl>
    <w:p w14:paraId="3F4EA9A4" w14:textId="0BF7DE26" w:rsidR="009412A8" w:rsidRDefault="009412A8">
      <w:pPr>
        <w:spacing w:after="20" w:line="259" w:lineRule="auto"/>
        <w:ind w:left="-5"/>
      </w:pPr>
    </w:p>
    <w:p w14:paraId="47CECB39" w14:textId="3F11FFAB" w:rsidR="009412A8" w:rsidRDefault="00FD6B9E">
      <w:pPr>
        <w:ind w:left="-5"/>
      </w:pPr>
      <w:r>
        <w:t xml:space="preserve"> </w:t>
      </w:r>
      <w:r>
        <w:br w:type="page"/>
      </w:r>
    </w:p>
    <w:p w14:paraId="635730F5" w14:textId="5DF6C7E8" w:rsidR="009412A8" w:rsidRDefault="00FD6B9E">
      <w:pPr>
        <w:pStyle w:val="Heading1"/>
        <w:ind w:left="-5"/>
      </w:pPr>
      <w:bookmarkStart w:id="68" w:name="_Toc83185"/>
      <w:r>
        <w:lastRenderedPageBreak/>
        <w:t>FY 202</w:t>
      </w:r>
      <w:r w:rsidR="004E30E8">
        <w:t>1</w:t>
      </w:r>
      <w:r>
        <w:t xml:space="preserve"> Application Validations </w:t>
      </w:r>
      <w:bookmarkEnd w:id="68"/>
    </w:p>
    <w:p w14:paraId="7C7F4C2A" w14:textId="2FCFF9E1" w:rsidR="00904831" w:rsidRDefault="00FD6B9E" w:rsidP="004E30E8">
      <w:pPr>
        <w:pStyle w:val="ListParagraph"/>
        <w:numPr>
          <w:ilvl w:val="0"/>
          <w:numId w:val="11"/>
        </w:numPr>
        <w:ind w:right="64"/>
      </w:pPr>
      <w:r>
        <w:t>The FY2</w:t>
      </w:r>
      <w:r w:rsidR="00904831">
        <w:t>1</w:t>
      </w:r>
      <w:r>
        <w:t xml:space="preserve"> Validations for the IT Dashboard submission can be found at th</w:t>
      </w:r>
      <w:r w:rsidR="00904831">
        <w:t>ese</w:t>
      </w:r>
      <w:r>
        <w:t xml:space="preserve"> link</w:t>
      </w:r>
      <w:r w:rsidR="00904831">
        <w:t>s</w:t>
      </w:r>
      <w:r>
        <w:t xml:space="preserve">: </w:t>
      </w:r>
      <w:hyperlink r:id="rId78" w:history="1">
        <w:r w:rsidR="00904831">
          <w:rPr>
            <w:rStyle w:val="Hyperlink"/>
          </w:rPr>
          <w:t>https://github.com/GSA/ITDB-schema/tree/master/FY2021-Docs</w:t>
        </w:r>
      </w:hyperlink>
    </w:p>
    <w:p w14:paraId="22FE0C62" w14:textId="39BA0148" w:rsidR="009412A8" w:rsidRDefault="0083096B" w:rsidP="004E30E8">
      <w:pPr>
        <w:pStyle w:val="ListParagraph"/>
        <w:numPr>
          <w:ilvl w:val="0"/>
          <w:numId w:val="11"/>
        </w:numPr>
        <w:ind w:right="64"/>
      </w:pPr>
      <w:hyperlink r:id="rId79" w:history="1">
        <w:r w:rsidR="00904831" w:rsidRPr="00904831">
          <w:rPr>
            <w:rStyle w:val="Hyperlink"/>
          </w:rPr>
          <w:t>https://github.com/GSA/ITDB-schema/blob/master/BY20%20Application%20Validations.xlsx</w:t>
        </w:r>
      </w:hyperlink>
      <w:r w:rsidR="00904831">
        <w:t xml:space="preserve"> </w:t>
      </w:r>
      <w:del w:id="69" w:author="Egan, Cameron [USA]" w:date="2019-08-26T09:39:00Z">
        <w:r w:rsidR="00904831" w:rsidDel="00904831">
          <w:fldChar w:fldCharType="begin"/>
        </w:r>
        <w:r w:rsidR="00904831" w:rsidDel="00904831">
          <w:delInstrText xml:space="preserve"> HYPERLINK "https://github.com/ombegov/ITDB-schema" \h </w:delInstrText>
        </w:r>
        <w:r w:rsidR="00904831" w:rsidDel="00904831">
          <w:fldChar w:fldCharType="separate"/>
        </w:r>
        <w:r w:rsidR="00FD6B9E" w:rsidDel="00904831">
          <w:delText xml:space="preserve"> </w:delText>
        </w:r>
        <w:r w:rsidR="00904831" w:rsidDel="00904831">
          <w:fldChar w:fldCharType="end"/>
        </w:r>
      </w:del>
    </w:p>
    <w:p w14:paraId="072DDC3A" w14:textId="58EA047D" w:rsidR="009412A8" w:rsidRDefault="00FD6B9E">
      <w:pPr>
        <w:spacing w:after="243" w:line="267" w:lineRule="auto"/>
        <w:ind w:left="-5" w:right="40"/>
      </w:pPr>
      <w:commentRangeStart w:id="70"/>
      <w:r>
        <w:t>The validations can be found in the “Repo Deliverables” section of the README.md file, listed as “FY2</w:t>
      </w:r>
      <w:ins w:id="71" w:author="Egan, Cameron [USA]" w:date="2019-08-26T09:40:00Z">
        <w:r w:rsidR="00904831">
          <w:t>1</w:t>
        </w:r>
      </w:ins>
      <w:del w:id="72" w:author="Egan, Cameron [USA]" w:date="2019-08-26T09:40:00Z">
        <w:r w:rsidDel="00904831">
          <w:delText>0</w:delText>
        </w:r>
      </w:del>
      <w:r>
        <w:t xml:space="preserve"> </w:t>
      </w:r>
      <w:ins w:id="73" w:author="Egan, Cameron [USA]" w:date="2019-08-26T09:40:00Z">
        <w:r w:rsidR="00904831">
          <w:t xml:space="preserve">Changed </w:t>
        </w:r>
      </w:ins>
      <w:r>
        <w:t xml:space="preserve">Validations”. </w:t>
      </w:r>
      <w:commentRangeEnd w:id="70"/>
      <w:r w:rsidR="00904831">
        <w:rPr>
          <w:rStyle w:val="CommentReference"/>
        </w:rPr>
        <w:commentReference w:id="70"/>
      </w:r>
    </w:p>
    <w:p w14:paraId="056661A2" w14:textId="45F8288B" w:rsidR="009412A8" w:rsidRDefault="00FD6B9E">
      <w:pPr>
        <w:pStyle w:val="Heading1"/>
        <w:ind w:left="-5"/>
      </w:pPr>
      <w:bookmarkStart w:id="74" w:name="_Toc83186"/>
      <w:r>
        <w:t>FY 202</w:t>
      </w:r>
      <w:r w:rsidR="00904831">
        <w:t>1</w:t>
      </w:r>
      <w:r>
        <w:t xml:space="preserve"> Data Dictionary and Enumerations </w:t>
      </w:r>
      <w:bookmarkEnd w:id="74"/>
    </w:p>
    <w:p w14:paraId="43BC3F0C" w14:textId="2270A678" w:rsidR="009412A8" w:rsidRDefault="00FD6B9E">
      <w:pPr>
        <w:ind w:left="-5" w:right="64"/>
      </w:pPr>
      <w:r>
        <w:t xml:space="preserve">The FY20 Data Dictionary and Enumerations for the IT Dashboard submission can be found at this link: </w:t>
      </w:r>
      <w:hyperlink r:id="rId80" w:history="1">
        <w:r w:rsidR="00904831">
          <w:rPr>
            <w:rStyle w:val="Hyperlink"/>
          </w:rPr>
          <w:t>https://github.com/GSA/ITDB-schema/tree/master/FY2021-Docs</w:t>
        </w:r>
      </w:hyperlink>
      <w:r w:rsidR="00FD3D9F">
        <w:t>.</w:t>
      </w:r>
      <w:del w:id="75" w:author="Egan, Cameron [USA]" w:date="2019-08-26T09:42:00Z">
        <w:r w:rsidR="00904831" w:rsidDel="00904831">
          <w:fldChar w:fldCharType="begin"/>
        </w:r>
        <w:r w:rsidR="00904831" w:rsidDel="00904831">
          <w:delInstrText xml:space="preserve"> HYPERLINK "https://github.com/ombegov/ITDB-schema" \h </w:delInstrText>
        </w:r>
        <w:r w:rsidR="00904831" w:rsidDel="00904831">
          <w:fldChar w:fldCharType="separate"/>
        </w:r>
        <w:r w:rsidDel="00904831">
          <w:delText xml:space="preserve"> </w:delText>
        </w:r>
        <w:r w:rsidR="00904831" w:rsidDel="00904831">
          <w:fldChar w:fldCharType="end"/>
        </w:r>
      </w:del>
    </w:p>
    <w:p w14:paraId="27CB75DE" w14:textId="56AEFE44" w:rsidR="009412A8" w:rsidRDefault="00FD6B9E">
      <w:pPr>
        <w:spacing w:after="243" w:line="267" w:lineRule="auto"/>
        <w:ind w:left="-5" w:right="40"/>
      </w:pPr>
      <w:r>
        <w:t>The document can be found in the “Repo Deliverables” section of the README.md file, listed as “FY2</w:t>
      </w:r>
      <w:r w:rsidR="00904831">
        <w:t>1</w:t>
      </w:r>
      <w:r>
        <w:t xml:space="preserve"> Data Dictionary”. </w:t>
      </w:r>
    </w:p>
    <w:p w14:paraId="43759C91" w14:textId="098E2FAF" w:rsidR="009412A8" w:rsidRDefault="22E153D5">
      <w:pPr>
        <w:pStyle w:val="Heading1"/>
        <w:ind w:left="-5"/>
      </w:pPr>
      <w:bookmarkStart w:id="76" w:name="_Toc83187"/>
      <w:r>
        <w:t>FY 2021 Pre-Decisional AITPS Submission (September 9 through 20)</w:t>
      </w:r>
      <w:bookmarkEnd w:id="76"/>
    </w:p>
    <w:p w14:paraId="12043521" w14:textId="57D11ABE" w:rsidR="009412A8" w:rsidRDefault="00FD6B9E">
      <w:pPr>
        <w:spacing w:after="8"/>
        <w:ind w:left="-5" w:right="64"/>
      </w:pPr>
      <w:r>
        <w:t>For testing purposes, the FY2</w:t>
      </w:r>
      <w:ins w:id="77" w:author="Egan, Cameron [USA]" w:date="2019-08-26T09:42:00Z">
        <w:r w:rsidR="00904831">
          <w:t>1</w:t>
        </w:r>
      </w:ins>
      <w:del w:id="78" w:author="Egan, Cameron [USA]" w:date="2019-08-26T09:42:00Z">
        <w:r w:rsidDel="00904831">
          <w:delText>0</w:delText>
        </w:r>
      </w:del>
      <w:r>
        <w:t xml:space="preserve"> UAT environment will accept sample IT Budget, Business Case, Standard </w:t>
      </w:r>
    </w:p>
    <w:p w14:paraId="4676ED48" w14:textId="2E140023" w:rsidR="009412A8" w:rsidRDefault="22E153D5">
      <w:pPr>
        <w:ind w:left="-5" w:right="64"/>
      </w:pPr>
      <w:r>
        <w:t xml:space="preserve">Investment Reports, CIO Evaluation Reports, General Data Reports, and System Inventory List. Agencies should use this environment to test their FY21 submissions against the new API, schemas, and validations.  </w:t>
      </w:r>
    </w:p>
    <w:p w14:paraId="5B79C922" w14:textId="4EA5F37A" w:rsidR="009412A8" w:rsidRDefault="22E153D5">
      <w:pPr>
        <w:ind w:left="-5" w:right="64"/>
      </w:pPr>
      <w:commentRangeStart w:id="79"/>
      <w:r w:rsidRPr="22E153D5">
        <w:rPr>
          <w:highlight w:val="yellow"/>
        </w:rPr>
        <w:t xml:space="preserve">On </w:t>
      </w:r>
      <w:r>
        <w:t xml:space="preserve">September 3, 2019, agencies will be unable to submit data to the FY20 Production environment (i.e. itdashboard.gov and myit-2020.itdashboard.gov). </w:t>
      </w:r>
      <w:commentRangeEnd w:id="79"/>
      <w:r w:rsidR="00FD6B9E">
        <w:rPr>
          <w:rStyle w:val="CommentReference"/>
        </w:rPr>
        <w:commentReference w:id="79"/>
      </w:r>
      <w:r>
        <w:t>All data for FY20 through September</w:t>
      </w:r>
      <w:r w:rsidRPr="22E153D5">
        <w:rPr>
          <w:highlight w:val="yellow"/>
        </w:rPr>
        <w:t xml:space="preserve"> 2, 2019</w:t>
      </w:r>
      <w:r>
        <w:t xml:space="preserve"> will be archived and migrated to the FY21 Production environment. The FY21 Production environment will be made live on the opening date of the FY21 IT Budget Submission window on September 9, 2019. Agencies will be able to resume regular updates after completion of their FY21 IT Budget and Portfolio Detail submission on September 20, 2019. </w:t>
      </w:r>
    </w:p>
    <w:p w14:paraId="6A25FF5B" w14:textId="77777777" w:rsidR="009412A8" w:rsidRDefault="00FD6B9E">
      <w:pPr>
        <w:spacing w:after="149"/>
        <w:ind w:left="-5" w:right="64"/>
      </w:pPr>
      <w:commentRangeStart w:id="80"/>
      <w:r>
        <w:t xml:space="preserve">For the first September Business Case submission of each continuing major investment, the tags from the updateInvestment operation listed below will be required. </w:t>
      </w:r>
      <w:commentRangeEnd w:id="80"/>
      <w:r w:rsidR="00A76D34">
        <w:rPr>
          <w:rStyle w:val="CommentReference"/>
        </w:rPr>
        <w:commentReference w:id="80"/>
      </w:r>
      <w:r>
        <w:t xml:space="preserve">Once provided, these tags will remain optional (per the schema) for subsequent updateInvestment submissions. </w:t>
      </w:r>
    </w:p>
    <w:p w14:paraId="4EC23660" w14:textId="77777777" w:rsidR="009412A8" w:rsidRDefault="00FD6B9E">
      <w:pPr>
        <w:spacing w:after="7" w:line="248" w:lineRule="auto"/>
        <w:ind w:left="730" w:right="6281"/>
      </w:pPr>
      <w:r>
        <w:rPr>
          <w:sz w:val="16"/>
        </w:rPr>
        <w:t xml:space="preserve">capitalAssetSummary  </w:t>
      </w:r>
    </w:p>
    <w:p w14:paraId="0BACE56F" w14:textId="77777777" w:rsidR="009412A8" w:rsidRDefault="00FD6B9E">
      <w:pPr>
        <w:spacing w:after="7" w:line="248" w:lineRule="auto"/>
        <w:ind w:left="1435" w:right="6281"/>
      </w:pPr>
      <w:r>
        <w:rPr>
          <w:sz w:val="16"/>
        </w:rPr>
        <w:t xml:space="preserve">-investmentDetails  </w:t>
      </w:r>
    </w:p>
    <w:p w14:paraId="02EA7DAA" w14:textId="77777777" w:rsidR="009412A8" w:rsidRDefault="00FD6B9E">
      <w:pPr>
        <w:spacing w:after="7" w:line="248" w:lineRule="auto"/>
        <w:ind w:left="1435" w:right="6281"/>
      </w:pPr>
      <w:r>
        <w:rPr>
          <w:sz w:val="16"/>
        </w:rPr>
        <w:t xml:space="preserve">-investmentStartEndDates  </w:t>
      </w:r>
    </w:p>
    <w:p w14:paraId="78E387EB" w14:textId="77777777" w:rsidR="009412A8" w:rsidRDefault="00FD6B9E">
      <w:pPr>
        <w:numPr>
          <w:ilvl w:val="0"/>
          <w:numId w:val="1"/>
        </w:numPr>
        <w:spacing w:after="7" w:line="248" w:lineRule="auto"/>
        <w:ind w:right="6281" w:hanging="87"/>
      </w:pPr>
      <w:r>
        <w:rPr>
          <w:sz w:val="16"/>
        </w:rPr>
        <w:t xml:space="preserve">investmentStartYear </w:t>
      </w:r>
    </w:p>
    <w:p w14:paraId="4BE2462C" w14:textId="77777777" w:rsidR="009412A8" w:rsidRDefault="00FD6B9E">
      <w:pPr>
        <w:numPr>
          <w:ilvl w:val="0"/>
          <w:numId w:val="1"/>
        </w:numPr>
        <w:spacing w:after="7" w:line="248" w:lineRule="auto"/>
        <w:ind w:right="6281" w:hanging="87"/>
      </w:pPr>
      <w:r>
        <w:rPr>
          <w:sz w:val="16"/>
        </w:rPr>
        <w:t xml:space="preserve">investmentEndYear </w:t>
      </w:r>
    </w:p>
    <w:p w14:paraId="42AAE3DF" w14:textId="77777777" w:rsidR="009412A8" w:rsidRDefault="00FD6B9E">
      <w:pPr>
        <w:spacing w:after="0" w:line="259" w:lineRule="auto"/>
        <w:ind w:left="720" w:firstLine="0"/>
      </w:pPr>
      <w:r>
        <w:rPr>
          <w:sz w:val="16"/>
        </w:rPr>
        <w:t xml:space="preserve"> </w:t>
      </w:r>
    </w:p>
    <w:p w14:paraId="30F4AC58" w14:textId="77777777" w:rsidR="009412A8" w:rsidRDefault="00FD6B9E">
      <w:pPr>
        <w:spacing w:after="7" w:line="248" w:lineRule="auto"/>
        <w:ind w:left="730" w:right="6281"/>
      </w:pPr>
      <w:r>
        <w:rPr>
          <w:sz w:val="16"/>
        </w:rPr>
        <w:t xml:space="preserve">investmentDetails  </w:t>
      </w:r>
    </w:p>
    <w:p w14:paraId="358466A3" w14:textId="77777777" w:rsidR="009412A8" w:rsidRDefault="00FD6B9E">
      <w:pPr>
        <w:spacing w:after="7" w:line="248" w:lineRule="auto"/>
        <w:ind w:left="1435" w:right="6281"/>
      </w:pPr>
      <w:r>
        <w:rPr>
          <w:sz w:val="16"/>
        </w:rPr>
        <w:t xml:space="preserve">-investmentDescription  </w:t>
      </w:r>
    </w:p>
    <w:p w14:paraId="33625DAC" w14:textId="77777777" w:rsidR="009412A8" w:rsidRDefault="00FD6B9E">
      <w:pPr>
        <w:spacing w:after="7" w:line="248" w:lineRule="auto"/>
        <w:ind w:left="1435" w:right="6281"/>
      </w:pPr>
      <w:r>
        <w:rPr>
          <w:sz w:val="16"/>
        </w:rPr>
        <w:t xml:space="preserve">-objectivesOrGoals  </w:t>
      </w:r>
    </w:p>
    <w:p w14:paraId="5FB05CE2" w14:textId="77777777" w:rsidR="009412A8" w:rsidRDefault="00FD6B9E">
      <w:pPr>
        <w:spacing w:after="7" w:line="248" w:lineRule="auto"/>
        <w:ind w:left="1435" w:right="6281"/>
      </w:pPr>
      <w:r>
        <w:rPr>
          <w:sz w:val="16"/>
        </w:rPr>
        <w:t xml:space="preserve">-returnOnInvestmentDescription </w:t>
      </w:r>
    </w:p>
    <w:p w14:paraId="0BE83C4C" w14:textId="77777777" w:rsidR="009412A8" w:rsidRDefault="00FD6B9E">
      <w:pPr>
        <w:spacing w:after="7" w:line="248" w:lineRule="auto"/>
        <w:ind w:left="1435" w:right="6281"/>
      </w:pPr>
      <w:r>
        <w:rPr>
          <w:sz w:val="16"/>
        </w:rPr>
        <w:t xml:space="preserve">-investmentRequirements </w:t>
      </w:r>
    </w:p>
    <w:p w14:paraId="675DDC31" w14:textId="77777777" w:rsidR="009412A8" w:rsidRDefault="00FD6B9E">
      <w:pPr>
        <w:spacing w:after="7" w:line="248" w:lineRule="auto"/>
        <w:ind w:left="1435" w:right="6281"/>
      </w:pPr>
      <w:r>
        <w:rPr>
          <w:sz w:val="16"/>
        </w:rPr>
        <w:t xml:space="preserve">-programCodeFPI </w:t>
      </w:r>
    </w:p>
    <w:p w14:paraId="16D52091" w14:textId="77777777" w:rsidR="009412A8" w:rsidRDefault="00FD6B9E">
      <w:pPr>
        <w:tabs>
          <w:tab w:val="center" w:pos="720"/>
          <w:tab w:val="center" w:pos="2290"/>
        </w:tabs>
        <w:spacing w:after="7" w:line="248" w:lineRule="auto"/>
        <w:ind w:left="0" w:firstLine="0"/>
      </w:pPr>
      <w:r>
        <w:rPr>
          <w:sz w:val="16"/>
        </w:rPr>
        <w:t xml:space="preserve"> </w:t>
      </w:r>
      <w:r>
        <w:rPr>
          <w:sz w:val="16"/>
        </w:rPr>
        <w:tab/>
        <w:t xml:space="preserve"> </w:t>
      </w:r>
      <w:r>
        <w:rPr>
          <w:sz w:val="16"/>
        </w:rPr>
        <w:tab/>
        <w:t xml:space="preserve">-investmentSharedService  </w:t>
      </w:r>
    </w:p>
    <w:p w14:paraId="094F0936" w14:textId="77777777" w:rsidR="009412A8" w:rsidRDefault="00FD6B9E">
      <w:pPr>
        <w:spacing w:after="7" w:line="248" w:lineRule="auto"/>
        <w:ind w:left="1435" w:right="6281"/>
      </w:pPr>
      <w:r>
        <w:rPr>
          <w:sz w:val="16"/>
        </w:rPr>
        <w:t xml:space="preserve">-investmentPivEnabled   </w:t>
      </w:r>
    </w:p>
    <w:p w14:paraId="38210860" w14:textId="77777777" w:rsidR="009412A8" w:rsidRDefault="00FD6B9E">
      <w:pPr>
        <w:spacing w:after="7" w:line="248" w:lineRule="auto"/>
        <w:ind w:left="1435" w:right="6281"/>
      </w:pPr>
      <w:r>
        <w:rPr>
          <w:sz w:val="16"/>
        </w:rPr>
        <w:t xml:space="preserve">-pmDetails </w:t>
      </w:r>
    </w:p>
    <w:p w14:paraId="664B27B6" w14:textId="18BF04CD" w:rsidR="009412A8" w:rsidRDefault="00FD6B9E">
      <w:pPr>
        <w:spacing w:after="7" w:line="248" w:lineRule="auto"/>
        <w:ind w:left="0" w:right="6281" w:firstLine="1440"/>
      </w:pPr>
      <w:r>
        <w:rPr>
          <w:sz w:val="16"/>
        </w:rPr>
        <w:t xml:space="preserve">-performanceMetricObjectiveOrGoal </w:t>
      </w:r>
      <w:r>
        <w:t xml:space="preserve"> </w:t>
      </w:r>
      <w:r>
        <w:tab/>
        <w:t xml:space="preserve"> </w:t>
      </w:r>
    </w:p>
    <w:p w14:paraId="6C3F4CFA" w14:textId="77777777" w:rsidR="009412A8" w:rsidRDefault="00FD6B9E">
      <w:pPr>
        <w:spacing w:after="257" w:line="259" w:lineRule="auto"/>
        <w:ind w:left="0" w:firstLine="0"/>
      </w:pPr>
      <w:r>
        <w:t xml:space="preserve"> </w:t>
      </w:r>
    </w:p>
    <w:p w14:paraId="5379072F" w14:textId="77777777" w:rsidR="009412A8" w:rsidRDefault="00FD6B9E">
      <w:pPr>
        <w:pStyle w:val="Heading1"/>
        <w:ind w:left="-5"/>
      </w:pPr>
      <w:bookmarkStart w:id="81" w:name="_Toc83188"/>
      <w:r>
        <w:t xml:space="preserve">General Instructions for Continuing Major Investments </w:t>
      </w:r>
      <w:bookmarkEnd w:id="81"/>
    </w:p>
    <w:p w14:paraId="6515735C" w14:textId="24E42842" w:rsidR="009412A8" w:rsidRDefault="00FD6B9E">
      <w:pPr>
        <w:spacing w:after="0"/>
        <w:ind w:left="-5" w:right="64"/>
      </w:pPr>
      <w:r>
        <w:t>Use the regular update process on the IT Dashboard to provide information for continuing major investments consistent with FY2</w:t>
      </w:r>
      <w:r w:rsidR="00900C90">
        <w:t>1</w:t>
      </w:r>
      <w:r>
        <w:t xml:space="preserve"> Capital Planning Guidance.  During the September Business Case preliminary submission window, complete </w:t>
      </w:r>
      <w:commentRangeStart w:id="82"/>
      <w:r>
        <w:t xml:space="preserve">the following steps for continuing major investments: </w:t>
      </w:r>
      <w:commentRangeEnd w:id="82"/>
      <w:r w:rsidR="00900C90">
        <w:rPr>
          <w:rStyle w:val="CommentReference"/>
        </w:rPr>
        <w:commentReference w:id="82"/>
      </w:r>
    </w:p>
    <w:p w14:paraId="02F76FBC" w14:textId="77777777" w:rsidR="009412A8" w:rsidRDefault="00FD6B9E">
      <w:pPr>
        <w:spacing w:after="12" w:line="259" w:lineRule="auto"/>
        <w:ind w:left="0" w:firstLine="0"/>
      </w:pPr>
      <w:r>
        <w:t xml:space="preserve"> </w:t>
      </w:r>
    </w:p>
    <w:p w14:paraId="69863492" w14:textId="77777777" w:rsidR="009412A8" w:rsidRDefault="00FD6B9E">
      <w:pPr>
        <w:numPr>
          <w:ilvl w:val="0"/>
          <w:numId w:val="2"/>
        </w:numPr>
        <w:spacing w:after="42" w:line="267" w:lineRule="auto"/>
        <w:ind w:right="64" w:hanging="360"/>
      </w:pPr>
      <w:r>
        <w:lastRenderedPageBreak/>
        <w:t xml:space="preserve">Using “updateInvestment,” submit a complete Business Case and Business Case Detail, which provides information for all necessary fields for each section. </w:t>
      </w:r>
    </w:p>
    <w:p w14:paraId="5C9BA480" w14:textId="77777777" w:rsidR="009412A8" w:rsidRDefault="00FD6B9E">
      <w:pPr>
        <w:numPr>
          <w:ilvl w:val="0"/>
          <w:numId w:val="2"/>
        </w:numPr>
        <w:spacing w:after="42"/>
        <w:ind w:right="64" w:hanging="360"/>
      </w:pPr>
      <w:r>
        <w:t xml:space="preserve">Use regular updates to add new projects, metrics, and activities or revise the lifecycle costs table. These actions will not require a rebaseline, replan, or correction operation. These changes can now be done through regular updates. </w:t>
      </w:r>
    </w:p>
    <w:p w14:paraId="5A029CB6" w14:textId="77777777" w:rsidR="009412A8" w:rsidRDefault="00FD6B9E">
      <w:pPr>
        <w:numPr>
          <w:ilvl w:val="0"/>
          <w:numId w:val="2"/>
        </w:numPr>
        <w:spacing w:after="245"/>
        <w:ind w:right="64" w:hanging="360"/>
      </w:pPr>
      <w:r>
        <w:t xml:space="preserve">If necessary, based on agency rebaseline policies, use “revise investment” actions such as rebaseline or replan to make changes to “baselined” fields such as the planned costs of activities. Baselined fields are those which are not editable using regular updates. </w:t>
      </w:r>
      <w:r>
        <w:rPr>
          <w:i/>
        </w:rPr>
        <w:t>(See “Baselined Fields Table” for more information)</w:t>
      </w:r>
      <w:r>
        <w:t xml:space="preserve"> </w:t>
      </w:r>
      <w:commentRangeStart w:id="83"/>
      <w:r>
        <w:t xml:space="preserve">Note as per the guidance: Business Cases are only required for Mission and Administrative Services and Support Systems Investments (Part 1 and Part 2). </w:t>
      </w:r>
      <w:commentRangeEnd w:id="83"/>
      <w:r w:rsidR="00900C90">
        <w:rPr>
          <w:rStyle w:val="CommentReference"/>
        </w:rPr>
        <w:commentReference w:id="83"/>
      </w:r>
    </w:p>
    <w:p w14:paraId="3142E6A2" w14:textId="77777777" w:rsidR="009412A8" w:rsidRDefault="00FD6B9E">
      <w:pPr>
        <w:pStyle w:val="Heading1"/>
        <w:ind w:left="-5"/>
      </w:pPr>
      <w:bookmarkStart w:id="84" w:name="_Toc83189"/>
      <w:r>
        <w:t xml:space="preserve">General Instructions for Investments that are Split or Consolidated </w:t>
      </w:r>
      <w:bookmarkEnd w:id="84"/>
    </w:p>
    <w:p w14:paraId="6E9699A2" w14:textId="77777777" w:rsidR="009412A8" w:rsidRDefault="00FD6B9E">
      <w:pPr>
        <w:ind w:left="-5" w:right="64"/>
      </w:pPr>
      <w:r>
        <w:t xml:space="preserve">An investment that is made up of more than one previous investment (multiple prior-UIIs) is considered a consolidated investment.   This consolidated investment must be assigned a new UII and should not use one of the prior UIIs established previously.   </w:t>
      </w:r>
    </w:p>
    <w:p w14:paraId="2290D251" w14:textId="7796C345" w:rsidR="009412A8" w:rsidRDefault="00FD6B9E">
      <w:pPr>
        <w:ind w:left="-5" w:right="64"/>
      </w:pPr>
      <w:r>
        <w:t>An investment that is split out of an existing investment (i.e.</w:t>
      </w:r>
      <w:r w:rsidR="009F2495">
        <w:t>,</w:t>
      </w:r>
      <w:r>
        <w:t xml:space="preserve"> the FY</w:t>
      </w:r>
      <w:r w:rsidR="00900C90">
        <w:t>21</w:t>
      </w:r>
      <w:r>
        <w:t xml:space="preserve"> IT Portfolio lists more than one investment with the same prior-UII) it is considered a split investment.  The split investment must be assigned a new UII and should not use one of the prior UIIs established previously. </w:t>
      </w:r>
    </w:p>
    <w:p w14:paraId="28E127A6" w14:textId="77777777" w:rsidR="009412A8" w:rsidRDefault="00FD6B9E">
      <w:pPr>
        <w:spacing w:after="11" w:line="267" w:lineRule="auto"/>
        <w:ind w:left="-5" w:right="40"/>
      </w:pPr>
      <w:r>
        <w:t xml:space="preserve">For split or consolidated </w:t>
      </w:r>
      <w:r>
        <w:rPr>
          <w:i/>
        </w:rPr>
        <w:t xml:space="preserve">major </w:t>
      </w:r>
      <w:r>
        <w:t xml:space="preserve">investments, the “addInvestment” operation is used to create a new Business </w:t>
      </w:r>
    </w:p>
    <w:p w14:paraId="60BAC3F3" w14:textId="77777777" w:rsidR="009412A8" w:rsidRDefault="00FD6B9E">
      <w:pPr>
        <w:spacing w:after="10"/>
        <w:ind w:left="-5" w:right="64"/>
      </w:pPr>
      <w:r>
        <w:t xml:space="preserve">Case Submission following the general instructions for adding a new major investment.  Using the </w:t>
      </w:r>
    </w:p>
    <w:p w14:paraId="77FC2767" w14:textId="77777777" w:rsidR="009412A8" w:rsidRDefault="00FD6B9E">
      <w:pPr>
        <w:spacing w:after="243" w:line="267" w:lineRule="auto"/>
        <w:ind w:left="-5" w:right="40"/>
      </w:pPr>
      <w:r>
        <w:t xml:space="preserve">“updateInvestment” for these investments will cause a validation error since only unchanged continuing major investments are allowed to update an existing UII. </w:t>
      </w:r>
    </w:p>
    <w:p w14:paraId="1F808A5D" w14:textId="77777777" w:rsidR="009412A8" w:rsidRDefault="00FD6B9E">
      <w:pPr>
        <w:pStyle w:val="Heading1"/>
        <w:ind w:left="-5"/>
      </w:pPr>
      <w:bookmarkStart w:id="85" w:name="_Toc83190"/>
      <w:r>
        <w:t xml:space="preserve">General Instructions for Standard Investment Reports  </w:t>
      </w:r>
      <w:bookmarkEnd w:id="85"/>
    </w:p>
    <w:p w14:paraId="2148D3A6" w14:textId="2437FBC0" w:rsidR="009412A8" w:rsidRDefault="22E153D5">
      <w:pPr>
        <w:spacing w:after="244"/>
        <w:ind w:left="-5" w:right="64"/>
      </w:pPr>
      <w:r>
        <w:t>Standard Investment Reports are required</w:t>
      </w:r>
      <w:ins w:id="86" w:author="Egan, Cameron [USA]" w:date="2019-08-26T11:14:00Z">
        <w:r>
          <w:t>, as applicable,</w:t>
        </w:r>
      </w:ins>
      <w:r>
        <w:t xml:space="preserve"> for IT Security and Compliance, Network, Data Center and Cloud, </w:t>
      </w:r>
      <w:del w:id="87" w:author="Egan, Cameron [USA]" w:date="2019-08-26T11:14:00Z">
        <w:r w:rsidR="00FD6B9E" w:rsidDel="22E153D5">
          <w:delText xml:space="preserve">and </w:delText>
        </w:r>
      </w:del>
      <w:r>
        <w:t>End User</w:t>
      </w:r>
      <w:ins w:id="88" w:author="Egan, Cameron [USA]" w:date="2019-08-26T11:15:00Z">
        <w:r>
          <w:t>, Application, and Delivery</w:t>
        </w:r>
      </w:ins>
      <w:r>
        <w:t xml:space="preserve"> Standard Investments.</w:t>
      </w:r>
      <w:ins w:id="89" w:author="Egan, Cameron [USA]" w:date="2019-08-26T11:55:00Z">
        <w:r>
          <w:t xml:space="preserve"> The other three </w:t>
        </w:r>
      </w:ins>
      <w:ins w:id="90" w:author="Egan, Cameron [USA]" w:date="2019-08-26T11:56:00Z">
        <w:r>
          <w:t>standard investment types – IT Management, Output, and Platform – are required,</w:t>
        </w:r>
      </w:ins>
      <w:ins w:id="91" w:author="Egan, Cameron [USA]" w:date="2019-08-26T11:57:00Z">
        <w:r>
          <w:t xml:space="preserve"> as applicable, but </w:t>
        </w:r>
      </w:ins>
      <w:ins w:id="92" w:author="Egan, Cameron [USA]" w:date="2019-08-26T11:56:00Z">
        <w:r>
          <w:t>do not have associated Standard Investment Reports.</w:t>
        </w:r>
      </w:ins>
      <w:r>
        <w:t xml:space="preserve"> </w:t>
      </w:r>
      <w:del w:id="93" w:author="Egan, Cameron [USA]" w:date="2019-08-26T11:16:00Z">
        <w:r w:rsidR="00FD6B9E" w:rsidDel="22E153D5">
          <w:delText>Reporting on other Standard Investment reports is optional during the FY20 budget cycle.</w:delText>
        </w:r>
      </w:del>
      <w:r>
        <w:t xml:space="preserve"> For more details on the schema and technical development of Standard Investment Reports, please visit the GitHub ITDB Schema Repository at</w:t>
      </w:r>
      <w:ins w:id="94" w:author="Egan, Cameron [USA]" w:date="2019-08-26T11:57:00Z">
        <w:r>
          <w:t xml:space="preserve"> </w:t>
        </w:r>
      </w:ins>
      <w:hyperlink r:id="rId81">
        <w:r w:rsidRPr="22E153D5">
          <w:rPr>
            <w:rStyle w:val="Hyperlink"/>
          </w:rPr>
          <w:t>https://github.com/GSA/ITDB-schema</w:t>
        </w:r>
      </w:hyperlink>
      <w:r>
        <w:t xml:space="preserve"> </w:t>
      </w:r>
      <w:hyperlink r:id="rId82">
        <w:r>
          <w:t>.</w:t>
        </w:r>
      </w:hyperlink>
      <w:r>
        <w:t xml:space="preserve">  </w:t>
      </w:r>
    </w:p>
    <w:p w14:paraId="01EC542F" w14:textId="77777777" w:rsidR="009412A8" w:rsidRDefault="00FD6B9E">
      <w:pPr>
        <w:pStyle w:val="Heading1"/>
        <w:ind w:left="-5"/>
      </w:pPr>
      <w:bookmarkStart w:id="95" w:name="_Toc83191"/>
      <w:r>
        <w:t xml:space="preserve">General Instructions for CIO Evaluation Reports </w:t>
      </w:r>
      <w:bookmarkEnd w:id="95"/>
    </w:p>
    <w:p w14:paraId="6266507C" w14:textId="63BE1752" w:rsidR="009412A8" w:rsidRDefault="22E153D5">
      <w:pPr>
        <w:ind w:left="-5" w:right="64"/>
      </w:pPr>
      <w:r>
        <w:t>The CIO Evaluation Report Submission contains the CIO Rating section of the FY21 Guidance separated from the Major Business Case</w:t>
      </w:r>
      <w:ins w:id="96" w:author="Egan, Cameron [USA]" w:date="2019-08-26T11:58:00Z">
        <w:r>
          <w:t xml:space="preserve"> and Standard Investment Report</w:t>
        </w:r>
      </w:ins>
      <w:r>
        <w:t xml:space="preserve"> in order to allow submission of CIO Ratings with any non-major investment in the Agency IT Portfolio Summary. CIO Evaluation Reports are required, as applicable, for Type 01 Major and Type 05 Standard investments.  </w:t>
      </w:r>
    </w:p>
    <w:p w14:paraId="0A2A94D9" w14:textId="77777777" w:rsidR="009412A8" w:rsidRDefault="00FD6B9E">
      <w:pPr>
        <w:spacing w:after="252" w:line="259" w:lineRule="auto"/>
        <w:ind w:left="-5"/>
      </w:pPr>
      <w:r>
        <w:rPr>
          <w:b/>
        </w:rPr>
        <w:t xml:space="preserve">Submitting updates to CIO ratings outside of the annual submissions: </w:t>
      </w:r>
    </w:p>
    <w:p w14:paraId="1E9CED40" w14:textId="77777777" w:rsidR="009412A8" w:rsidRDefault="00FD6B9E">
      <w:pPr>
        <w:numPr>
          <w:ilvl w:val="0"/>
          <w:numId w:val="3"/>
        </w:numPr>
        <w:spacing w:after="240"/>
        <w:ind w:right="94" w:hanging="360"/>
      </w:pPr>
      <w:r>
        <w:t xml:space="preserve">For </w:t>
      </w:r>
      <w:r>
        <w:rPr>
          <w:b/>
        </w:rPr>
        <w:t>Major Investments</w:t>
      </w:r>
      <w:r>
        <w:t xml:space="preserve"> (with Investment Type 1) – agencies should continue to use the business case monthly operations to set the CIO Ratings (use </w:t>
      </w:r>
      <w:r>
        <w:rPr>
          <w:i/>
        </w:rPr>
        <w:t>updateCIORating</w:t>
      </w:r>
      <w:r>
        <w:t xml:space="preserve">). </w:t>
      </w:r>
    </w:p>
    <w:p w14:paraId="05466E5F" w14:textId="77777777" w:rsidR="009412A8" w:rsidRDefault="00FD6B9E">
      <w:pPr>
        <w:numPr>
          <w:ilvl w:val="0"/>
          <w:numId w:val="3"/>
        </w:numPr>
        <w:spacing w:after="19" w:line="259" w:lineRule="auto"/>
        <w:ind w:right="94" w:hanging="360"/>
      </w:pPr>
      <w:r>
        <w:t xml:space="preserve">For </w:t>
      </w:r>
      <w:r>
        <w:rPr>
          <w:b/>
        </w:rPr>
        <w:t>Non-Major Investments</w:t>
      </w:r>
      <w:r>
        <w:t xml:space="preserve"> (with Investment Type NOT 1) – </w:t>
      </w:r>
      <w:commentRangeStart w:id="97"/>
      <w:r>
        <w:t xml:space="preserve">agencies can only use the </w:t>
      </w:r>
      <w:r>
        <w:rPr>
          <w:i/>
        </w:rPr>
        <w:t xml:space="preserve">setCIORating </w:t>
      </w:r>
    </w:p>
    <w:p w14:paraId="7A04D5E0" w14:textId="4AEB991E" w:rsidR="009412A8" w:rsidRDefault="00FD6B9E">
      <w:pPr>
        <w:ind w:left="730" w:right="64"/>
      </w:pPr>
      <w:r>
        <w:rPr>
          <w:i/>
        </w:rPr>
        <w:t>Operation</w:t>
      </w:r>
      <w:r>
        <w:t xml:space="preserve"> to set the CIO Ratings. </w:t>
      </w:r>
      <w:r>
        <w:rPr>
          <w:u w:val="single" w:color="000000"/>
        </w:rPr>
        <w:t>Please do NOT use the business case monthly operation (</w:t>
      </w:r>
      <w:r>
        <w:rPr>
          <w:i/>
          <w:u w:val="single" w:color="000000"/>
        </w:rPr>
        <w:t>updateCIORating</w:t>
      </w:r>
      <w:r>
        <w:rPr>
          <w:u w:val="single" w:color="000000"/>
        </w:rPr>
        <w:t>)</w:t>
      </w:r>
      <w:commentRangeEnd w:id="97"/>
      <w:r w:rsidR="00C7378D">
        <w:rPr>
          <w:rStyle w:val="CommentReference"/>
        </w:rPr>
        <w:commentReference w:id="97"/>
      </w:r>
      <w:r>
        <w:t xml:space="preserve">. </w:t>
      </w:r>
      <w:del w:id="98" w:author="Egan, Cameron [USA]" w:date="2019-08-27T08:39:00Z">
        <w:r w:rsidDel="00C7378D">
          <w:delText xml:space="preserve">Even for Type 6 Investments that have business cases, please only use the </w:delText>
        </w:r>
        <w:r w:rsidDel="00C7378D">
          <w:rPr>
            <w:i/>
          </w:rPr>
          <w:delText>setCIORating Operation</w:delText>
        </w:r>
        <w:r w:rsidDel="00C7378D">
          <w:delText xml:space="preserve"> to set the CIO Ratings. </w:delText>
        </w:r>
      </w:del>
    </w:p>
    <w:p w14:paraId="268DE864" w14:textId="77777777" w:rsidR="009412A8" w:rsidRDefault="00FD6B9E">
      <w:pPr>
        <w:spacing w:after="10"/>
        <w:ind w:left="-5" w:right="64"/>
      </w:pPr>
      <w:r>
        <w:t xml:space="preserve">For more information on the schema and technical development of the CIO Evaluation Report, please visit the </w:t>
      </w:r>
    </w:p>
    <w:p w14:paraId="2D18FB1A" w14:textId="22D0D291" w:rsidR="009412A8" w:rsidRDefault="00FD6B9E">
      <w:pPr>
        <w:spacing w:after="257" w:line="259" w:lineRule="auto"/>
        <w:ind w:left="0" w:firstLine="0"/>
      </w:pPr>
      <w:r>
        <w:t>GitHub ITDB Schema Repository at</w:t>
      </w:r>
      <w:ins w:id="99" w:author="Egan, Cameron [USA]" w:date="2019-08-26T12:00:00Z">
        <w:r w:rsidR="00F95A7F">
          <w:t xml:space="preserve"> </w:t>
        </w:r>
      </w:ins>
      <w:hyperlink r:id="rId83" w:history="1">
        <w:r w:rsidR="00F95A7F">
          <w:rPr>
            <w:rStyle w:val="Hyperlink"/>
          </w:rPr>
          <w:t>https://github.com/GSA/ITDB-schema</w:t>
        </w:r>
      </w:hyperlink>
      <w:r w:rsidR="00F95A7F">
        <w:t>.</w:t>
      </w:r>
      <w:hyperlink w:history="1"/>
      <w:hyperlink r:id="rId84">
        <w:r>
          <w:t xml:space="preserve"> </w:t>
        </w:r>
      </w:hyperlink>
    </w:p>
    <w:p w14:paraId="3265E5D2" w14:textId="77777777" w:rsidR="009412A8" w:rsidRDefault="00FD6B9E">
      <w:pPr>
        <w:pStyle w:val="Heading1"/>
        <w:ind w:left="-5"/>
      </w:pPr>
      <w:bookmarkStart w:id="100" w:name="_Toc83192"/>
      <w:r>
        <w:lastRenderedPageBreak/>
        <w:t xml:space="preserve">General Instructions for Systems Inventory List </w:t>
      </w:r>
      <w:bookmarkEnd w:id="100"/>
    </w:p>
    <w:p w14:paraId="0A2E66CF" w14:textId="3164E5C3" w:rsidR="009412A8" w:rsidRDefault="00FD6B9E">
      <w:pPr>
        <w:ind w:left="-5" w:right="64"/>
      </w:pPr>
      <w:r>
        <w:t>Per the FY202</w:t>
      </w:r>
      <w:r w:rsidR="00F95A7F">
        <w:t>1</w:t>
      </w:r>
      <w:r>
        <w:t xml:space="preserve"> IT Budget – Capital Planning Guidance, Agencies should report all Information Systems currently in operation that are funded by the investment. This will be accomplished via agency submission of Systems Inventory Lists. For more details on the schema and technical development of Systems Inventory Lists, please see the general walkthrough below and visit the GitHub ITDB Schema Repository at </w:t>
      </w:r>
      <w:hyperlink r:id="rId85" w:history="1">
        <w:r w:rsidR="00F95A7F">
          <w:rPr>
            <w:rStyle w:val="Hyperlink"/>
          </w:rPr>
          <w:t>https://github.com/GSA/ITDB-schema</w:t>
        </w:r>
      </w:hyperlink>
      <w:r w:rsidR="00F95A7F">
        <w:t>.</w:t>
      </w:r>
      <w:r>
        <w:t xml:space="preserve"> </w:t>
      </w:r>
    </w:p>
    <w:p w14:paraId="312ACB8C" w14:textId="77777777" w:rsidR="009412A8" w:rsidRDefault="00FD6B9E">
      <w:pPr>
        <w:spacing w:after="218" w:line="259" w:lineRule="auto"/>
        <w:ind w:left="-5"/>
      </w:pPr>
      <w:r>
        <w:rPr>
          <w:b/>
        </w:rPr>
        <w:t xml:space="preserve">Walkthrough: </w:t>
      </w:r>
    </w:p>
    <w:p w14:paraId="51CF841D" w14:textId="77777777" w:rsidR="009412A8" w:rsidRDefault="00FD6B9E">
      <w:pPr>
        <w:spacing w:after="175"/>
        <w:ind w:left="-5" w:right="64"/>
      </w:pPr>
      <w:r>
        <w:t xml:space="preserve">From a schema perspective, a system is a combination of a UII and either a systemInventoryID or an agencySystemInventoryID. The value for &lt;systemInventoryID&gt; is automatically assigned by the IT Dashboard when adding a new system. Agencies may assign their own identifier using &lt;agencySystemInventoryID&gt;. </w:t>
      </w:r>
    </w:p>
    <w:p w14:paraId="210C269A" w14:textId="77777777" w:rsidR="009412A8" w:rsidRDefault="00FD6B9E">
      <w:pPr>
        <w:spacing w:after="4" w:line="250" w:lineRule="auto"/>
        <w:ind w:left="715"/>
      </w:pPr>
      <w:commentRangeStart w:id="101"/>
      <w:r>
        <w:rPr>
          <w:rFonts w:ascii="Arial" w:eastAsia="Arial" w:hAnsi="Arial" w:cs="Arial"/>
          <w:color w:val="0000FF"/>
          <w:sz w:val="19"/>
        </w:rPr>
        <w:t>&lt;systems&gt;</w:t>
      </w:r>
      <w:r>
        <w:rPr>
          <w:rFonts w:ascii="Arial" w:eastAsia="Arial" w:hAnsi="Arial" w:cs="Arial"/>
          <w:color w:val="222222"/>
          <w:sz w:val="19"/>
        </w:rPr>
        <w:t xml:space="preserve"> </w:t>
      </w:r>
    </w:p>
    <w:p w14:paraId="6A31A228" w14:textId="77777777" w:rsidR="009412A8" w:rsidRDefault="00FD6B9E">
      <w:pPr>
        <w:spacing w:after="4" w:line="250" w:lineRule="auto"/>
        <w:ind w:left="715"/>
      </w:pPr>
      <w:r>
        <w:rPr>
          <w:rFonts w:ascii="Arial" w:eastAsia="Arial" w:hAnsi="Arial" w:cs="Arial"/>
          <w:color w:val="0000FF"/>
          <w:sz w:val="19"/>
        </w:rPr>
        <w:t>&lt;system&gt;</w:t>
      </w:r>
      <w:r>
        <w:rPr>
          <w:rFonts w:ascii="Arial" w:eastAsia="Arial" w:hAnsi="Arial" w:cs="Arial"/>
          <w:color w:val="222222"/>
          <w:sz w:val="19"/>
        </w:rPr>
        <w:t xml:space="preserve"> </w:t>
      </w:r>
    </w:p>
    <w:p w14:paraId="0D26CBED" w14:textId="77777777" w:rsidR="009412A8" w:rsidRDefault="00FD6B9E">
      <w:pPr>
        <w:spacing w:after="4" w:line="250" w:lineRule="auto"/>
        <w:ind w:left="715"/>
      </w:pPr>
      <w:r>
        <w:rPr>
          <w:rFonts w:ascii="Arial" w:eastAsia="Arial" w:hAnsi="Arial" w:cs="Arial"/>
          <w:color w:val="0000FF"/>
          <w:sz w:val="19"/>
        </w:rPr>
        <w:t>&lt;operation&gt;</w:t>
      </w:r>
      <w:r>
        <w:rPr>
          <w:rFonts w:ascii="Arial" w:eastAsia="Arial" w:hAnsi="Arial" w:cs="Arial"/>
          <w:color w:val="222222"/>
          <w:sz w:val="19"/>
        </w:rPr>
        <w:t xml:space="preserve"> </w:t>
      </w:r>
    </w:p>
    <w:p w14:paraId="2469EC16" w14:textId="77777777" w:rsidR="009412A8" w:rsidRDefault="00FD6B9E">
      <w:pPr>
        <w:spacing w:after="4" w:line="250" w:lineRule="auto"/>
        <w:ind w:left="715"/>
      </w:pPr>
      <w:r>
        <w:rPr>
          <w:rFonts w:ascii="Arial" w:eastAsia="Arial" w:hAnsi="Arial" w:cs="Arial"/>
          <w:color w:val="0000FF"/>
          <w:sz w:val="19"/>
        </w:rPr>
        <w:t>&lt;details&gt;</w:t>
      </w:r>
      <w:r>
        <w:rPr>
          <w:rFonts w:ascii="Arial" w:eastAsia="Arial" w:hAnsi="Arial" w:cs="Arial"/>
          <w:color w:val="222222"/>
          <w:sz w:val="19"/>
        </w:rPr>
        <w:t xml:space="preserve"> </w:t>
      </w:r>
    </w:p>
    <w:p w14:paraId="0E92C92F" w14:textId="77777777" w:rsidR="009412A8" w:rsidRDefault="00FD6B9E">
      <w:pPr>
        <w:spacing w:after="4" w:line="250" w:lineRule="auto"/>
        <w:ind w:left="715"/>
      </w:pPr>
      <w:r>
        <w:rPr>
          <w:rFonts w:ascii="Arial" w:eastAsia="Arial" w:hAnsi="Arial" w:cs="Arial"/>
          <w:color w:val="0000FF"/>
          <w:sz w:val="19"/>
        </w:rPr>
        <w:t>&lt;UII&gt;&lt;/UII&gt;</w:t>
      </w:r>
      <w:r>
        <w:rPr>
          <w:rFonts w:ascii="Arial" w:eastAsia="Arial" w:hAnsi="Arial" w:cs="Arial"/>
          <w:color w:val="222222"/>
          <w:sz w:val="19"/>
        </w:rPr>
        <w:t xml:space="preserve"> </w:t>
      </w:r>
    </w:p>
    <w:p w14:paraId="303CC49A" w14:textId="77777777" w:rsidR="009412A8" w:rsidRDefault="00FD6B9E">
      <w:pPr>
        <w:spacing w:after="4" w:line="250" w:lineRule="auto"/>
        <w:ind w:left="715"/>
      </w:pPr>
      <w:r>
        <w:rPr>
          <w:rFonts w:ascii="Arial" w:eastAsia="Arial" w:hAnsi="Arial" w:cs="Arial"/>
          <w:color w:val="0000FF"/>
          <w:sz w:val="19"/>
        </w:rPr>
        <w:t>&lt;agencySystemInventoryID&gt;&lt;/agencySystemInventoryID&gt;OR&lt;systemInventoryID&gt;&lt;systemInventoryID&gt;</w:t>
      </w:r>
      <w:r>
        <w:rPr>
          <w:rFonts w:ascii="Arial" w:eastAsia="Arial" w:hAnsi="Arial" w:cs="Arial"/>
          <w:color w:val="222222"/>
          <w:sz w:val="19"/>
        </w:rPr>
        <w:t xml:space="preserve"> </w:t>
      </w:r>
    </w:p>
    <w:p w14:paraId="264F0816"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40F5FA0D"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7869832"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418976FA" w14:textId="77777777" w:rsidR="009412A8" w:rsidRDefault="00FD6B9E">
      <w:pPr>
        <w:spacing w:after="4" w:line="250" w:lineRule="auto"/>
        <w:ind w:left="715"/>
      </w:pPr>
      <w:r>
        <w:rPr>
          <w:rFonts w:ascii="Arial" w:eastAsia="Arial" w:hAnsi="Arial" w:cs="Arial"/>
          <w:color w:val="0000FF"/>
          <w:sz w:val="19"/>
        </w:rPr>
        <w:t>&lt;/details&gt;</w:t>
      </w:r>
      <w:r>
        <w:rPr>
          <w:rFonts w:ascii="Arial" w:eastAsia="Arial" w:hAnsi="Arial" w:cs="Arial"/>
          <w:color w:val="222222"/>
          <w:sz w:val="19"/>
        </w:rPr>
        <w:t xml:space="preserve"> </w:t>
      </w:r>
    </w:p>
    <w:p w14:paraId="51A6333B" w14:textId="77777777" w:rsidR="009412A8" w:rsidRDefault="00FD6B9E">
      <w:pPr>
        <w:spacing w:after="4" w:line="250" w:lineRule="auto"/>
        <w:ind w:left="715"/>
      </w:pPr>
      <w:r>
        <w:rPr>
          <w:rFonts w:ascii="Arial" w:eastAsia="Arial" w:hAnsi="Arial" w:cs="Arial"/>
          <w:color w:val="0000FF"/>
          <w:sz w:val="19"/>
        </w:rPr>
        <w:t>&lt;products&gt;</w:t>
      </w:r>
      <w:r>
        <w:rPr>
          <w:rFonts w:ascii="Arial" w:eastAsia="Arial" w:hAnsi="Arial" w:cs="Arial"/>
          <w:color w:val="222222"/>
          <w:sz w:val="19"/>
        </w:rPr>
        <w:t xml:space="preserve"> </w:t>
      </w:r>
    </w:p>
    <w:p w14:paraId="7008332D" w14:textId="77777777" w:rsidR="009412A8" w:rsidRDefault="00FD6B9E">
      <w:pPr>
        <w:spacing w:after="4" w:line="250" w:lineRule="auto"/>
        <w:ind w:left="715" w:right="7519"/>
      </w:pPr>
      <w:r>
        <w:rPr>
          <w:rFonts w:ascii="Arial" w:eastAsia="Arial" w:hAnsi="Arial" w:cs="Arial"/>
          <w:color w:val="0000FF"/>
          <w:sz w:val="19"/>
        </w:rPr>
        <w:t>&lt;product&gt;</w:t>
      </w:r>
      <w:r>
        <w:rPr>
          <w:rFonts w:ascii="Arial" w:eastAsia="Arial" w:hAnsi="Arial" w:cs="Arial"/>
          <w:color w:val="222222"/>
          <w:sz w:val="19"/>
        </w:rPr>
        <w:t xml:space="preserve"> </w:t>
      </w:r>
      <w:r>
        <w:rPr>
          <w:rFonts w:ascii="Arial" w:eastAsia="Arial" w:hAnsi="Arial" w:cs="Arial"/>
          <w:color w:val="0000FF"/>
          <w:sz w:val="19"/>
        </w:rPr>
        <w:t>&lt;operation&gt;</w:t>
      </w:r>
      <w:r>
        <w:rPr>
          <w:rFonts w:ascii="Arial" w:eastAsia="Arial" w:hAnsi="Arial" w:cs="Arial"/>
          <w:color w:val="222222"/>
          <w:sz w:val="19"/>
        </w:rPr>
        <w:t xml:space="preserve"> </w:t>
      </w:r>
    </w:p>
    <w:p w14:paraId="05A02FE6"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6D5A496B"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BBF76EC" w14:textId="77777777" w:rsidR="009412A8" w:rsidRDefault="00FD6B9E">
      <w:pPr>
        <w:spacing w:after="4" w:line="250" w:lineRule="auto"/>
        <w:ind w:left="715"/>
      </w:pPr>
      <w:r>
        <w:rPr>
          <w:rFonts w:ascii="Arial" w:eastAsia="Arial" w:hAnsi="Arial" w:cs="Arial"/>
          <w:color w:val="0000FF"/>
          <w:sz w:val="19"/>
        </w:rPr>
        <w:t>.</w:t>
      </w:r>
      <w:r>
        <w:rPr>
          <w:rFonts w:ascii="Arial" w:eastAsia="Arial" w:hAnsi="Arial" w:cs="Arial"/>
          <w:color w:val="222222"/>
          <w:sz w:val="19"/>
        </w:rPr>
        <w:t xml:space="preserve"> </w:t>
      </w:r>
    </w:p>
    <w:p w14:paraId="3B4208B0" w14:textId="77777777" w:rsidR="009412A8" w:rsidRDefault="00FD6B9E">
      <w:pPr>
        <w:spacing w:after="4" w:line="250" w:lineRule="auto"/>
        <w:ind w:left="715"/>
      </w:pPr>
      <w:r>
        <w:rPr>
          <w:rFonts w:ascii="Arial" w:eastAsia="Arial" w:hAnsi="Arial" w:cs="Arial"/>
          <w:color w:val="0000FF"/>
          <w:sz w:val="19"/>
        </w:rPr>
        <w:t>&lt;product&gt;</w:t>
      </w:r>
      <w:r>
        <w:rPr>
          <w:rFonts w:ascii="Arial" w:eastAsia="Arial" w:hAnsi="Arial" w:cs="Arial"/>
          <w:color w:val="222222"/>
          <w:sz w:val="19"/>
        </w:rPr>
        <w:t xml:space="preserve"> </w:t>
      </w:r>
    </w:p>
    <w:p w14:paraId="6F541051" w14:textId="77777777" w:rsidR="009412A8" w:rsidRDefault="00FD6B9E">
      <w:pPr>
        <w:spacing w:after="4" w:line="250" w:lineRule="auto"/>
        <w:ind w:left="715"/>
      </w:pPr>
      <w:r>
        <w:rPr>
          <w:rFonts w:ascii="Arial" w:eastAsia="Arial" w:hAnsi="Arial" w:cs="Arial"/>
          <w:color w:val="0000FF"/>
          <w:sz w:val="19"/>
        </w:rPr>
        <w:t>&lt;/products&gt;</w:t>
      </w:r>
      <w:r>
        <w:rPr>
          <w:rFonts w:ascii="Arial" w:eastAsia="Arial" w:hAnsi="Arial" w:cs="Arial"/>
          <w:color w:val="222222"/>
          <w:sz w:val="19"/>
        </w:rPr>
        <w:t xml:space="preserve"> </w:t>
      </w:r>
    </w:p>
    <w:p w14:paraId="0702DF1A" w14:textId="77777777" w:rsidR="009412A8" w:rsidRDefault="00FD6B9E">
      <w:pPr>
        <w:spacing w:after="4" w:line="250" w:lineRule="auto"/>
        <w:ind w:left="715"/>
      </w:pPr>
      <w:r>
        <w:rPr>
          <w:rFonts w:ascii="Arial" w:eastAsia="Arial" w:hAnsi="Arial" w:cs="Arial"/>
          <w:color w:val="0000FF"/>
          <w:sz w:val="19"/>
        </w:rPr>
        <w:t>&lt;/system&gt;</w:t>
      </w:r>
      <w:r>
        <w:rPr>
          <w:rFonts w:ascii="Arial" w:eastAsia="Arial" w:hAnsi="Arial" w:cs="Arial"/>
          <w:color w:val="222222"/>
          <w:sz w:val="19"/>
        </w:rPr>
        <w:t xml:space="preserve"> </w:t>
      </w:r>
    </w:p>
    <w:p w14:paraId="14359CAC" w14:textId="77777777" w:rsidR="009412A8" w:rsidRDefault="00FD6B9E">
      <w:pPr>
        <w:spacing w:after="4" w:line="250" w:lineRule="auto"/>
        <w:ind w:left="715"/>
      </w:pPr>
      <w:r>
        <w:rPr>
          <w:rFonts w:ascii="Arial" w:eastAsia="Arial" w:hAnsi="Arial" w:cs="Arial"/>
          <w:color w:val="0000FF"/>
          <w:sz w:val="19"/>
        </w:rPr>
        <w:t>&lt;/systems&gt;</w:t>
      </w:r>
      <w:r>
        <w:rPr>
          <w:rFonts w:ascii="Arial" w:eastAsia="Arial" w:hAnsi="Arial" w:cs="Arial"/>
          <w:color w:val="222222"/>
          <w:sz w:val="19"/>
        </w:rPr>
        <w:t xml:space="preserve"> </w:t>
      </w:r>
      <w:commentRangeEnd w:id="101"/>
      <w:r w:rsidR="00F95A7F">
        <w:rPr>
          <w:rStyle w:val="CommentReference"/>
        </w:rPr>
        <w:commentReference w:id="101"/>
      </w:r>
    </w:p>
    <w:p w14:paraId="67C83D1C" w14:textId="77777777" w:rsidR="009412A8" w:rsidRDefault="00FD6B9E">
      <w:pPr>
        <w:spacing w:after="14" w:line="259" w:lineRule="auto"/>
        <w:ind w:left="0" w:firstLine="0"/>
      </w:pPr>
      <w:r>
        <w:rPr>
          <w:rFonts w:ascii="Arial" w:eastAsia="Arial" w:hAnsi="Arial" w:cs="Arial"/>
          <w:color w:val="222222"/>
          <w:sz w:val="19"/>
        </w:rPr>
        <w:t xml:space="preserve"> </w:t>
      </w:r>
    </w:p>
    <w:p w14:paraId="07DD5815" w14:textId="77777777" w:rsidR="009412A8" w:rsidRDefault="00FD6B9E">
      <w:pPr>
        <w:ind w:left="-5" w:right="64"/>
      </w:pPr>
      <w:r>
        <w:rPr>
          <w:b/>
        </w:rPr>
        <w:t>NOTE:</w:t>
      </w:r>
      <w:r>
        <w:t xml:space="preserve"> The &lt;systems&gt; can have many &lt;system&gt;s. There should always be unique combination of UII and System inside &lt;systems&gt;&lt;/systems&gt;. The &lt;operation&gt; for a system can be add/update/delete/get. The &lt;operation&gt; for a product can be add/update/delete.  </w:t>
      </w:r>
    </w:p>
    <w:p w14:paraId="5188C93D" w14:textId="77777777" w:rsidR="009412A8" w:rsidRDefault="00FD6B9E">
      <w:pPr>
        <w:spacing w:after="218" w:line="259" w:lineRule="auto"/>
        <w:ind w:left="-5"/>
      </w:pPr>
      <w:r>
        <w:rPr>
          <w:b/>
        </w:rPr>
        <w:t xml:space="preserve">Adding a system: </w:t>
      </w:r>
    </w:p>
    <w:p w14:paraId="079CF810" w14:textId="77777777" w:rsidR="009412A8" w:rsidRDefault="00FD6B9E">
      <w:pPr>
        <w:spacing w:after="8"/>
        <w:ind w:left="-5" w:right="64"/>
      </w:pPr>
      <w:r>
        <w:t xml:space="preserve">System Operation used should be &lt;add&gt;. To add a new system, a UII with or without an </w:t>
      </w:r>
    </w:p>
    <w:p w14:paraId="2BE53B8E" w14:textId="77777777" w:rsidR="009412A8" w:rsidRDefault="00FD6B9E">
      <w:pPr>
        <w:ind w:left="-5" w:right="64"/>
      </w:pPr>
      <w:r>
        <w:t xml:space="preserve">&lt;agencySystemInventoryID&gt; is required. UIIs can share a system and a UII can have multiple systems.  </w:t>
      </w:r>
    </w:p>
    <w:p w14:paraId="142A83D7" w14:textId="77777777" w:rsidR="009412A8" w:rsidRDefault="00FD6B9E">
      <w:pPr>
        <w:ind w:left="-5" w:right="64"/>
      </w:pPr>
      <w:r>
        <w:t xml:space="preserve">For example: </w:t>
      </w:r>
    </w:p>
    <w:p w14:paraId="3E108CFF" w14:textId="77777777" w:rsidR="009412A8" w:rsidRDefault="00FD6B9E">
      <w:pPr>
        <w:spacing w:after="0" w:line="259" w:lineRule="auto"/>
        <w:ind w:left="715"/>
      </w:pPr>
      <w:commentRangeStart w:id="102"/>
      <w:r>
        <w:rPr>
          <w:color w:val="222222"/>
        </w:rPr>
        <w:t xml:space="preserve">UII1-System1 (agencySystemID1) -&gt; systemID1 </w:t>
      </w:r>
    </w:p>
    <w:p w14:paraId="1BFDEDD4" w14:textId="77777777" w:rsidR="009412A8" w:rsidRDefault="00FD6B9E">
      <w:pPr>
        <w:spacing w:after="0" w:line="259" w:lineRule="auto"/>
        <w:ind w:left="715"/>
      </w:pPr>
      <w:r>
        <w:rPr>
          <w:color w:val="222222"/>
        </w:rPr>
        <w:t xml:space="preserve">UII1-System2 (agencySystemID2) -&gt; systemID2 </w:t>
      </w:r>
    </w:p>
    <w:p w14:paraId="779993A9" w14:textId="77777777" w:rsidR="009412A8" w:rsidRDefault="00FD6B9E">
      <w:pPr>
        <w:spacing w:after="0" w:line="259" w:lineRule="auto"/>
        <w:ind w:left="715"/>
      </w:pPr>
      <w:r>
        <w:rPr>
          <w:color w:val="222222"/>
        </w:rPr>
        <w:t xml:space="preserve">UII1-System3 (agencySystemID3) -&gt; systemID3 </w:t>
      </w:r>
    </w:p>
    <w:p w14:paraId="59C2BCB2" w14:textId="77777777" w:rsidR="009412A8" w:rsidRDefault="00FD6B9E">
      <w:pPr>
        <w:spacing w:after="0" w:line="259" w:lineRule="auto"/>
        <w:ind w:left="715"/>
      </w:pPr>
      <w:r>
        <w:rPr>
          <w:color w:val="222222"/>
        </w:rPr>
        <w:t xml:space="preserve">UII2-System1 (agencySystemID1) -&gt; systemID4 </w:t>
      </w:r>
    </w:p>
    <w:p w14:paraId="1ECDCDB6" w14:textId="77777777" w:rsidR="009412A8" w:rsidRDefault="00FD6B9E">
      <w:pPr>
        <w:spacing w:after="0" w:line="259" w:lineRule="auto"/>
        <w:ind w:left="715"/>
      </w:pPr>
      <w:r>
        <w:rPr>
          <w:color w:val="222222"/>
        </w:rPr>
        <w:t xml:space="preserve">UII2-System2 (agencySystemID2) -&gt; systemID5 </w:t>
      </w:r>
    </w:p>
    <w:p w14:paraId="585978D0" w14:textId="77777777" w:rsidR="009412A8" w:rsidRDefault="00FD6B9E">
      <w:pPr>
        <w:spacing w:after="0" w:line="259" w:lineRule="auto"/>
        <w:ind w:left="715"/>
      </w:pPr>
      <w:r>
        <w:rPr>
          <w:color w:val="222222"/>
        </w:rPr>
        <w:t xml:space="preserve">UII2-System4 (agencySystemID4) -&gt; systemID6 </w:t>
      </w:r>
      <w:commentRangeEnd w:id="102"/>
      <w:r w:rsidR="00CB76DA">
        <w:rPr>
          <w:rStyle w:val="CommentReference"/>
        </w:rPr>
        <w:commentReference w:id="102"/>
      </w:r>
    </w:p>
    <w:p w14:paraId="7B7C9827" w14:textId="77777777" w:rsidR="009412A8" w:rsidRDefault="00FD6B9E">
      <w:pPr>
        <w:spacing w:after="218" w:line="259" w:lineRule="auto"/>
        <w:ind w:left="0" w:firstLine="0"/>
      </w:pPr>
      <w:r>
        <w:rPr>
          <w:b/>
        </w:rPr>
        <w:t xml:space="preserve"> </w:t>
      </w:r>
    </w:p>
    <w:p w14:paraId="75E61324" w14:textId="77777777" w:rsidR="009412A8" w:rsidRDefault="00FD6B9E">
      <w:pPr>
        <w:spacing w:after="218" w:line="259" w:lineRule="auto"/>
        <w:ind w:left="-5"/>
      </w:pPr>
      <w:r>
        <w:rPr>
          <w:b/>
        </w:rPr>
        <w:t xml:space="preserve">Updating a System: </w:t>
      </w:r>
    </w:p>
    <w:p w14:paraId="16793967" w14:textId="77777777" w:rsidR="009412A8" w:rsidRDefault="00FD6B9E">
      <w:pPr>
        <w:ind w:left="-5" w:right="64"/>
      </w:pPr>
      <w:r>
        <w:lastRenderedPageBreak/>
        <w:t xml:space="preserve">System Operation used should be &lt;update&gt;. This process is similar to a &lt;add&gt;, but the &lt;update&gt; operation requires both a UII and either an &lt;agencySystemInventoryID&gt; OR a &lt;systemInventoryID&gt; to perform an update. </w:t>
      </w:r>
    </w:p>
    <w:p w14:paraId="439BD87E" w14:textId="77777777" w:rsidR="009412A8" w:rsidRDefault="00FD6B9E">
      <w:pPr>
        <w:spacing w:after="218" w:line="259" w:lineRule="auto"/>
        <w:ind w:left="-5"/>
      </w:pPr>
      <w:r>
        <w:rPr>
          <w:b/>
        </w:rPr>
        <w:t xml:space="preserve">Deleting a System: </w:t>
      </w:r>
    </w:p>
    <w:p w14:paraId="4CCD3CD4" w14:textId="77777777" w:rsidR="009412A8" w:rsidRDefault="00FD6B9E">
      <w:pPr>
        <w:ind w:left="-5" w:right="64"/>
      </w:pPr>
      <w:r>
        <w:t xml:space="preserve">System Operation used should be &lt;delete&gt;. To delete a system operation and details are required. The details section should include a UII and either an &lt;agencySystemInventoryID&gt; OR a &lt;systemInventoryID&gt; to perform the &lt;delete&gt; operation. </w:t>
      </w:r>
    </w:p>
    <w:p w14:paraId="78A36FCC" w14:textId="77777777" w:rsidR="009412A8" w:rsidRDefault="00FD6B9E">
      <w:pPr>
        <w:spacing w:after="218" w:line="259" w:lineRule="auto"/>
        <w:ind w:left="-5"/>
      </w:pPr>
      <w:r>
        <w:rPr>
          <w:b/>
        </w:rPr>
        <w:t xml:space="preserve">Deleting a Product: </w:t>
      </w:r>
    </w:p>
    <w:p w14:paraId="3104DCB2" w14:textId="77777777" w:rsidR="009412A8" w:rsidRDefault="00FD6B9E">
      <w:pPr>
        <w:ind w:left="-5" w:right="64"/>
      </w:pPr>
      <w:r>
        <w:t xml:space="preserve">This is an &lt;update&gt; operation for the system and a &lt;delete&gt; operation for the product. UII and either an &lt;agencySystemInventoryID&gt; OR a &lt;systemInventoryID&gt; are required in the details section. &lt;agencyProductID&gt; OR &lt;productID&gt; is required in the product section. </w:t>
      </w:r>
    </w:p>
    <w:p w14:paraId="22936E9C" w14:textId="77777777" w:rsidR="009412A8" w:rsidRDefault="00FD6B9E">
      <w:pPr>
        <w:spacing w:after="218" w:line="259" w:lineRule="auto"/>
        <w:ind w:left="-5"/>
      </w:pPr>
      <w:r>
        <w:rPr>
          <w:b/>
        </w:rPr>
        <w:t xml:space="preserve">Get a System: </w:t>
      </w:r>
    </w:p>
    <w:p w14:paraId="0D071743" w14:textId="77777777" w:rsidR="009412A8" w:rsidRDefault="00FD6B9E">
      <w:pPr>
        <w:ind w:left="-5" w:right="64"/>
      </w:pPr>
      <w:r>
        <w:t xml:space="preserve">System Operation used should be &lt;get&gt;. To get a system, the &lt;get&gt; operation and details sections are required. The details section should include a UII and either an &lt;agencySystemInventoryID&gt; OR &lt;systemInventoryID&gt;. </w:t>
      </w:r>
    </w:p>
    <w:p w14:paraId="2B4BACFA" w14:textId="5A82692D" w:rsidR="0048095F" w:rsidRDefault="00C51DD0">
      <w:pPr>
        <w:pStyle w:val="Heading2"/>
        <w:rPr>
          <w:ins w:id="103" w:author="Thomas, Samantha [USA]" w:date="2019-08-22T13:59:00Z"/>
        </w:rPr>
      </w:pPr>
      <w:ins w:id="104" w:author="Khatri, Mayuri [USA]" w:date="2019-07-17T12:19:00Z">
        <w:r>
          <w:t>General Instructions for General Data Report</w:t>
        </w:r>
      </w:ins>
      <w:r w:rsidR="00FD6B9E">
        <w:t xml:space="preserve"> </w:t>
      </w:r>
    </w:p>
    <w:p w14:paraId="5809B6F7" w14:textId="3091F963" w:rsidR="00B27780" w:rsidRPr="00B27780" w:rsidDel="00497033" w:rsidRDefault="00B27780" w:rsidP="00497033">
      <w:pPr>
        <w:ind w:left="0" w:firstLine="0"/>
        <w:rPr>
          <w:ins w:id="105" w:author="Thomas, Samantha [USA]" w:date="2019-08-22T13:46:00Z"/>
          <w:del w:id="106" w:author="Khatri, Mayuri [USA]" w:date="2019-08-27T15:34:00Z"/>
        </w:rPr>
      </w:pPr>
      <w:ins w:id="107" w:author="Thomas, Samantha [USA]" w:date="2019-08-22T13:59:00Z">
        <w:r>
          <w:t>The</w:t>
        </w:r>
      </w:ins>
      <w:ins w:id="108" w:author="Thomas, Samantha [USA]" w:date="2019-08-22T14:38:00Z">
        <w:r w:rsidR="00274D77">
          <w:t xml:space="preserve"> new</w:t>
        </w:r>
      </w:ins>
      <w:ins w:id="109" w:author="Thomas, Samantha [USA]" w:date="2019-08-22T13:59:00Z">
        <w:r>
          <w:t xml:space="preserve"> General Data Report</w:t>
        </w:r>
      </w:ins>
      <w:ins w:id="110" w:author="Khatri, Mayuri [USA]" w:date="2019-08-27T10:53:00Z">
        <w:r w:rsidR="00320FB0">
          <w:t xml:space="preserve"> </w:t>
        </w:r>
      </w:ins>
      <w:ins w:id="111" w:author="Khatri, Mayuri [USA]" w:date="2019-08-27T10:54:00Z">
        <w:r w:rsidR="006B44E6">
          <w:t>(</w:t>
        </w:r>
      </w:ins>
      <w:ins w:id="112" w:author="Khatri, Mayuri [USA]" w:date="2019-08-27T10:53:00Z">
        <w:r w:rsidR="00320FB0">
          <w:t>GDR)</w:t>
        </w:r>
      </w:ins>
      <w:ins w:id="113" w:author="Thomas, Samantha [USA]" w:date="2019-08-22T13:59:00Z">
        <w:r>
          <w:t xml:space="preserve"> </w:t>
        </w:r>
      </w:ins>
      <w:ins w:id="114" w:author="Thomas, Samantha [USA]" w:date="2019-08-22T14:38:00Z">
        <w:r w:rsidR="00274D77">
          <w:t>Endpoints</w:t>
        </w:r>
      </w:ins>
      <w:ins w:id="115" w:author="Thomas, Samantha [USA]" w:date="2019-08-22T13:59:00Z">
        <w:r>
          <w:t xml:space="preserve"> conta</w:t>
        </w:r>
      </w:ins>
      <w:ins w:id="116" w:author="Thomas, Samantha [USA]" w:date="2019-08-22T14:00:00Z">
        <w:r>
          <w:t>in</w:t>
        </w:r>
        <w:del w:id="117" w:author="Khatri, Mayuri [USA]" w:date="2019-08-27T10:54:00Z">
          <w:r w:rsidDel="006B44E6">
            <w:delText>s</w:delText>
          </w:r>
        </w:del>
      </w:ins>
      <w:ins w:id="118" w:author="Thomas, Samantha [USA]" w:date="2019-08-22T13:59:00Z">
        <w:r>
          <w:t xml:space="preserve"> Contracts Report, Deployment Report,</w:t>
        </w:r>
      </w:ins>
      <w:ins w:id="119" w:author="Thomas, Samantha [USA]" w:date="2019-08-22T14:00:00Z">
        <w:r>
          <w:t xml:space="preserve"> and Risks Report. </w:t>
        </w:r>
      </w:ins>
      <w:ins w:id="120" w:author="Thomas, Samantha [USA]" w:date="2019-08-22T14:01:00Z">
        <w:r w:rsidR="007B7DC4">
          <w:t xml:space="preserve">The order of submission is mandated by </w:t>
        </w:r>
      </w:ins>
      <w:ins w:id="121" w:author="Khatri, Mayuri [USA]" w:date="2019-08-27T10:54:00Z">
        <w:r w:rsidR="00B45643">
          <w:t xml:space="preserve">the </w:t>
        </w:r>
      </w:ins>
      <w:ins w:id="122" w:author="Thomas, Samantha [USA]" w:date="2019-08-22T14:01:00Z">
        <w:r w:rsidR="007B7DC4">
          <w:t>request file, not</w:t>
        </w:r>
      </w:ins>
      <w:ins w:id="123" w:author="Khatri, Mayuri [USA]" w:date="2019-08-27T10:54:00Z">
        <w:r w:rsidR="00B45643">
          <w:t xml:space="preserve"> the</w:t>
        </w:r>
      </w:ins>
      <w:ins w:id="124" w:author="Thomas, Samantha [USA]" w:date="2019-08-22T14:01:00Z">
        <w:r w:rsidR="007B7DC4">
          <w:t xml:space="preserve"> UII. All Contracts Reports must be grouped together prior to moving onto the Deployment Report and Risks Report. </w:t>
        </w:r>
      </w:ins>
    </w:p>
    <w:p w14:paraId="64142ED8" w14:textId="2CE8C90C" w:rsidR="009412A8" w:rsidRDefault="0048095F">
      <w:pPr>
        <w:ind w:left="0" w:firstLine="0"/>
        <w:pPrChange w:id="125" w:author="Khatri, Mayuri [USA]" w:date="2019-08-27T15:33:00Z">
          <w:pPr>
            <w:spacing w:after="0" w:line="259" w:lineRule="auto"/>
            <w:ind w:left="0" w:firstLine="0"/>
          </w:pPr>
        </w:pPrChange>
      </w:pPr>
      <w:ins w:id="126" w:author="Thomas, Samantha [USA]" w:date="2019-08-22T13:46:00Z">
        <w:del w:id="127" w:author="Khatri, Mayuri [USA]" w:date="2019-08-27T15:34:00Z">
          <w:r w:rsidDel="00497033">
            <w:delText>Order matters – submission must be contracts, deployment, risks</w:delText>
          </w:r>
        </w:del>
      </w:ins>
      <w:ins w:id="128" w:author="Thomas, Samantha [USA]" w:date="2019-08-22T14:38:00Z">
        <w:del w:id="129" w:author="Khatri, Mayuri [USA]" w:date="2019-08-27T15:33:00Z">
          <w:r w:rsidR="00274D77" w:rsidDel="00497033">
            <w:rPr>
              <w:b/>
            </w:rPr>
            <w:delText>Walkthrough</w:delText>
          </w:r>
        </w:del>
      </w:ins>
    </w:p>
    <w:p w14:paraId="40FAF8B7" w14:textId="538EFADF" w:rsidR="002F2F0E" w:rsidRDefault="002F2F0E">
      <w:pPr>
        <w:spacing w:after="257" w:line="259" w:lineRule="auto"/>
        <w:ind w:left="0" w:firstLine="0"/>
        <w:rPr>
          <w:rStyle w:val="IntenseEmphasis"/>
        </w:rPr>
      </w:pPr>
      <w:commentRangeStart w:id="130"/>
      <w:ins w:id="131" w:author="Khatri, Mayuri [USA]" w:date="2019-07-17T12:19:00Z">
        <w:r w:rsidRPr="00065F54">
          <w:rPr>
            <w:rStyle w:val="IntenseEmphasis"/>
            <w:rPrChange w:id="132" w:author="Khatri, Mayuri [USA]" w:date="2019-07-17T12:20:00Z">
              <w:rPr/>
            </w:rPrChange>
          </w:rPr>
          <w:t>Contracts Report:</w:t>
        </w:r>
      </w:ins>
      <w:commentRangeEnd w:id="130"/>
      <w:r w:rsidR="00E257AD" w:rsidRPr="00065F54">
        <w:rPr>
          <w:rStyle w:val="IntenseEmphasis"/>
        </w:rPr>
        <w:commentReference w:id="130"/>
      </w:r>
      <w:r w:rsidR="00065F54" w:rsidRPr="00065F54">
        <w:rPr>
          <w:rStyle w:val="IntenseEmphasis"/>
        </w:rPr>
        <w:t xml:space="preserve"> </w:t>
      </w:r>
    </w:p>
    <w:p w14:paraId="745272C2" w14:textId="77777777" w:rsidR="00065F54" w:rsidRPr="00A41988" w:rsidRDefault="00065F54">
      <w:pPr>
        <w:spacing w:after="257" w:line="259" w:lineRule="auto"/>
        <w:ind w:left="0" w:firstLine="0"/>
        <w:rPr>
          <w:ins w:id="133" w:author="Khatri, Mayuri [USA]" w:date="2019-08-27T10:52:00Z"/>
          <w:del w:id="134" w:author="Thomas, Samantha [USA]" w:date="2019-08-27T17:59:00Z"/>
          <w:rStyle w:val="IntenseEmphasis"/>
          <w:i w:val="0"/>
          <w:color w:val="000000" w:themeColor="text1"/>
        </w:rPr>
      </w:pPr>
    </w:p>
    <w:p w14:paraId="54AFAE8D" w14:textId="7E6D5E4D" w:rsidR="00936F6D" w:rsidRPr="00A41988" w:rsidRDefault="22E153D5">
      <w:pPr>
        <w:spacing w:after="257" w:line="259" w:lineRule="auto"/>
        <w:ind w:left="0" w:firstLine="0"/>
        <w:rPr>
          <w:rStyle w:val="IntenseEmphasis"/>
          <w:i w:val="0"/>
          <w:color w:val="000000" w:themeColor="text1"/>
        </w:rPr>
      </w:pPr>
      <w:ins w:id="135" w:author="Khatri, Mayuri [USA]" w:date="2019-08-27T14:56:00Z">
        <w:r w:rsidRPr="00A41988">
          <w:rPr>
            <w:rStyle w:val="IntenseEmphasis"/>
            <w:i w:val="0"/>
            <w:color w:val="000000" w:themeColor="text1"/>
          </w:rPr>
          <w:t xml:space="preserve">Per the FY2021 IT Budget – Capital Planning Guidance, Agencies are required to submit contract reports for all Type 01 Major, Type 02 Non-Major, </w:t>
        </w:r>
      </w:ins>
      <w:r w:rsidRPr="00A41988">
        <w:rPr>
          <w:rStyle w:val="IntenseEmphasis"/>
          <w:i w:val="0"/>
          <w:color w:val="000000" w:themeColor="text1"/>
        </w:rPr>
        <w:t xml:space="preserve">and </w:t>
      </w:r>
      <w:ins w:id="136" w:author="Khatri, Mayuri [USA]" w:date="2019-08-27T14:56:00Z">
        <w:r w:rsidRPr="00A41988">
          <w:rPr>
            <w:rStyle w:val="IntenseEmphasis"/>
            <w:i w:val="0"/>
            <w:color w:val="000000" w:themeColor="text1"/>
          </w:rPr>
          <w:t xml:space="preserve">Type 05 Standard where applicable. Additionally, Agencies should update their Contracts Reports using regular operations throughout the reporting cycle. Contracts Reports will be submitted via the new General Data Report Endpoint. For more details on the schema and technical develop of the General Data Report, please visit the GitHub ITDB Schema Repository at </w:t>
        </w:r>
        <w:r w:rsidR="00CB756F" w:rsidRPr="00A41988">
          <w:rPr>
            <w:rStyle w:val="IntenseEmphasis"/>
            <w:i w:val="0"/>
            <w:color w:val="000000" w:themeColor="text1"/>
          </w:rPr>
          <w:fldChar w:fldCharType="begin"/>
        </w:r>
        <w:r w:rsidR="00CB756F" w:rsidRPr="00A41988">
          <w:rPr>
            <w:rStyle w:val="IntenseEmphasis"/>
            <w:i w:val="0"/>
            <w:color w:val="000000" w:themeColor="text1"/>
          </w:rPr>
          <w:instrText xml:space="preserve"> HYPERLINK "https://github.com/GSA/ITDB-schema" </w:instrText>
        </w:r>
        <w:r w:rsidR="00CB756F" w:rsidRPr="00A41988">
          <w:rPr>
            <w:rStyle w:val="IntenseEmphasis"/>
            <w:i w:val="0"/>
            <w:color w:val="000000" w:themeColor="text1"/>
          </w:rPr>
          <w:fldChar w:fldCharType="separate"/>
        </w:r>
        <w:r w:rsidRPr="00A41988">
          <w:rPr>
            <w:rStyle w:val="IntenseEmphasis"/>
            <w:i w:val="0"/>
            <w:color w:val="000000" w:themeColor="text1"/>
          </w:rPr>
          <w:t>https://github.com/GSA/ITDB-schema</w:t>
        </w:r>
        <w:r w:rsidR="00CB756F" w:rsidRPr="00A41988">
          <w:rPr>
            <w:rStyle w:val="IntenseEmphasis"/>
            <w:i w:val="0"/>
            <w:color w:val="000000" w:themeColor="text1"/>
          </w:rPr>
          <w:fldChar w:fldCharType="end"/>
        </w:r>
        <w:r w:rsidRPr="00A41988">
          <w:rPr>
            <w:rStyle w:val="IntenseEmphasis"/>
            <w:i w:val="0"/>
            <w:color w:val="000000" w:themeColor="text1"/>
          </w:rPr>
          <w:t>.</w:t>
        </w:r>
      </w:ins>
    </w:p>
    <w:p w14:paraId="787F96D9" w14:textId="77777777" w:rsidR="00065F54" w:rsidRPr="00065F54" w:rsidDel="00A91FB7" w:rsidRDefault="00065F54" w:rsidP="22E153D5">
      <w:pPr>
        <w:spacing w:after="257" w:line="259" w:lineRule="auto"/>
        <w:ind w:left="0" w:firstLine="0"/>
        <w:rPr>
          <w:ins w:id="137" w:author="Thomas, Samantha [USA]" w:date="2019-08-22T14:05:00Z"/>
          <w:del w:id="138" w:author="Khatri, Mayuri [USA]" w:date="2019-08-27T11:05:00Z"/>
          <w:rStyle w:val="IntenseEmphasis"/>
          <w:b/>
        </w:rPr>
      </w:pPr>
    </w:p>
    <w:p w14:paraId="40E133F0" w14:textId="0FA160A1" w:rsidR="006143D5" w:rsidRPr="00065F54" w:rsidRDefault="005B7F73">
      <w:pPr>
        <w:spacing w:after="257" w:line="259" w:lineRule="auto"/>
        <w:ind w:left="0" w:firstLine="0"/>
        <w:rPr>
          <w:ins w:id="139" w:author="Khatri, Mayuri [USA]" w:date="2019-08-27T10:47:00Z"/>
          <w:b/>
        </w:rPr>
      </w:pPr>
      <w:ins w:id="140" w:author="Thomas, Samantha [USA]" w:date="2019-08-22T14:05:00Z">
        <w:del w:id="141" w:author="Khatri, Mayuri [USA]" w:date="2019-08-27T10:48:00Z">
          <w:r w:rsidRPr="00065F54" w:rsidDel="001C6256">
            <w:rPr>
              <w:b/>
            </w:rPr>
            <w:delText>Contracts Report Leve</w:delText>
          </w:r>
        </w:del>
      </w:ins>
      <w:ins w:id="142" w:author="Thomas, Samantha [USA]" w:date="2019-08-22T14:06:00Z">
        <w:del w:id="143" w:author="Khatri, Mayuri [USA]" w:date="2019-08-27T10:48:00Z">
          <w:r w:rsidRPr="00065F54" w:rsidDel="001C6256">
            <w:rPr>
              <w:b/>
            </w:rPr>
            <w:delText>l</w:delText>
          </w:r>
        </w:del>
      </w:ins>
      <w:ins w:id="144" w:author="Thomas, Samantha [USA]" w:date="2019-08-22T14:05:00Z">
        <w:del w:id="145" w:author="Khatri, Mayuri [USA]" w:date="2019-08-27T10:48:00Z">
          <w:r w:rsidRPr="00065F54" w:rsidDel="001C6256">
            <w:rPr>
              <w:b/>
            </w:rPr>
            <w:delText>:</w:delText>
          </w:r>
        </w:del>
      </w:ins>
      <w:ins w:id="146" w:author="Khatri, Mayuri [USA]" w:date="2019-08-27T10:47:00Z">
        <w:r w:rsidR="001C6256" w:rsidRPr="00065F54">
          <w:rPr>
            <w:b/>
          </w:rPr>
          <w:t>Adding a Contract:</w:t>
        </w:r>
      </w:ins>
    </w:p>
    <w:p w14:paraId="325B50D9" w14:textId="28D62D3B" w:rsidR="00243ACE" w:rsidRDefault="00433CB8" w:rsidP="0054645E">
      <w:pPr>
        <w:spacing w:after="8"/>
        <w:ind w:left="-5" w:right="64"/>
        <w:rPr>
          <w:ins w:id="147" w:author="Khatri, Mayuri [USA]" w:date="2019-08-27T13:37:00Z"/>
        </w:rPr>
      </w:pPr>
      <w:ins w:id="148" w:author="Khatri, Mayuri [USA]" w:date="2019-08-27T13:37:00Z">
        <w:r>
          <w:t xml:space="preserve">This </w:t>
        </w:r>
        <w:r w:rsidR="00243ACE" w:rsidRPr="00243ACE">
          <w:t>Operation is used for investments (UIIs) that have not previously submitted a Contracts Report.</w:t>
        </w:r>
      </w:ins>
    </w:p>
    <w:p w14:paraId="6B75FE8D" w14:textId="77777777" w:rsidR="00433CB8" w:rsidRDefault="00433CB8" w:rsidP="0054645E">
      <w:pPr>
        <w:spacing w:after="8"/>
        <w:ind w:left="-5" w:right="64"/>
        <w:rPr>
          <w:ins w:id="149" w:author="Khatri, Mayuri [USA]" w:date="2019-08-27T13:37:00Z"/>
        </w:rPr>
      </w:pPr>
    </w:p>
    <w:p w14:paraId="158CA36C" w14:textId="4BB7E9CD" w:rsidR="001C6256" w:rsidRDefault="001C6256">
      <w:pPr>
        <w:spacing w:after="257" w:line="259" w:lineRule="auto"/>
        <w:ind w:left="0" w:firstLine="0"/>
        <w:rPr>
          <w:ins w:id="150" w:author="Khatri, Mayuri [USA]" w:date="2019-08-27T11:33:00Z"/>
          <w:b/>
        </w:rPr>
      </w:pPr>
      <w:ins w:id="151" w:author="Khatri, Mayuri [USA]" w:date="2019-08-27T10:47:00Z">
        <w:r>
          <w:rPr>
            <w:b/>
          </w:rPr>
          <w:t>Updating a Contract:</w:t>
        </w:r>
      </w:ins>
    </w:p>
    <w:p w14:paraId="21BCFC5D" w14:textId="2C05013F" w:rsidR="009D750E" w:rsidRDefault="22E153D5">
      <w:pPr>
        <w:spacing w:after="257" w:line="259" w:lineRule="auto"/>
        <w:ind w:left="0" w:firstLine="0"/>
        <w:rPr>
          <w:ins w:id="152" w:author="Khatri, Mayuri [USA]" w:date="2019-08-27T13:38:00Z"/>
        </w:rPr>
      </w:pPr>
      <w:ins w:id="153" w:author="Khatri, Mayuri [USA]" w:date="2019-08-27T13:39:00Z">
        <w:r>
          <w:t xml:space="preserve">This Operation is used to update a given Contracts Report record. </w:t>
        </w:r>
      </w:ins>
    </w:p>
    <w:p w14:paraId="4C982BE7" w14:textId="0E6B19D5" w:rsidR="001C6256" w:rsidRDefault="001C6256">
      <w:pPr>
        <w:spacing w:after="257" w:line="259" w:lineRule="auto"/>
        <w:ind w:left="0" w:firstLine="0"/>
        <w:rPr>
          <w:ins w:id="154" w:author="Khatri, Mayuri [USA]" w:date="2019-08-27T13:34:00Z"/>
          <w:b/>
        </w:rPr>
      </w:pPr>
      <w:ins w:id="155" w:author="Khatri, Mayuri [USA]" w:date="2019-08-27T10:47:00Z">
        <w:r>
          <w:rPr>
            <w:b/>
          </w:rPr>
          <w:t>Deleting a Contract:</w:t>
        </w:r>
      </w:ins>
    </w:p>
    <w:p w14:paraId="3F3D4F52" w14:textId="5002D0E4" w:rsidR="005E0E92" w:rsidRDefault="22E153D5" w:rsidP="00982DAF">
      <w:pPr>
        <w:ind w:left="-5" w:right="64"/>
        <w:rPr>
          <w:ins w:id="156" w:author="Khatri, Mayuri [USA]" w:date="2019-08-27T13:40:00Z"/>
        </w:rPr>
      </w:pPr>
      <w:ins w:id="157" w:author="Khatri, Mayuri [USA]" w:date="2019-08-27T13:40:00Z">
        <w:r>
          <w:t>This Operation is used to delete the Contracts Report record</w:t>
        </w:r>
      </w:ins>
      <w:ins w:id="158" w:author="Khatri, Mayuri [USA]" w:date="2019-08-27T13:41:00Z">
        <w:r>
          <w:t>,</w:t>
        </w:r>
      </w:ins>
      <w:ins w:id="159" w:author="Khatri, Mayuri [USA]" w:date="2019-08-27T13:40:00Z">
        <w:r>
          <w:t xml:space="preserve"> and by association</w:t>
        </w:r>
      </w:ins>
      <w:ins w:id="160" w:author="Khatri, Mayuri [USA]" w:date="2019-08-27T13:41:00Z">
        <w:r>
          <w:t>,</w:t>
        </w:r>
      </w:ins>
      <w:ins w:id="161" w:author="Khatri, Mayuri [USA]" w:date="2019-08-27T13:40:00Z">
        <w:r>
          <w:t xml:space="preserve"> all child Contracts associated with that UII.</w:t>
        </w:r>
      </w:ins>
    </w:p>
    <w:p w14:paraId="7CFD8CF6" w14:textId="01876314" w:rsidR="001C6256" w:rsidRPr="00FD3006" w:rsidRDefault="001C6256">
      <w:pPr>
        <w:spacing w:after="257" w:line="259" w:lineRule="auto"/>
        <w:ind w:left="0" w:firstLine="0"/>
        <w:rPr>
          <w:ins w:id="162" w:author="Khatri, Mayuri [USA]" w:date="2019-08-27T13:41:00Z"/>
          <w:rPrChange w:id="163" w:author="Khatri, Mayuri [USA]" w:date="2019-08-27T13:41:00Z">
            <w:rPr>
              <w:ins w:id="164" w:author="Khatri, Mayuri [USA]" w:date="2019-08-27T13:41:00Z"/>
              <w:b/>
            </w:rPr>
          </w:rPrChange>
        </w:rPr>
      </w:pPr>
      <w:ins w:id="165" w:author="Khatri, Mayuri [USA]" w:date="2019-08-27T10:47:00Z">
        <w:r>
          <w:rPr>
            <w:b/>
          </w:rPr>
          <w:t>Getting a Contract:</w:t>
        </w:r>
      </w:ins>
    </w:p>
    <w:p w14:paraId="41F0AE3D" w14:textId="7BBACD09" w:rsidR="00FD3006" w:rsidRPr="00FD3006" w:rsidRDefault="22E153D5">
      <w:pPr>
        <w:spacing w:after="257" w:line="259" w:lineRule="auto"/>
        <w:ind w:left="0" w:firstLine="0"/>
        <w:rPr>
          <w:ins w:id="166" w:author="Thomas, Samantha [USA]" w:date="2019-08-22T14:03:00Z"/>
          <w:rPrChange w:id="167" w:author="Khatri, Mayuri [USA]" w:date="2019-08-27T13:41:00Z">
            <w:rPr>
              <w:ins w:id="168" w:author="Thomas, Samantha [USA]" w:date="2019-08-22T14:03:00Z"/>
              <w:b/>
            </w:rPr>
          </w:rPrChange>
        </w:rPr>
      </w:pPr>
      <w:ins w:id="169" w:author="Khatri, Mayuri [USA]" w:date="2019-08-27T13:41:00Z">
        <w:r w:rsidRPr="22E153D5">
          <w:rPr>
            <w:rPrChange w:id="170" w:author="Khatri, Mayuri [USA]" w:date="2019-08-27T13:41:00Z">
              <w:rPr>
                <w:b/>
                <w:bCs/>
              </w:rPr>
            </w:rPrChange>
          </w:rPr>
          <w:t>This Operation is used to return all information associated with a Contracts Report</w:t>
        </w:r>
      </w:ins>
      <w:ins w:id="171" w:author="Khatri, Mayuri [USA]" w:date="2019-08-27T14:54:00Z">
        <w:r>
          <w:t>.</w:t>
        </w:r>
      </w:ins>
    </w:p>
    <w:p w14:paraId="49D3A62E" w14:textId="02A8CCEA" w:rsidR="002F2F0E" w:rsidRPr="0065663A" w:rsidRDefault="002F2F0E">
      <w:pPr>
        <w:spacing w:after="257" w:line="259" w:lineRule="auto"/>
        <w:ind w:left="0" w:firstLine="0"/>
        <w:rPr>
          <w:ins w:id="172" w:author="Khatri, Mayuri [USA]" w:date="2019-08-27T14:26:00Z"/>
          <w:rStyle w:val="IntenseEmphasis"/>
        </w:rPr>
      </w:pPr>
      <w:ins w:id="173" w:author="Khatri, Mayuri [USA]" w:date="2019-07-17T12:19:00Z">
        <w:r w:rsidRPr="0065663A">
          <w:rPr>
            <w:rStyle w:val="IntenseEmphasis"/>
            <w:rPrChange w:id="174" w:author="Khatri, Mayuri [USA]" w:date="2019-07-17T12:20:00Z">
              <w:rPr/>
            </w:rPrChange>
          </w:rPr>
          <w:lastRenderedPageBreak/>
          <w:t>Deplo</w:t>
        </w:r>
      </w:ins>
      <w:ins w:id="175" w:author="Khatri, Mayuri [USA]" w:date="2019-07-17T12:20:00Z">
        <w:r w:rsidRPr="0065663A">
          <w:rPr>
            <w:rStyle w:val="IntenseEmphasis"/>
            <w:rPrChange w:id="176" w:author="Khatri, Mayuri [USA]" w:date="2019-07-17T12:20:00Z">
              <w:rPr/>
            </w:rPrChange>
          </w:rPr>
          <w:t>yment Report:</w:t>
        </w:r>
      </w:ins>
    </w:p>
    <w:p w14:paraId="78076EA2" w14:textId="7F6AC5D4" w:rsidR="00FC7C1E" w:rsidRDefault="00FC7C1E">
      <w:pPr>
        <w:spacing w:after="257" w:line="259" w:lineRule="auto"/>
        <w:ind w:left="0" w:firstLine="0"/>
      </w:pPr>
      <w:ins w:id="177" w:author="Khatri, Mayuri [USA]" w:date="2019-08-27T14:26:00Z">
        <w:r w:rsidRPr="00F12564">
          <w:rPr>
            <w:rPrChange w:id="178" w:author="Khatri, Mayuri [USA]" w:date="2019-08-27T14:44:00Z">
              <w:rPr>
                <w:b/>
              </w:rPr>
            </w:rPrChange>
          </w:rPr>
          <w:t>For FY 2021 submissions, the Deployment R</w:t>
        </w:r>
        <w:r w:rsidR="00836743" w:rsidRPr="00F12564">
          <w:rPr>
            <w:rPrChange w:id="179" w:author="Khatri, Mayuri [USA]" w:date="2019-08-27T14:44:00Z">
              <w:rPr>
                <w:b/>
              </w:rPr>
            </w:rPrChange>
          </w:rPr>
          <w:t>eport</w:t>
        </w:r>
      </w:ins>
      <w:ins w:id="180" w:author="Khatri, Mayuri [USA]" w:date="2019-08-27T14:27:00Z">
        <w:r w:rsidR="00836743" w:rsidRPr="00F12564">
          <w:rPr>
            <w:rPrChange w:id="181" w:author="Khatri, Mayuri [USA]" w:date="2019-08-27T14:44:00Z">
              <w:rPr>
                <w:b/>
              </w:rPr>
            </w:rPrChange>
          </w:rPr>
          <w:t xml:space="preserve"> is r</w:t>
        </w:r>
      </w:ins>
      <w:ins w:id="182" w:author="Khatri, Mayuri [USA]" w:date="2019-08-27T14:26:00Z">
        <w:r w:rsidRPr="00F12564">
          <w:rPr>
            <w:rPrChange w:id="183" w:author="Khatri, Mayuri [USA]" w:date="2019-08-27T14:44:00Z">
              <w:rPr>
                <w:b/>
              </w:rPr>
            </w:rPrChange>
          </w:rPr>
          <w:t xml:space="preserve">equired for any </w:t>
        </w:r>
      </w:ins>
      <w:ins w:id="184" w:author="Khatri, Mayuri [USA]" w:date="2019-08-27T14:27:00Z">
        <w:r w:rsidR="00836743" w:rsidRPr="00F12564">
          <w:rPr>
            <w:rPrChange w:id="185" w:author="Khatri, Mayuri [USA]" w:date="2019-08-27T14:44:00Z">
              <w:rPr>
                <w:b/>
              </w:rPr>
            </w:rPrChange>
          </w:rPr>
          <w:t>A</w:t>
        </w:r>
      </w:ins>
      <w:ins w:id="186" w:author="Khatri, Mayuri [USA]" w:date="2019-08-27T14:26:00Z">
        <w:r w:rsidRPr="00F12564">
          <w:rPr>
            <w:rPrChange w:id="187" w:author="Khatri, Mayuri [USA]" w:date="2019-08-27T14:44:00Z">
              <w:rPr>
                <w:b/>
              </w:rPr>
            </w:rPrChange>
          </w:rPr>
          <w:t>ctivit</w:t>
        </w:r>
      </w:ins>
      <w:r w:rsidR="008D6076">
        <w:t>y that meets the following conditions:</w:t>
      </w:r>
    </w:p>
    <w:p w14:paraId="787D986E" w14:textId="62EE12F0" w:rsidR="008D6076" w:rsidRDefault="008D6076" w:rsidP="008D6076">
      <w:pPr>
        <w:pStyle w:val="ListParagraph"/>
        <w:numPr>
          <w:ilvl w:val="0"/>
          <w:numId w:val="13"/>
        </w:numPr>
        <w:spacing w:after="257"/>
      </w:pPr>
      <w:r>
        <w:t>The activity has no parent activity</w:t>
      </w:r>
    </w:p>
    <w:p w14:paraId="1BDD2C7F" w14:textId="512B6B95" w:rsidR="008D6076" w:rsidRDefault="008D6076" w:rsidP="008D6076">
      <w:pPr>
        <w:pStyle w:val="ListParagraph"/>
        <w:numPr>
          <w:ilvl w:val="0"/>
          <w:numId w:val="13"/>
        </w:numPr>
        <w:spacing w:after="257"/>
      </w:pPr>
      <w:r>
        <w:t>The activity has an actual start date</w:t>
      </w:r>
    </w:p>
    <w:p w14:paraId="4CA3A470" w14:textId="249F4F1E" w:rsidR="008D6076" w:rsidRPr="00F12564" w:rsidRDefault="008D6076" w:rsidP="008D6076">
      <w:pPr>
        <w:pStyle w:val="ListParagraph"/>
        <w:numPr>
          <w:ilvl w:val="0"/>
          <w:numId w:val="13"/>
        </w:numPr>
        <w:spacing w:after="257"/>
        <w:rPr>
          <w:ins w:id="188" w:author="Khatri, Mayuri [USA]" w:date="2019-08-27T10:49:00Z"/>
          <w:rPrChange w:id="189" w:author="Khatri, Mayuri [USA]" w:date="2019-08-27T14:44:00Z">
            <w:rPr>
              <w:ins w:id="190" w:author="Khatri, Mayuri [USA]" w:date="2019-08-27T10:49:00Z"/>
              <w:b/>
            </w:rPr>
          </w:rPrChange>
        </w:rPr>
      </w:pPr>
      <w:r>
        <w:t>The activity has an actual or projected completion date following 8/31/2019</w:t>
      </w:r>
    </w:p>
    <w:p w14:paraId="76A78B21" w14:textId="367EE4B3" w:rsidR="005B6E3F" w:rsidRPr="005B6E3F" w:rsidRDefault="00BA5CCF" w:rsidP="005B6E3F">
      <w:pPr>
        <w:spacing w:after="257" w:line="259" w:lineRule="auto"/>
        <w:ind w:left="0" w:firstLine="0"/>
        <w:rPr>
          <w:ins w:id="191" w:author="Thomas, Samantha [USA]" w:date="2019-08-27T18:00:00Z"/>
          <w:b/>
        </w:rPr>
      </w:pPr>
      <w:ins w:id="192" w:author="Khatri, Mayuri [USA]" w:date="2019-08-27T10:50:00Z">
        <w:r>
          <w:rPr>
            <w:b/>
          </w:rPr>
          <w:t>Adding</w:t>
        </w:r>
      </w:ins>
      <w:r w:rsidR="00297EFA">
        <w:rPr>
          <w:b/>
        </w:rPr>
        <w:t>/Updating</w:t>
      </w:r>
      <w:ins w:id="193" w:author="Khatri, Mayuri [USA]" w:date="2019-08-27T10:50:00Z">
        <w:r>
          <w:rPr>
            <w:b/>
          </w:rPr>
          <w:t xml:space="preserve"> a Deployment</w:t>
        </w:r>
      </w:ins>
      <w:ins w:id="194" w:author="Khatri, Mayuri [USA]" w:date="2019-08-27T14:21:00Z">
        <w:r w:rsidR="00CC1B64">
          <w:rPr>
            <w:b/>
          </w:rPr>
          <w:t xml:space="preserve"> Report</w:t>
        </w:r>
      </w:ins>
      <w:ins w:id="195" w:author="Khatri, Mayuri [USA]" w:date="2019-08-27T10:50:00Z">
        <w:r>
          <w:rPr>
            <w:b/>
          </w:rPr>
          <w:t>:</w:t>
        </w:r>
      </w:ins>
    </w:p>
    <w:p w14:paraId="56C0AD32" w14:textId="0CEBCCDF" w:rsidR="000E787E" w:rsidRDefault="00297EFA" w:rsidP="000E787E">
      <w:pPr>
        <w:spacing w:after="257" w:line="259" w:lineRule="auto"/>
        <w:ind w:left="0" w:firstLine="0"/>
        <w:rPr>
          <w:ins w:id="196" w:author="Khatri, Mayuri [USA]" w:date="2019-08-27T14:22:00Z"/>
        </w:rPr>
      </w:pPr>
      <w:r>
        <w:t>Agencies can use either add or update as the top</w:t>
      </w:r>
      <w:r w:rsidR="00024BFC">
        <w:t>-</w:t>
      </w:r>
      <w:r>
        <w:t xml:space="preserve">level operation to change Deployment Report data. </w:t>
      </w:r>
      <w:r w:rsidR="00024BFC">
        <w:t xml:space="preserve">Agencies must provide a Project ID or Agency Project ID to indicate which </w:t>
      </w:r>
      <w:r w:rsidR="003F7635">
        <w:t>activity record to link with the given Deployment Report.</w:t>
      </w:r>
      <w:r w:rsidR="001F3E24">
        <w:t xml:space="preserve"> The IT Dashboard will always overwrite Releases to Production and Releases to Test based on</w:t>
      </w:r>
      <w:r w:rsidR="00131F80">
        <w:t xml:space="preserve"> the contents of the request file.</w:t>
      </w:r>
    </w:p>
    <w:p w14:paraId="4FD4748D" w14:textId="63A73C68" w:rsidR="00DB2ADA" w:rsidRDefault="000E787E">
      <w:pPr>
        <w:spacing w:after="257" w:line="259" w:lineRule="auto"/>
        <w:ind w:left="0" w:firstLine="0"/>
        <w:rPr>
          <w:ins w:id="197" w:author="Thomas, Samantha [USA]" w:date="2019-08-22T13:46:00Z"/>
          <w:b/>
        </w:rPr>
      </w:pPr>
      <w:ins w:id="198" w:author="Khatri, Mayuri [USA]" w:date="2019-08-27T14:22:00Z">
        <w:r>
          <w:rPr>
            <w:b/>
          </w:rPr>
          <w:t>Deleting a Deployment Report:</w:t>
        </w:r>
      </w:ins>
    </w:p>
    <w:p w14:paraId="20C9CBCE" w14:textId="631FD52E" w:rsidR="008C6F91" w:rsidRPr="00646C22" w:rsidRDefault="002A55F1">
      <w:pPr>
        <w:spacing w:after="257" w:line="259" w:lineRule="auto"/>
        <w:ind w:left="0" w:firstLine="0"/>
        <w:rPr>
          <w:ins w:id="199" w:author="Thomas, Samantha [USA]" w:date="2019-08-22T13:47:00Z"/>
          <w:rPrChange w:id="200" w:author="Khatri, Mayuri [USA]" w:date="2019-08-27T14:44:00Z">
            <w:rPr>
              <w:ins w:id="201" w:author="Thomas, Samantha [USA]" w:date="2019-08-22T13:47:00Z"/>
              <w:b/>
            </w:rPr>
          </w:rPrChange>
        </w:rPr>
      </w:pPr>
      <w:ins w:id="202" w:author="Khatri, Mayuri [USA]" w:date="2019-08-27T14:24:00Z">
        <w:r w:rsidRPr="00646C22">
          <w:rPr>
            <w:rPrChange w:id="203" w:author="Khatri, Mayuri [USA]" w:date="2019-08-27T14:44:00Z">
              <w:rPr>
                <w:b/>
              </w:rPr>
            </w:rPrChange>
          </w:rPr>
          <w:t xml:space="preserve">Deployment Reports cannot be </w:t>
        </w:r>
      </w:ins>
      <w:ins w:id="204" w:author="Khatri, Mayuri [USA]" w:date="2019-08-27T14:25:00Z">
        <w:r w:rsidR="00491990" w:rsidRPr="00646C22">
          <w:rPr>
            <w:rPrChange w:id="205" w:author="Khatri, Mayuri [USA]" w:date="2019-08-27T14:44:00Z">
              <w:rPr>
                <w:b/>
              </w:rPr>
            </w:rPrChange>
          </w:rPr>
          <w:t>deleted via the General Data Report. D</w:t>
        </w:r>
      </w:ins>
      <w:ins w:id="206" w:author="Thomas, Samantha [USA]" w:date="2019-08-22T13:46:00Z">
        <w:del w:id="207" w:author="Khatri, Mayuri [USA]" w:date="2019-08-27T14:24:00Z">
          <w:r w:rsidR="008C6F91" w:rsidRPr="00646C22" w:rsidDel="002A55F1">
            <w:rPr>
              <w:rPrChange w:id="208" w:author="Khatri, Mayuri [USA]" w:date="2019-08-27T14:44:00Z">
                <w:rPr>
                  <w:b/>
                </w:rPr>
              </w:rPrChange>
            </w:rPr>
            <w:delText>D</w:delText>
          </w:r>
        </w:del>
        <w:r w:rsidR="008C6F91" w:rsidRPr="00646C22">
          <w:rPr>
            <w:rPrChange w:id="209" w:author="Khatri, Mayuri [USA]" w:date="2019-08-27T14:44:00Z">
              <w:rPr>
                <w:b/>
              </w:rPr>
            </w:rPrChange>
          </w:rPr>
          <w:t xml:space="preserve">eletion </w:t>
        </w:r>
      </w:ins>
      <w:ins w:id="210" w:author="Khatri, Mayuri [USA]" w:date="2019-08-27T14:25:00Z">
        <w:r w:rsidR="00FF26EA" w:rsidRPr="00646C22">
          <w:rPr>
            <w:rPrChange w:id="211" w:author="Khatri, Mayuri [USA]" w:date="2019-08-27T14:44:00Z">
              <w:rPr>
                <w:b/>
              </w:rPr>
            </w:rPrChange>
          </w:rPr>
          <w:t>sh</w:t>
        </w:r>
      </w:ins>
      <w:ins w:id="212" w:author="Thomas, Samantha [USA]" w:date="2019-08-22T13:46:00Z">
        <w:del w:id="213" w:author="Khatri, Mayuri [USA]" w:date="2019-08-27T14:25:00Z">
          <w:r w:rsidR="008C6F91" w:rsidRPr="00646C22" w:rsidDel="00FF26EA">
            <w:rPr>
              <w:rPrChange w:id="214" w:author="Khatri, Mayuri [USA]" w:date="2019-08-27T14:44:00Z">
                <w:rPr>
                  <w:b/>
                </w:rPr>
              </w:rPrChange>
            </w:rPr>
            <w:delText>w</w:delText>
          </w:r>
        </w:del>
        <w:r w:rsidR="008C6F91" w:rsidRPr="00646C22">
          <w:rPr>
            <w:rPrChange w:id="215" w:author="Khatri, Mayuri [USA]" w:date="2019-08-27T14:44:00Z">
              <w:rPr>
                <w:b/>
              </w:rPr>
            </w:rPrChange>
          </w:rPr>
          <w:t xml:space="preserve">ould occur via the </w:t>
        </w:r>
        <w:del w:id="216" w:author="Khatri, Mayuri [USA]" w:date="2019-08-27T14:26:00Z">
          <w:r w:rsidR="008C6F91" w:rsidRPr="00646C22" w:rsidDel="00D06455">
            <w:rPr>
              <w:rPrChange w:id="217" w:author="Khatri, Mayuri [USA]" w:date="2019-08-27T14:44:00Z">
                <w:rPr>
                  <w:b/>
                </w:rPr>
              </w:rPrChange>
            </w:rPr>
            <w:delText>b</w:delText>
          </w:r>
        </w:del>
      </w:ins>
      <w:ins w:id="218" w:author="Khatri, Mayuri [USA]" w:date="2019-08-27T14:26:00Z">
        <w:r w:rsidR="00D06455" w:rsidRPr="00646C22">
          <w:rPr>
            <w:rPrChange w:id="219" w:author="Khatri, Mayuri [USA]" w:date="2019-08-27T14:44:00Z">
              <w:rPr>
                <w:b/>
              </w:rPr>
            </w:rPrChange>
          </w:rPr>
          <w:t>B</w:t>
        </w:r>
      </w:ins>
      <w:ins w:id="220" w:author="Thomas, Samantha [USA]" w:date="2019-08-22T13:46:00Z">
        <w:r w:rsidR="008C6F91" w:rsidRPr="00646C22">
          <w:rPr>
            <w:rPrChange w:id="221" w:author="Khatri, Mayuri [USA]" w:date="2019-08-27T14:44:00Z">
              <w:rPr>
                <w:b/>
              </w:rPr>
            </w:rPrChange>
          </w:rPr>
          <w:t xml:space="preserve">usiness </w:t>
        </w:r>
      </w:ins>
      <w:ins w:id="222" w:author="Khatri, Mayuri [USA]" w:date="2019-08-27T14:26:00Z">
        <w:r w:rsidR="00D06455" w:rsidRPr="00646C22">
          <w:rPr>
            <w:rPrChange w:id="223" w:author="Khatri, Mayuri [USA]" w:date="2019-08-27T14:44:00Z">
              <w:rPr>
                <w:b/>
              </w:rPr>
            </w:rPrChange>
          </w:rPr>
          <w:t>C</w:t>
        </w:r>
      </w:ins>
      <w:ins w:id="224" w:author="Thomas, Samantha [USA]" w:date="2019-08-22T13:46:00Z">
        <w:del w:id="225" w:author="Khatri, Mayuri [USA]" w:date="2019-08-27T14:26:00Z">
          <w:r w:rsidR="008C6F91" w:rsidRPr="00646C22" w:rsidDel="00D06455">
            <w:rPr>
              <w:rPrChange w:id="226" w:author="Khatri, Mayuri [USA]" w:date="2019-08-27T14:44:00Z">
                <w:rPr>
                  <w:b/>
                </w:rPr>
              </w:rPrChange>
            </w:rPr>
            <w:delText>c</w:delText>
          </w:r>
        </w:del>
        <w:r w:rsidR="008C6F91" w:rsidRPr="00646C22">
          <w:rPr>
            <w:rPrChange w:id="227" w:author="Khatri, Mayuri [USA]" w:date="2019-08-27T14:44:00Z">
              <w:rPr>
                <w:b/>
              </w:rPr>
            </w:rPrChange>
          </w:rPr>
          <w:t xml:space="preserve">ase or </w:t>
        </w:r>
      </w:ins>
      <w:ins w:id="228" w:author="Khatri, Mayuri [USA]" w:date="2019-08-27T14:26:00Z">
        <w:r w:rsidR="00D06455" w:rsidRPr="00646C22">
          <w:rPr>
            <w:rPrChange w:id="229" w:author="Khatri, Mayuri [USA]" w:date="2019-08-27T14:44:00Z">
              <w:rPr>
                <w:b/>
              </w:rPr>
            </w:rPrChange>
          </w:rPr>
          <w:t>I</w:t>
        </w:r>
      </w:ins>
      <w:ins w:id="230" w:author="Thomas, Samantha [USA]" w:date="2019-08-22T13:46:00Z">
        <w:del w:id="231" w:author="Khatri, Mayuri [USA]" w:date="2019-08-27T14:26:00Z">
          <w:r w:rsidR="008C6F91" w:rsidRPr="00646C22" w:rsidDel="00D06455">
            <w:rPr>
              <w:rPrChange w:id="232" w:author="Khatri, Mayuri [USA]" w:date="2019-08-27T14:44:00Z">
                <w:rPr>
                  <w:b/>
                </w:rPr>
              </w:rPrChange>
            </w:rPr>
            <w:delText>i</w:delText>
          </w:r>
        </w:del>
        <w:r w:rsidR="008C6F91" w:rsidRPr="00646C22">
          <w:rPr>
            <w:rPrChange w:id="233" w:author="Khatri, Mayuri [USA]" w:date="2019-08-27T14:44:00Z">
              <w:rPr>
                <w:b/>
              </w:rPr>
            </w:rPrChange>
          </w:rPr>
          <w:t xml:space="preserve">nvestment </w:t>
        </w:r>
      </w:ins>
      <w:ins w:id="234" w:author="Khatri, Mayuri [USA]" w:date="2019-08-27T14:26:00Z">
        <w:r w:rsidR="00D06455" w:rsidRPr="00646C22">
          <w:rPr>
            <w:rPrChange w:id="235" w:author="Khatri, Mayuri [USA]" w:date="2019-08-27T14:44:00Z">
              <w:rPr>
                <w:b/>
              </w:rPr>
            </w:rPrChange>
          </w:rPr>
          <w:t>R</w:t>
        </w:r>
      </w:ins>
      <w:ins w:id="236" w:author="Thomas, Samantha [USA]" w:date="2019-08-22T13:46:00Z">
        <w:del w:id="237" w:author="Khatri, Mayuri [USA]" w:date="2019-08-27T14:26:00Z">
          <w:r w:rsidR="008C6F91" w:rsidRPr="00646C22" w:rsidDel="00D06455">
            <w:rPr>
              <w:rPrChange w:id="238" w:author="Khatri, Mayuri [USA]" w:date="2019-08-27T14:44:00Z">
                <w:rPr>
                  <w:b/>
                </w:rPr>
              </w:rPrChange>
            </w:rPr>
            <w:delText>r</w:delText>
          </w:r>
        </w:del>
        <w:r w:rsidR="008C6F91" w:rsidRPr="00646C22">
          <w:rPr>
            <w:rPrChange w:id="239" w:author="Khatri, Mayuri [USA]" w:date="2019-08-27T14:44:00Z">
              <w:rPr>
                <w:b/>
              </w:rPr>
            </w:rPrChange>
          </w:rPr>
          <w:t>eport</w:t>
        </w:r>
      </w:ins>
      <w:ins w:id="240" w:author="Khatri, Mayuri [USA]" w:date="2019-08-27T14:26:00Z">
        <w:r w:rsidR="00D06455" w:rsidRPr="00646C22">
          <w:rPr>
            <w:rPrChange w:id="241" w:author="Khatri, Mayuri [USA]" w:date="2019-08-27T14:44:00Z">
              <w:rPr>
                <w:b/>
              </w:rPr>
            </w:rPrChange>
          </w:rPr>
          <w:t>.</w:t>
        </w:r>
      </w:ins>
    </w:p>
    <w:p w14:paraId="75BB6607" w14:textId="33DF0EDD" w:rsidR="001339F9" w:rsidRDefault="00297EFA">
      <w:pPr>
        <w:spacing w:after="257" w:line="259" w:lineRule="auto"/>
        <w:ind w:left="0" w:firstLine="0"/>
        <w:rPr>
          <w:b/>
        </w:rPr>
      </w:pPr>
      <w:r>
        <w:rPr>
          <w:b/>
        </w:rPr>
        <w:t>Getting a Deployment Report:</w:t>
      </w:r>
      <w:ins w:id="242" w:author="Thomas, Samantha [USA]" w:date="2019-08-22T13:47:00Z">
        <w:del w:id="243" w:author="Khatri, Mayuri [USA]" w:date="2019-08-27T14:26:00Z">
          <w:r w:rsidR="001339F9" w:rsidDel="00FC7C1E">
            <w:rPr>
              <w:b/>
            </w:rPr>
            <w:delText xml:space="preserve">Required for any </w:delText>
          </w:r>
        </w:del>
      </w:ins>
      <w:ins w:id="244" w:author="Thomas, Samantha [USA]" w:date="2019-08-22T13:48:00Z">
        <w:del w:id="245" w:author="Khatri, Mayuri [USA]" w:date="2019-08-27T14:26:00Z">
          <w:r w:rsidR="001339F9" w:rsidDel="00FC7C1E">
            <w:rPr>
              <w:b/>
            </w:rPr>
            <w:delText>activities where the actual or projected date is prior to 8/31/19</w:delText>
          </w:r>
        </w:del>
      </w:ins>
    </w:p>
    <w:p w14:paraId="731157D3" w14:textId="57301C84" w:rsidR="002F2F0E" w:rsidRPr="002F2F0E" w:rsidRDefault="00297EFA">
      <w:pPr>
        <w:spacing w:after="257" w:line="259" w:lineRule="auto"/>
        <w:ind w:left="0" w:firstLine="0"/>
        <w:rPr>
          <w:ins w:id="246" w:author="Khatri, Mayuri [USA]" w:date="2019-07-17T12:20:00Z"/>
        </w:rPr>
      </w:pPr>
      <w:r w:rsidRPr="001F3E24">
        <w:t xml:space="preserve">The get operation will yield all Deployment Reports associated with the provided UII. </w:t>
      </w:r>
    </w:p>
    <w:p w14:paraId="37F71387" w14:textId="40582467" w:rsidR="0091213F" w:rsidRPr="006D3B7C" w:rsidRDefault="002F2F0E">
      <w:pPr>
        <w:spacing w:after="257" w:line="259" w:lineRule="auto"/>
        <w:ind w:left="0" w:firstLine="0"/>
        <w:rPr>
          <w:ins w:id="247" w:author="Khatri, Mayuri [USA]" w:date="2019-08-27T10:50:00Z"/>
          <w:rStyle w:val="IntenseEmphasis"/>
        </w:rPr>
      </w:pPr>
      <w:ins w:id="248" w:author="Khatri, Mayuri [USA]" w:date="2019-07-17T12:20:00Z">
        <w:r w:rsidRPr="006D3B7C">
          <w:rPr>
            <w:rStyle w:val="IntenseEmphasis"/>
            <w:rPrChange w:id="249" w:author="Khatri, Mayuri [USA]" w:date="2019-07-17T12:20:00Z">
              <w:rPr/>
            </w:rPrChange>
          </w:rPr>
          <w:t>Risks Report:</w:t>
        </w:r>
      </w:ins>
      <w:del w:id="250" w:author="Khatri, Mayuri [USA]" w:date="2019-07-17T12:19:00Z">
        <w:r w:rsidR="00FD6B9E" w:rsidRPr="006D3B7C" w:rsidDel="00C51DD0">
          <w:rPr>
            <w:rStyle w:val="IntenseEmphasis"/>
            <w:rPrChange w:id="251" w:author="Khatri, Mayuri [USA]" w:date="2019-07-17T12:20:00Z">
              <w:rPr/>
            </w:rPrChange>
          </w:rPr>
          <w:delText xml:space="preserve"> </w:delText>
        </w:r>
      </w:del>
    </w:p>
    <w:p w14:paraId="3C5AAFE3" w14:textId="764AF9E4" w:rsidR="00346ED4" w:rsidRPr="00282E46" w:rsidRDefault="00401978" w:rsidP="008326D6">
      <w:pPr>
        <w:spacing w:after="257"/>
        <w:ind w:left="0" w:firstLine="0"/>
        <w:rPr>
          <w:ins w:id="252" w:author="Khatri, Mayuri [USA]" w:date="2019-08-27T14:33:00Z"/>
          <w:rPrChange w:id="253" w:author="Khatri, Mayuri [USA]" w:date="2019-08-27T14:45:00Z">
            <w:rPr>
              <w:ins w:id="254" w:author="Khatri, Mayuri [USA]" w:date="2019-08-27T14:33:00Z"/>
              <w:b/>
            </w:rPr>
          </w:rPrChange>
        </w:rPr>
      </w:pPr>
      <w:r>
        <w:t xml:space="preserve">Risks Reports are required for all Type 01 Major Investment along with </w:t>
      </w:r>
      <w:r w:rsidR="006176E2">
        <w:t>Infr</w:t>
      </w:r>
      <w:r w:rsidR="008326D6">
        <w:t>astructure Management Category (</w:t>
      </w:r>
      <w:r>
        <w:t>IMC</w:t>
      </w:r>
      <w:r w:rsidR="008326D6">
        <w:t>)</w:t>
      </w:r>
      <w:r>
        <w:t xml:space="preserve"> 02 Security, IMC 04 Network</w:t>
      </w:r>
      <w:r w:rsidR="006176E2">
        <w:t xml:space="preserve">, IMC 05 Date Center and Cloud, IMC 06 End User, IMC 08 </w:t>
      </w:r>
      <w:r w:rsidR="008326D6">
        <w:t xml:space="preserve">Application, and IMC 09 Delivery investments. Each Risks Report must submit all </w:t>
      </w:r>
      <w:ins w:id="255" w:author="Khatri, Mayuri [USA]" w:date="2019-08-27T14:33:00Z">
        <w:r w:rsidR="00346ED4" w:rsidRPr="00282E46">
          <w:rPr>
            <w:rPrChange w:id="256" w:author="Khatri, Mayuri [USA]" w:date="2019-08-27T14:45:00Z">
              <w:rPr>
                <w:b/>
              </w:rPr>
            </w:rPrChange>
          </w:rPr>
          <w:t>13 risks areas</w:t>
        </w:r>
      </w:ins>
      <w:r w:rsidR="008326D6">
        <w:t xml:space="preserve">. </w:t>
      </w:r>
      <w:ins w:id="257" w:author="Khatri, Mayuri [USA]" w:date="2019-08-27T14:33:00Z">
        <w:r w:rsidR="00346ED4" w:rsidRPr="00282E46">
          <w:rPr>
            <w:rPrChange w:id="258" w:author="Khatri, Mayuri [USA]" w:date="2019-08-27T14:45:00Z">
              <w:rPr>
                <w:b/>
              </w:rPr>
            </w:rPrChange>
          </w:rPr>
          <w:t xml:space="preserve">For each </w:t>
        </w:r>
      </w:ins>
      <w:r w:rsidR="008326D6">
        <w:t>r</w:t>
      </w:r>
      <w:ins w:id="259" w:author="Khatri, Mayuri [USA]" w:date="2019-08-27T14:33:00Z">
        <w:r w:rsidR="00346ED4" w:rsidRPr="00282E46">
          <w:rPr>
            <w:rPrChange w:id="260" w:author="Khatri, Mayuri [USA]" w:date="2019-08-27T14:45:00Z">
              <w:rPr>
                <w:b/>
              </w:rPr>
            </w:rPrChange>
          </w:rPr>
          <w:t xml:space="preserve">isk </w:t>
        </w:r>
      </w:ins>
      <w:r w:rsidR="008326D6">
        <w:t>a</w:t>
      </w:r>
      <w:ins w:id="261" w:author="Khatri, Mayuri [USA]" w:date="2019-08-27T14:33:00Z">
        <w:r w:rsidR="00346ED4" w:rsidRPr="00282E46">
          <w:rPr>
            <w:rPrChange w:id="262" w:author="Khatri, Mayuri [USA]" w:date="2019-08-27T14:45:00Z">
              <w:rPr>
                <w:b/>
              </w:rPr>
            </w:rPrChange>
          </w:rPr>
          <w:t xml:space="preserve">rea with a combined probability and impact score of “6” or great, </w:t>
        </w:r>
      </w:ins>
      <w:r w:rsidR="008326D6">
        <w:t>a m</w:t>
      </w:r>
      <w:ins w:id="263" w:author="Khatri, Mayuri [USA]" w:date="2019-08-27T14:33:00Z">
        <w:r w:rsidR="00346ED4" w:rsidRPr="00282E46">
          <w:rPr>
            <w:rPrChange w:id="264" w:author="Khatri, Mayuri [USA]" w:date="2019-08-27T14:45:00Z">
              <w:rPr>
                <w:b/>
              </w:rPr>
            </w:rPrChange>
          </w:rPr>
          <w:t xml:space="preserve">itigation </w:t>
        </w:r>
      </w:ins>
      <w:r w:rsidR="008326D6">
        <w:t>p</w:t>
      </w:r>
      <w:ins w:id="265" w:author="Khatri, Mayuri [USA]" w:date="2019-08-27T14:33:00Z">
        <w:r w:rsidR="00346ED4" w:rsidRPr="00282E46">
          <w:rPr>
            <w:rPrChange w:id="266" w:author="Khatri, Mayuri [USA]" w:date="2019-08-27T14:45:00Z">
              <w:rPr>
                <w:b/>
              </w:rPr>
            </w:rPrChange>
          </w:rPr>
          <w:t>lan is required.</w:t>
        </w:r>
      </w:ins>
      <w:r w:rsidR="008326D6">
        <w:t xml:space="preserve"> </w:t>
      </w:r>
      <w:ins w:id="267" w:author="Khatri, Mayuri [USA]" w:date="2019-08-27T14:33:00Z">
        <w:r w:rsidR="00346ED4" w:rsidRPr="00282E46">
          <w:rPr>
            <w:rPrChange w:id="268" w:author="Khatri, Mayuri [USA]" w:date="2019-08-27T14:45:00Z">
              <w:rPr>
                <w:b/>
              </w:rPr>
            </w:rPrChange>
          </w:rPr>
          <w:t>Risk Score is calculated as Risk Probability x Risk Impact</w:t>
        </w:r>
      </w:ins>
      <w:r w:rsidR="008326D6">
        <w:t>.</w:t>
      </w:r>
    </w:p>
    <w:p w14:paraId="7C727183" w14:textId="3052BB2E" w:rsidR="00D60F57" w:rsidRDefault="00D60F57">
      <w:pPr>
        <w:spacing w:after="257" w:line="259" w:lineRule="auto"/>
        <w:ind w:left="0" w:firstLine="0"/>
        <w:rPr>
          <w:ins w:id="269" w:author="Khatri, Mayuri [USA]" w:date="2019-08-27T14:39:00Z"/>
          <w:b/>
        </w:rPr>
      </w:pPr>
      <w:ins w:id="270" w:author="Khatri, Mayuri [USA]" w:date="2019-08-27T10:50:00Z">
        <w:r>
          <w:rPr>
            <w:b/>
          </w:rPr>
          <w:t>Adding Risks:</w:t>
        </w:r>
      </w:ins>
    </w:p>
    <w:p w14:paraId="22351F33" w14:textId="4C25828D" w:rsidR="004E7A6B" w:rsidRDefault="004E7A6B" w:rsidP="004E7A6B">
      <w:pPr>
        <w:spacing w:after="8"/>
        <w:ind w:left="-5" w:right="64"/>
        <w:rPr>
          <w:ins w:id="271" w:author="Khatri, Mayuri [USA]" w:date="2019-08-27T14:39:00Z"/>
        </w:rPr>
      </w:pPr>
      <w:ins w:id="272" w:author="Khatri, Mayuri [USA]" w:date="2019-08-27T14:39:00Z">
        <w:r>
          <w:t xml:space="preserve">This </w:t>
        </w:r>
        <w:r w:rsidRPr="00243ACE">
          <w:t xml:space="preserve">Operation is used for investments (UIIs) that have not previously submitted a </w:t>
        </w:r>
      </w:ins>
      <w:ins w:id="273" w:author="Khatri, Mayuri [USA]" w:date="2019-08-27T14:42:00Z">
        <w:r w:rsidR="00E81DFC">
          <w:t>Ri</w:t>
        </w:r>
      </w:ins>
      <w:ins w:id="274" w:author="Khatri, Mayuri [USA]" w:date="2019-08-27T14:43:00Z">
        <w:r w:rsidR="00E81DFC">
          <w:t>sks</w:t>
        </w:r>
      </w:ins>
      <w:ins w:id="275" w:author="Khatri, Mayuri [USA]" w:date="2019-08-27T14:39:00Z">
        <w:r w:rsidRPr="00243ACE">
          <w:t xml:space="preserve"> Report.</w:t>
        </w:r>
      </w:ins>
    </w:p>
    <w:p w14:paraId="6AFAA378" w14:textId="77777777" w:rsidR="004E7A6B" w:rsidRDefault="004E7A6B" w:rsidP="004E7A6B">
      <w:pPr>
        <w:spacing w:after="8"/>
        <w:ind w:left="-5" w:right="64"/>
        <w:rPr>
          <w:ins w:id="276" w:author="Khatri, Mayuri [USA]" w:date="2019-08-27T14:39:00Z"/>
        </w:rPr>
      </w:pPr>
    </w:p>
    <w:p w14:paraId="0D63C337" w14:textId="26E83900" w:rsidR="00D60F57" w:rsidRDefault="00D60F57">
      <w:pPr>
        <w:spacing w:after="257" w:line="259" w:lineRule="auto"/>
        <w:ind w:left="0" w:firstLine="0"/>
        <w:rPr>
          <w:ins w:id="277" w:author="Khatri, Mayuri [USA]" w:date="2019-08-27T14:46:00Z"/>
          <w:b/>
        </w:rPr>
      </w:pPr>
      <w:ins w:id="278" w:author="Khatri, Mayuri [USA]" w:date="2019-08-27T10:50:00Z">
        <w:r>
          <w:rPr>
            <w:b/>
          </w:rPr>
          <w:t>Updating Risks:</w:t>
        </w:r>
      </w:ins>
    </w:p>
    <w:p w14:paraId="3D9676E5" w14:textId="05A28B11" w:rsidR="009D2847" w:rsidRDefault="009D2847" w:rsidP="009D2847">
      <w:pPr>
        <w:spacing w:after="257" w:line="259" w:lineRule="auto"/>
        <w:ind w:left="0" w:firstLine="0"/>
        <w:rPr>
          <w:ins w:id="279" w:author="Khatri, Mayuri [USA]" w:date="2019-08-27T14:46:00Z"/>
        </w:rPr>
      </w:pPr>
      <w:ins w:id="280" w:author="Khatri, Mayuri [USA]" w:date="2019-08-27T14:46:00Z">
        <w:r>
          <w:t xml:space="preserve">This </w:t>
        </w:r>
        <w:r w:rsidRPr="009D750E">
          <w:t xml:space="preserve">Operation is used to update a given </w:t>
        </w:r>
        <w:r>
          <w:t>Risks</w:t>
        </w:r>
        <w:r w:rsidRPr="009D750E">
          <w:t xml:space="preserve"> Report record. </w:t>
        </w:r>
      </w:ins>
      <w:r w:rsidR="008326D6">
        <w:t xml:space="preserve">The update operation does not require Agencies to submit all 13 risk areas at once. However, if an Agency is updating </w:t>
      </w:r>
      <w:r w:rsidR="00717BB8">
        <w:t xml:space="preserve">a given risk area, they must provide all data nodes associated with the risk area. </w:t>
      </w:r>
    </w:p>
    <w:p w14:paraId="5BEAC61D" w14:textId="68C9C8D6" w:rsidR="00D60F57" w:rsidRDefault="00D60F57">
      <w:pPr>
        <w:spacing w:after="257" w:line="259" w:lineRule="auto"/>
        <w:ind w:left="0" w:firstLine="0"/>
        <w:rPr>
          <w:ins w:id="281" w:author="Khatri, Mayuri [USA]" w:date="2019-08-27T14:51:00Z"/>
          <w:b/>
        </w:rPr>
      </w:pPr>
      <w:ins w:id="282" w:author="Khatri, Mayuri [USA]" w:date="2019-08-27T10:50:00Z">
        <w:r>
          <w:rPr>
            <w:b/>
          </w:rPr>
          <w:t>Deleting Risks:</w:t>
        </w:r>
      </w:ins>
    </w:p>
    <w:p w14:paraId="7A735763" w14:textId="28CF5098" w:rsidR="00350F88" w:rsidRDefault="00350F88" w:rsidP="00350F88">
      <w:pPr>
        <w:ind w:left="-5" w:right="64"/>
        <w:rPr>
          <w:ins w:id="283" w:author="Khatri, Mayuri [USA]" w:date="2019-08-27T14:53:00Z"/>
        </w:rPr>
      </w:pPr>
      <w:ins w:id="284" w:author="Khatri, Mayuri [USA]" w:date="2019-08-27T14:53:00Z">
        <w:r>
          <w:t xml:space="preserve">This </w:t>
        </w:r>
        <w:r w:rsidRPr="005E0E92">
          <w:t xml:space="preserve">Operation is used to delete the </w:t>
        </w:r>
        <w:r>
          <w:t>Risks</w:t>
        </w:r>
        <w:r w:rsidRPr="005E0E92">
          <w:t xml:space="preserve"> Report record</w:t>
        </w:r>
        <w:r>
          <w:t>.</w:t>
        </w:r>
      </w:ins>
    </w:p>
    <w:p w14:paraId="1F57EB2E" w14:textId="0CC1186B" w:rsidR="00D60F57" w:rsidRDefault="00253DF9">
      <w:pPr>
        <w:spacing w:after="257" w:line="259" w:lineRule="auto"/>
        <w:ind w:left="0" w:firstLine="0"/>
        <w:rPr>
          <w:ins w:id="285" w:author="Khatri, Mayuri [USA]" w:date="2019-08-27T14:54:00Z"/>
          <w:b/>
        </w:rPr>
      </w:pPr>
      <w:ins w:id="286" w:author="Khatri, Mayuri [USA]" w:date="2019-08-27T10:50:00Z">
        <w:r>
          <w:rPr>
            <w:b/>
          </w:rPr>
          <w:t>Getting Risks:</w:t>
        </w:r>
      </w:ins>
    </w:p>
    <w:p w14:paraId="3261F285" w14:textId="7C684ED5" w:rsidR="005B6C53" w:rsidRPr="005B6C53" w:rsidRDefault="005B6C53">
      <w:pPr>
        <w:spacing w:after="257" w:line="259" w:lineRule="auto"/>
        <w:ind w:left="0" w:firstLine="0"/>
        <w:rPr>
          <w:ins w:id="287" w:author="Thomas, Samantha [USA]" w:date="2019-08-22T13:47:00Z"/>
          <w:rPrChange w:id="288" w:author="Khatri, Mayuri [USA]" w:date="2019-08-27T14:54:00Z">
            <w:rPr>
              <w:ins w:id="289" w:author="Thomas, Samantha [USA]" w:date="2019-08-22T13:47:00Z"/>
              <w:b/>
            </w:rPr>
          </w:rPrChange>
        </w:rPr>
      </w:pPr>
      <w:ins w:id="290" w:author="Khatri, Mayuri [USA]" w:date="2019-08-27T14:54:00Z">
        <w:r w:rsidRPr="00446406">
          <w:t xml:space="preserve">This Operation is used to return all information associated with a </w:t>
        </w:r>
        <w:r w:rsidR="00FC302F">
          <w:t>Risks</w:t>
        </w:r>
        <w:r w:rsidRPr="00446406">
          <w:t xml:space="preserve"> Report</w:t>
        </w:r>
        <w:r>
          <w:t>.</w:t>
        </w:r>
      </w:ins>
      <w:ins w:id="291" w:author="Khatri, Mayuri [USA]" w:date="2019-08-27T14:55:00Z">
        <w:r w:rsidR="00D41158">
          <w:t xml:space="preserve"> </w:t>
        </w:r>
      </w:ins>
    </w:p>
    <w:p w14:paraId="7F98F614" w14:textId="692C955C" w:rsidR="003227A4" w:rsidRPr="00BD6E68" w:rsidDel="004738D2" w:rsidRDefault="00B34FDC">
      <w:pPr>
        <w:pStyle w:val="ListParagraph"/>
        <w:numPr>
          <w:ilvl w:val="0"/>
          <w:numId w:val="10"/>
        </w:numPr>
        <w:spacing w:after="257"/>
        <w:rPr>
          <w:ins w:id="292" w:author="Thomas, Samantha [USA]" w:date="2019-08-22T14:20:00Z"/>
          <w:del w:id="293" w:author="Khatri, Mayuri [USA]" w:date="2019-08-27T14:33:00Z"/>
          <w:b/>
          <w:rPrChange w:id="294" w:author="Thomas, Samantha [USA]" w:date="2019-08-22T14:37:00Z">
            <w:rPr>
              <w:ins w:id="295" w:author="Thomas, Samantha [USA]" w:date="2019-08-22T14:20:00Z"/>
              <w:del w:id="296" w:author="Khatri, Mayuri [USA]" w:date="2019-08-27T14:33:00Z"/>
            </w:rPr>
          </w:rPrChange>
        </w:rPr>
        <w:pPrChange w:id="297" w:author="Thomas, Samantha [USA]" w:date="2019-08-22T14:37:00Z">
          <w:pPr>
            <w:spacing w:after="257" w:line="259" w:lineRule="auto"/>
            <w:ind w:left="0" w:firstLine="0"/>
          </w:pPr>
        </w:pPrChange>
      </w:pPr>
      <w:ins w:id="298" w:author="Thomas, Samantha [USA]" w:date="2019-08-22T14:23:00Z">
        <w:del w:id="299" w:author="Khatri, Mayuri [USA]" w:date="2019-08-27T14:33:00Z">
          <w:r w:rsidRPr="00BD6E68" w:rsidDel="004738D2">
            <w:rPr>
              <w:b/>
              <w:rPrChange w:id="300" w:author="Thomas, Samantha [USA]" w:date="2019-08-22T14:37:00Z">
                <w:rPr/>
              </w:rPrChange>
            </w:rPr>
            <w:delText>A</w:delText>
          </w:r>
        </w:del>
      </w:ins>
      <w:ins w:id="301" w:author="Thomas, Samantha [USA]" w:date="2019-08-22T13:47:00Z">
        <w:del w:id="302" w:author="Khatri, Mayuri [USA]" w:date="2019-08-27T14:33:00Z">
          <w:r w:rsidR="00295ABC" w:rsidRPr="00BD6E68" w:rsidDel="004738D2">
            <w:rPr>
              <w:b/>
              <w:rPrChange w:id="303" w:author="Thomas, Samantha [USA]" w:date="2019-08-22T14:37:00Z">
                <w:rPr/>
              </w:rPrChange>
            </w:rPr>
            <w:delText>ll 13 risks areas are required</w:delText>
          </w:r>
        </w:del>
      </w:ins>
    </w:p>
    <w:p w14:paraId="0EE91A27" w14:textId="57FE928F" w:rsidR="003227A4" w:rsidRPr="00BD6E68" w:rsidDel="004738D2" w:rsidRDefault="00952082">
      <w:pPr>
        <w:pStyle w:val="ListParagraph"/>
        <w:numPr>
          <w:ilvl w:val="0"/>
          <w:numId w:val="10"/>
        </w:numPr>
        <w:spacing w:after="257"/>
        <w:rPr>
          <w:ins w:id="304" w:author="Thomas, Samantha [USA]" w:date="2019-08-22T14:22:00Z"/>
          <w:del w:id="305" w:author="Khatri, Mayuri [USA]" w:date="2019-08-27T14:33:00Z"/>
          <w:b/>
          <w:rPrChange w:id="306" w:author="Thomas, Samantha [USA]" w:date="2019-08-22T14:37:00Z">
            <w:rPr>
              <w:ins w:id="307" w:author="Thomas, Samantha [USA]" w:date="2019-08-22T14:22:00Z"/>
              <w:del w:id="308" w:author="Khatri, Mayuri [USA]" w:date="2019-08-27T14:33:00Z"/>
            </w:rPr>
          </w:rPrChange>
        </w:rPr>
        <w:pPrChange w:id="309" w:author="Thomas, Samantha [USA]" w:date="2019-08-22T14:37:00Z">
          <w:pPr>
            <w:spacing w:after="257" w:line="259" w:lineRule="auto"/>
            <w:ind w:left="0" w:firstLine="0"/>
          </w:pPr>
        </w:pPrChange>
      </w:pPr>
      <w:ins w:id="310" w:author="Thomas, Samantha [USA]" w:date="2019-08-22T14:21:00Z">
        <w:del w:id="311" w:author="Khatri, Mayuri [USA]" w:date="2019-08-27T14:33:00Z">
          <w:r w:rsidRPr="00BD6E68" w:rsidDel="004738D2">
            <w:rPr>
              <w:b/>
              <w:rPrChange w:id="312" w:author="Thomas, Samantha [USA]" w:date="2019-08-22T14:37:00Z">
                <w:rPr/>
              </w:rPrChange>
            </w:rPr>
            <w:delText>F</w:delText>
          </w:r>
        </w:del>
      </w:ins>
      <w:ins w:id="313" w:author="Thomas, Samantha [USA]" w:date="2019-08-22T14:22:00Z">
        <w:del w:id="314" w:author="Khatri, Mayuri [USA]" w:date="2019-08-27T14:33:00Z">
          <w:r w:rsidRPr="00BD6E68" w:rsidDel="004738D2">
            <w:rPr>
              <w:b/>
              <w:rPrChange w:id="315" w:author="Thomas, Samantha [USA]" w:date="2019-08-22T14:37:00Z">
                <w:rPr/>
              </w:rPrChange>
            </w:rPr>
            <w:delText>or each Risk Area with a combined probability and impact score of “6” or great, Mitigation Plan is required.</w:delText>
          </w:r>
        </w:del>
      </w:ins>
    </w:p>
    <w:p w14:paraId="57657D2A" w14:textId="07AB779E" w:rsidR="00C555CF" w:rsidRPr="00BD6E68" w:rsidDel="004738D2" w:rsidRDefault="00C555CF">
      <w:pPr>
        <w:pStyle w:val="ListParagraph"/>
        <w:numPr>
          <w:ilvl w:val="0"/>
          <w:numId w:val="10"/>
        </w:numPr>
        <w:spacing w:after="257"/>
        <w:rPr>
          <w:ins w:id="316" w:author="Thomas, Samantha [USA]" w:date="2019-08-22T13:47:00Z"/>
          <w:del w:id="317" w:author="Khatri, Mayuri [USA]" w:date="2019-08-27T14:33:00Z"/>
          <w:b/>
          <w:rPrChange w:id="318" w:author="Thomas, Samantha [USA]" w:date="2019-08-22T14:37:00Z">
            <w:rPr>
              <w:ins w:id="319" w:author="Thomas, Samantha [USA]" w:date="2019-08-22T13:47:00Z"/>
              <w:del w:id="320" w:author="Khatri, Mayuri [USA]" w:date="2019-08-27T14:33:00Z"/>
            </w:rPr>
          </w:rPrChange>
        </w:rPr>
        <w:pPrChange w:id="321" w:author="Thomas, Samantha [USA]" w:date="2019-08-22T14:37:00Z">
          <w:pPr>
            <w:spacing w:after="257" w:line="259" w:lineRule="auto"/>
            <w:ind w:left="0" w:firstLine="0"/>
          </w:pPr>
        </w:pPrChange>
      </w:pPr>
      <w:ins w:id="322" w:author="Thomas, Samantha [USA]" w:date="2019-08-22T14:22:00Z">
        <w:del w:id="323" w:author="Khatri, Mayuri [USA]" w:date="2019-08-27T14:33:00Z">
          <w:r w:rsidRPr="00BD6E68" w:rsidDel="004738D2">
            <w:rPr>
              <w:b/>
              <w:rPrChange w:id="324" w:author="Thomas, Samantha [USA]" w:date="2019-08-22T14:37:00Z">
                <w:rPr/>
              </w:rPrChange>
            </w:rPr>
            <w:delText xml:space="preserve">Risk Score is calculated as Risk </w:delText>
          </w:r>
        </w:del>
      </w:ins>
      <w:ins w:id="325" w:author="Thomas, Samantha [USA]" w:date="2019-08-22T14:23:00Z">
        <w:del w:id="326" w:author="Khatri, Mayuri [USA]" w:date="2019-08-27T14:33:00Z">
          <w:r w:rsidR="00B34FDC" w:rsidRPr="00BD6E68" w:rsidDel="004738D2">
            <w:rPr>
              <w:b/>
              <w:rPrChange w:id="327" w:author="Thomas, Samantha [USA]" w:date="2019-08-22T14:37:00Z">
                <w:rPr/>
              </w:rPrChange>
            </w:rPr>
            <w:delText>Probability</w:delText>
          </w:r>
        </w:del>
      </w:ins>
      <w:ins w:id="328" w:author="Thomas, Samantha [USA]" w:date="2019-08-22T14:22:00Z">
        <w:del w:id="329" w:author="Khatri, Mayuri [USA]" w:date="2019-08-27T14:33:00Z">
          <w:r w:rsidRPr="00BD6E68" w:rsidDel="004738D2">
            <w:rPr>
              <w:b/>
              <w:rPrChange w:id="330" w:author="Thomas, Samantha [USA]" w:date="2019-08-22T14:37:00Z">
                <w:rPr/>
              </w:rPrChange>
            </w:rPr>
            <w:delText xml:space="preserve"> x Ri</w:delText>
          </w:r>
        </w:del>
      </w:ins>
      <w:ins w:id="331" w:author="Thomas, Samantha [USA]" w:date="2019-08-22T14:23:00Z">
        <w:del w:id="332" w:author="Khatri, Mayuri [USA]" w:date="2019-08-27T14:33:00Z">
          <w:r w:rsidR="00B34FDC" w:rsidRPr="00BD6E68" w:rsidDel="004738D2">
            <w:rPr>
              <w:b/>
              <w:rPrChange w:id="333" w:author="Thomas, Samantha [USA]" w:date="2019-08-22T14:37:00Z">
                <w:rPr/>
              </w:rPrChange>
            </w:rPr>
            <w:delText>s</w:delText>
          </w:r>
          <w:r w:rsidRPr="00BD6E68" w:rsidDel="004738D2">
            <w:rPr>
              <w:b/>
              <w:rPrChange w:id="334" w:author="Thomas, Samantha [USA]" w:date="2019-08-22T14:37:00Z">
                <w:rPr/>
              </w:rPrChange>
            </w:rPr>
            <w:delText>k Impact</w:delText>
          </w:r>
        </w:del>
      </w:ins>
    </w:p>
    <w:p w14:paraId="39763C8D" w14:textId="27923D9F" w:rsidR="00295ABC" w:rsidRPr="00BD6E68" w:rsidDel="004738D2" w:rsidRDefault="00B34FDC">
      <w:pPr>
        <w:pStyle w:val="ListParagraph"/>
        <w:numPr>
          <w:ilvl w:val="0"/>
          <w:numId w:val="10"/>
        </w:numPr>
        <w:spacing w:after="257"/>
        <w:rPr>
          <w:ins w:id="335" w:author="Thomas, Samantha [USA]" w:date="2019-08-22T14:30:00Z"/>
          <w:del w:id="336" w:author="Khatri, Mayuri [USA]" w:date="2019-08-27T14:33:00Z"/>
          <w:b/>
          <w:rPrChange w:id="337" w:author="Thomas, Samantha [USA]" w:date="2019-08-22T14:37:00Z">
            <w:rPr>
              <w:ins w:id="338" w:author="Thomas, Samantha [USA]" w:date="2019-08-22T14:30:00Z"/>
              <w:del w:id="339" w:author="Khatri, Mayuri [USA]" w:date="2019-08-27T14:33:00Z"/>
            </w:rPr>
          </w:rPrChange>
        </w:rPr>
        <w:pPrChange w:id="340" w:author="Thomas, Samantha [USA]" w:date="2019-08-22T14:37:00Z">
          <w:pPr>
            <w:spacing w:after="257" w:line="259" w:lineRule="auto"/>
            <w:ind w:left="0" w:firstLine="0"/>
          </w:pPr>
        </w:pPrChange>
      </w:pPr>
      <w:ins w:id="341" w:author="Thomas, Samantha [USA]" w:date="2019-08-22T14:23:00Z">
        <w:del w:id="342" w:author="Khatri, Mayuri [USA]" w:date="2019-08-27T14:33:00Z">
          <w:r w:rsidRPr="00BD6E68" w:rsidDel="004738D2">
            <w:rPr>
              <w:b/>
              <w:rPrChange w:id="343" w:author="Thomas, Samantha [USA]" w:date="2019-08-22T14:37:00Z">
                <w:rPr/>
              </w:rPrChange>
            </w:rPr>
            <w:delText>Risks Report is r</w:delText>
          </w:r>
        </w:del>
      </w:ins>
      <w:ins w:id="344" w:author="Thomas, Samantha [USA]" w:date="2019-08-22T13:47:00Z">
        <w:del w:id="345" w:author="Khatri, Mayuri [USA]" w:date="2019-08-27T14:33:00Z">
          <w:r w:rsidR="00295ABC" w:rsidRPr="00BD6E68" w:rsidDel="004738D2">
            <w:rPr>
              <w:b/>
              <w:rPrChange w:id="346" w:author="Thomas, Samantha [USA]" w:date="2019-08-22T14:37:00Z">
                <w:rPr/>
              </w:rPrChange>
            </w:rPr>
            <w:delText xml:space="preserve">equired for </w:delText>
          </w:r>
        </w:del>
      </w:ins>
      <w:ins w:id="347" w:author="Thomas, Samantha [USA]" w:date="2019-08-22T14:23:00Z">
        <w:del w:id="348" w:author="Khatri, Mayuri [USA]" w:date="2019-08-27T14:33:00Z">
          <w:r w:rsidRPr="00BD6E68" w:rsidDel="004738D2">
            <w:rPr>
              <w:b/>
              <w:rPrChange w:id="349" w:author="Thomas, Samantha [USA]" w:date="2019-08-22T14:37:00Z">
                <w:rPr/>
              </w:rPrChange>
            </w:rPr>
            <w:delText>S</w:delText>
          </w:r>
        </w:del>
      </w:ins>
      <w:ins w:id="350" w:author="Thomas, Samantha [USA]" w:date="2019-08-22T13:47:00Z">
        <w:del w:id="351" w:author="Khatri, Mayuri [USA]" w:date="2019-08-27T14:33:00Z">
          <w:r w:rsidR="00295ABC" w:rsidRPr="00BD6E68" w:rsidDel="004738D2">
            <w:rPr>
              <w:b/>
              <w:rPrChange w:id="352" w:author="Thomas, Samantha [USA]" w:date="2019-08-22T14:37:00Z">
                <w:rPr/>
              </w:rPrChange>
            </w:rPr>
            <w:delText xml:space="preserve">tandard and </w:delText>
          </w:r>
        </w:del>
      </w:ins>
      <w:ins w:id="353" w:author="Thomas, Samantha [USA]" w:date="2019-08-22T14:23:00Z">
        <w:del w:id="354" w:author="Khatri, Mayuri [USA]" w:date="2019-08-27T14:33:00Z">
          <w:r w:rsidRPr="00BD6E68" w:rsidDel="004738D2">
            <w:rPr>
              <w:b/>
              <w:rPrChange w:id="355" w:author="Thomas, Samantha [USA]" w:date="2019-08-22T14:37:00Z">
                <w:rPr/>
              </w:rPrChange>
            </w:rPr>
            <w:delText>M</w:delText>
          </w:r>
        </w:del>
      </w:ins>
      <w:ins w:id="356" w:author="Thomas, Samantha [USA]" w:date="2019-08-22T13:47:00Z">
        <w:del w:id="357" w:author="Khatri, Mayuri [USA]" w:date="2019-08-27T14:33:00Z">
          <w:r w:rsidR="00295ABC" w:rsidRPr="00BD6E68" w:rsidDel="004738D2">
            <w:rPr>
              <w:b/>
              <w:rPrChange w:id="358" w:author="Thomas, Samantha [USA]" w:date="2019-08-22T14:37:00Z">
                <w:rPr/>
              </w:rPrChange>
            </w:rPr>
            <w:delText>ajor investments</w:delText>
          </w:r>
        </w:del>
      </w:ins>
    </w:p>
    <w:p w14:paraId="2C0FF6E9" w14:textId="021BB995" w:rsidR="007C4201" w:rsidDel="00364A0F" w:rsidRDefault="006B0D95">
      <w:pPr>
        <w:spacing w:after="257" w:line="259" w:lineRule="auto"/>
        <w:ind w:left="0" w:firstLine="0"/>
        <w:rPr>
          <w:ins w:id="359" w:author="Khatri, Mayuri [USA]" w:date="2019-07-17T12:20:00Z"/>
          <w:del w:id="360" w:author="Khatri, Mayuri [USA]" w:date="2019-08-27T14:55:00Z"/>
          <w:b/>
        </w:rPr>
      </w:pPr>
      <w:ins w:id="361" w:author="Thomas, Samantha [USA]" w:date="2019-08-22T14:30:00Z">
        <w:del w:id="362" w:author="Khatri, Mayuri [USA]" w:date="2019-08-27T14:55:00Z">
          <w:r w:rsidDel="00364A0F">
            <w:rPr>
              <w:b/>
            </w:rPr>
            <w:delText>Per the FY2021 IT Budget – Capital Planning Guidance, Agencies are required to submit contract reports for all Type 01 Major</w:delText>
          </w:r>
        </w:del>
      </w:ins>
      <w:ins w:id="363" w:author="Khatri, Mayuri [USA]" w:date="2019-08-27T11:29:00Z">
        <w:del w:id="364" w:author="Khatri, Mayuri [USA]" w:date="2019-08-27T14:55:00Z">
          <w:r w:rsidR="0091213F" w:rsidDel="00364A0F">
            <w:rPr>
              <w:b/>
            </w:rPr>
            <w:delText>, Type 02</w:delText>
          </w:r>
          <w:r w:rsidR="007E3B0C" w:rsidDel="00364A0F">
            <w:rPr>
              <w:b/>
            </w:rPr>
            <w:delText xml:space="preserve"> Non-Major, Type 05 Standard</w:delText>
          </w:r>
        </w:del>
      </w:ins>
      <w:ins w:id="365" w:author="Thomas, Samantha [USA]" w:date="2019-08-22T14:30:00Z">
        <w:del w:id="366" w:author="Khatri, Mayuri [USA]" w:date="2019-08-27T14:55:00Z">
          <w:r w:rsidDel="00364A0F">
            <w:rPr>
              <w:b/>
            </w:rPr>
            <w:delText xml:space="preserve"> and Part 3 Investments for Infrastructure, IT Security, and IT Management where applicable. </w:delText>
          </w:r>
        </w:del>
      </w:ins>
      <w:ins w:id="367" w:author="Thomas, Samantha [USA]" w:date="2019-08-22T14:31:00Z">
        <w:del w:id="368" w:author="Khatri, Mayuri [USA]" w:date="2019-08-27T14:55:00Z">
          <w:r w:rsidR="00BC4979" w:rsidDel="00364A0F">
            <w:rPr>
              <w:b/>
            </w:rPr>
            <w:delText xml:space="preserve">Additionally, Agencies should update their Contracts Reports using regular operations throughout the reporting cycle. </w:delText>
          </w:r>
          <w:r w:rsidR="006034C5" w:rsidDel="00364A0F">
            <w:rPr>
              <w:b/>
            </w:rPr>
            <w:delText>Contracts Reports will be submitted via the new General Data Report Endpoint.  For more details on the schema and technical develop of the General Dat</w:delText>
          </w:r>
        </w:del>
      </w:ins>
      <w:ins w:id="369" w:author="Thomas, Samantha [USA]" w:date="2019-08-22T14:32:00Z">
        <w:del w:id="370" w:author="Khatri, Mayuri [USA]" w:date="2019-08-27T14:55:00Z">
          <w:r w:rsidR="006034C5" w:rsidDel="00364A0F">
            <w:rPr>
              <w:b/>
            </w:rPr>
            <w:delText>a Report, please visit the GitHub ITDB Schema Repo</w:delText>
          </w:r>
          <w:r w:rsidR="007C4201" w:rsidDel="00364A0F">
            <w:rPr>
              <w:b/>
            </w:rPr>
            <w:delText xml:space="preserve">sitory at </w:delText>
          </w:r>
          <w:r w:rsidR="00D4124E" w:rsidRPr="00D4124E" w:rsidDel="00364A0F">
            <w:rPr>
              <w:b/>
              <w:rPrChange w:id="371" w:author="Thomas, Samantha [USA]" w:date="2019-08-22T14:32:00Z">
                <w:rPr/>
              </w:rPrChange>
            </w:rPr>
            <w:fldChar w:fldCharType="begin"/>
          </w:r>
          <w:r w:rsidR="00D4124E" w:rsidRPr="00D4124E" w:rsidDel="00364A0F">
            <w:rPr>
              <w:b/>
              <w:rPrChange w:id="372" w:author="Thomas, Samantha [USA]" w:date="2019-08-22T14:32:00Z">
                <w:rPr/>
              </w:rPrChange>
            </w:rPr>
            <w:delInstrText xml:space="preserve"> HYPERLINK "https://github.com/GSA/ITDB-schema" </w:delInstrText>
          </w:r>
          <w:r w:rsidR="00D4124E" w:rsidRPr="00D4124E" w:rsidDel="00364A0F">
            <w:rPr>
              <w:b/>
              <w:rPrChange w:id="373" w:author="Thomas, Samantha [USA]" w:date="2019-08-22T14:32:00Z">
                <w:rPr/>
              </w:rPrChange>
            </w:rPr>
            <w:fldChar w:fldCharType="separate"/>
          </w:r>
          <w:r w:rsidR="00D4124E" w:rsidRPr="00D4124E" w:rsidDel="00364A0F">
            <w:rPr>
              <w:rStyle w:val="Hyperlink"/>
              <w:b/>
              <w:rPrChange w:id="374" w:author="Thomas, Samantha [USA]" w:date="2019-08-22T14:32:00Z">
                <w:rPr>
                  <w:rStyle w:val="Hyperlink"/>
                </w:rPr>
              </w:rPrChange>
            </w:rPr>
            <w:delText>https://github.com/GSA/ITDB-schema</w:delText>
          </w:r>
          <w:r w:rsidR="00D4124E" w:rsidRPr="00D4124E" w:rsidDel="00364A0F">
            <w:rPr>
              <w:b/>
              <w:rPrChange w:id="375" w:author="Thomas, Samantha [USA]" w:date="2019-08-22T14:32:00Z">
                <w:rPr/>
              </w:rPrChange>
            </w:rPr>
            <w:fldChar w:fldCharType="end"/>
          </w:r>
        </w:del>
      </w:ins>
    </w:p>
    <w:p w14:paraId="2509226A" w14:textId="77777777" w:rsidR="002F2F0E" w:rsidRPr="002F2F0E" w:rsidRDefault="002F2F0E">
      <w:pPr>
        <w:spacing w:after="257" w:line="259" w:lineRule="auto"/>
        <w:ind w:left="0" w:firstLine="0"/>
      </w:pPr>
    </w:p>
    <w:p w14:paraId="2212DEC2" w14:textId="77777777" w:rsidR="009412A8" w:rsidRDefault="00FD6B9E">
      <w:pPr>
        <w:pStyle w:val="Heading1"/>
        <w:ind w:left="-5"/>
      </w:pPr>
      <w:bookmarkStart w:id="376" w:name="_Toc83194"/>
      <w:r>
        <w:lastRenderedPageBreak/>
        <w:t xml:space="preserve">General Instructions for Submission Confirmation  </w:t>
      </w:r>
      <w:bookmarkEnd w:id="376"/>
    </w:p>
    <w:p w14:paraId="48F88ABF" w14:textId="0ACEF8F7" w:rsidR="009412A8" w:rsidRDefault="00FD6B9E">
      <w:pPr>
        <w:spacing w:after="8"/>
        <w:ind w:left="-5" w:right="64"/>
      </w:pPr>
      <w:r>
        <w:t>Per the FY202</w:t>
      </w:r>
      <w:r w:rsidR="00CB76DA">
        <w:t>1</w:t>
      </w:r>
      <w:r>
        <w:t xml:space="preserve"> IT Budget – Capital Planning Guidance, Agencies are required to include a Submission </w:t>
      </w:r>
    </w:p>
    <w:p w14:paraId="01EFAC2A" w14:textId="5FE94032" w:rsidR="009412A8" w:rsidRDefault="00FD6B9E">
      <w:pPr>
        <w:ind w:left="-5" w:right="64"/>
      </w:pPr>
      <w:r>
        <w:t>Confirmation. During the FY202</w:t>
      </w:r>
      <w:r w:rsidR="00CB76DA">
        <w:t>1</w:t>
      </w:r>
      <w:r>
        <w:t xml:space="preserve"> IT Budget submission, and after successful submission of the Agency’s IT Portfolio Summary, Agencies must submit a</w:t>
      </w:r>
      <w:r w:rsidR="00CB76DA">
        <w:t>n</w:t>
      </w:r>
      <w:r>
        <w:t xml:space="preserve"> IT Portfolio Submission Confirmation to enable the submission of the Portfolio Detail sections (i.e.</w:t>
      </w:r>
      <w:ins w:id="377" w:author="Egan, Cameron [USA]" w:date="2019-08-26T12:05:00Z">
        <w:r w:rsidR="00CB76DA">
          <w:t>,</w:t>
        </w:r>
      </w:ins>
      <w:r>
        <w:t xml:space="preserve"> Business Cases, CIO Ratings, Standard Investment Reports, Contracts Reports,</w:t>
      </w:r>
      <w:ins w:id="378" w:author="Egan, Cameron [USA]" w:date="2019-08-26T12:05:00Z">
        <w:r w:rsidR="00CB76DA">
          <w:t xml:space="preserve"> Deployment Reports,</w:t>
        </w:r>
      </w:ins>
      <w:r>
        <w:t xml:space="preserve"> and System Inventory Lists). Following successful submission of their Portfolio Detail sections, Agencies must also submit a Portfolio Detail Submission Confirmation to lock their Portfolio Detail submission, which in turn finalizes the Agency’s IT Budget Submission for FY202</w:t>
      </w:r>
      <w:r w:rsidR="00C04BB5">
        <w:t>1</w:t>
      </w:r>
      <w:r>
        <w:t xml:space="preserve">.  </w:t>
      </w:r>
    </w:p>
    <w:p w14:paraId="62AC7483" w14:textId="30F7DE22" w:rsidR="009412A8" w:rsidRDefault="00FD6B9E">
      <w:pPr>
        <w:ind w:left="-5" w:right="64"/>
      </w:pPr>
      <w:r>
        <w:rPr>
          <w:b/>
        </w:rPr>
        <w:t xml:space="preserve">Note: </w:t>
      </w:r>
      <w:r>
        <w:t xml:space="preserve">Agencies that confirmed submission and later identified an error with their submission should email </w:t>
      </w:r>
      <w:r>
        <w:rPr>
          <w:color w:val="0000FF"/>
          <w:u w:val="single" w:color="0000FF"/>
        </w:rPr>
        <w:t>itdbsupport@gsa.gov</w:t>
      </w:r>
      <w:r>
        <w:t xml:space="preserve"> </w:t>
      </w:r>
      <w:r w:rsidR="00C04BB5">
        <w:t>and copy</w:t>
      </w:r>
      <w:r>
        <w:t xml:space="preserve"> their OMB Desk Officer for assistance. </w:t>
      </w:r>
    </w:p>
    <w:p w14:paraId="0CFEBAB5" w14:textId="77777777" w:rsidR="009412A8" w:rsidRDefault="00FD6B9E">
      <w:pPr>
        <w:ind w:left="-5" w:right="64"/>
      </w:pPr>
      <w:r>
        <w:t xml:space="preserve">Agencies have two options to complete the Submission Confirmation process via the IT Dashboard:  </w:t>
      </w:r>
    </w:p>
    <w:p w14:paraId="234D7890" w14:textId="299054F2" w:rsidR="009412A8" w:rsidRDefault="00FD6B9E">
      <w:pPr>
        <w:ind w:left="-5" w:right="64"/>
      </w:pPr>
      <w:r>
        <w:rPr>
          <w:b/>
        </w:rPr>
        <w:t xml:space="preserve">Option 1 – Submission Confirmation Page: </w:t>
      </w:r>
      <w:r>
        <w:t>Authorized agency submitters may confirm their submissions by first logging into the FY2</w:t>
      </w:r>
      <w:r w:rsidR="00C04BB5">
        <w:t>1</w:t>
      </w:r>
      <w:r>
        <w:t xml:space="preserve"> environment (</w:t>
      </w:r>
      <w:hyperlink r:id="rId86">
        <w:r>
          <w:rPr>
            <w:color w:val="0000FF"/>
            <w:u w:val="single" w:color="0000FF"/>
          </w:rPr>
          <w:t>https://myit</w:t>
        </w:r>
      </w:hyperlink>
      <w:hyperlink r:id="rId87">
        <w:r>
          <w:rPr>
            <w:color w:val="0000FF"/>
            <w:u w:val="single" w:color="0000FF"/>
          </w:rPr>
          <w:t>-</w:t>
        </w:r>
      </w:hyperlink>
      <w:hyperlink r:id="rId88">
        <w:r>
          <w:rPr>
            <w:color w:val="0000FF"/>
            <w:u w:val="single" w:color="0000FF"/>
          </w:rPr>
          <w:t>202</w:t>
        </w:r>
        <w:r w:rsidR="00C04BB5">
          <w:rPr>
            <w:color w:val="0000FF"/>
            <w:u w:val="single" w:color="0000FF"/>
          </w:rPr>
          <w:t>1</w:t>
        </w:r>
        <w:r>
          <w:rPr>
            <w:color w:val="0000FF"/>
            <w:u w:val="single" w:color="0000FF"/>
          </w:rPr>
          <w:t>.itdashboard.gov</w:t>
        </w:r>
      </w:hyperlink>
      <w:hyperlink r:id="rId89">
        <w:r>
          <w:t>)</w:t>
        </w:r>
      </w:hyperlink>
      <w:r>
        <w:t xml:space="preserve"> via “LOGIN”. Once authenticated, confirm submission by navigating to the “Submission Confirmation” page under the “DATA” navigation option. </w:t>
      </w:r>
    </w:p>
    <w:p w14:paraId="6E16F8BD" w14:textId="1CBBD19B" w:rsidR="009412A8" w:rsidRDefault="00FD6B9E">
      <w:pPr>
        <w:spacing w:after="245"/>
        <w:ind w:left="-5" w:right="64"/>
      </w:pPr>
      <w:r>
        <w:rPr>
          <w:b/>
        </w:rPr>
        <w:t xml:space="preserve">Option 2 – Submission Confirmation API: </w:t>
      </w:r>
      <w:r>
        <w:t xml:space="preserve">Authorized agency submitters may confirm their submissions via </w:t>
      </w:r>
      <w:hyperlink r:id="rId90">
        <w:r>
          <w:rPr>
            <w:color w:val="0000FF"/>
            <w:u w:val="single" w:color="0000FF"/>
          </w:rPr>
          <w:t>https://myit</w:t>
        </w:r>
      </w:hyperlink>
      <w:hyperlink r:id="rId91">
        <w:r>
          <w:rPr>
            <w:color w:val="0000FF"/>
            <w:u w:val="single" w:color="0000FF"/>
          </w:rPr>
          <w:t>-</w:t>
        </w:r>
      </w:hyperlink>
      <w:hyperlink r:id="rId92">
        <w:r>
          <w:rPr>
            <w:color w:val="0000FF"/>
            <w:u w:val="single" w:color="0000FF"/>
          </w:rPr>
          <w:t>202</w:t>
        </w:r>
        <w:r w:rsidR="00C04BB5">
          <w:rPr>
            <w:color w:val="0000FF"/>
            <w:u w:val="single" w:color="0000FF"/>
          </w:rPr>
          <w:t>1</w:t>
        </w:r>
        <w:r>
          <w:rPr>
            <w:color w:val="0000FF"/>
            <w:u w:val="single" w:color="0000FF"/>
          </w:rPr>
          <w:t>.itdashboard.gov/drupal/data/submissions/confirmation</w:t>
        </w:r>
      </w:hyperlink>
      <w:hyperlink r:id="rId93">
        <w:r>
          <w:t>.</w:t>
        </w:r>
      </w:hyperlink>
      <w:r>
        <w:t xml:space="preserve"> For more details on the schema and technical development of Submission Confirmations, please visit the GitHub ITDB Schema Repository at </w:t>
      </w:r>
      <w:hyperlink r:id="rId94" w:history="1">
        <w:r w:rsidR="00C04BB5">
          <w:rPr>
            <w:rStyle w:val="Hyperlink"/>
          </w:rPr>
          <w:t>https://github.com/GSA/ITDB-schema</w:t>
        </w:r>
      </w:hyperlink>
      <w:hyperlink r:id="rId95">
        <w:r>
          <w:t>.</w:t>
        </w:r>
      </w:hyperlink>
      <w:r>
        <w:t xml:space="preserve">  </w:t>
      </w:r>
    </w:p>
    <w:p w14:paraId="02514EFE" w14:textId="77777777" w:rsidR="009412A8" w:rsidRDefault="00FD6B9E">
      <w:pPr>
        <w:pStyle w:val="Heading1"/>
        <w:ind w:left="-5"/>
      </w:pPr>
      <w:bookmarkStart w:id="379" w:name="_Toc83195"/>
      <w:r>
        <w:t xml:space="preserve">Submitting E-Gov and Line of Business Initiatives and Shared Services </w:t>
      </w:r>
      <w:bookmarkEnd w:id="379"/>
    </w:p>
    <w:p w14:paraId="04502225" w14:textId="1FF97DBA" w:rsidR="009412A8" w:rsidRDefault="00FD6B9E">
      <w:pPr>
        <w:ind w:left="-5" w:right="64"/>
      </w:pPr>
      <w:commentRangeStart w:id="380"/>
      <w:r>
        <w:t>Per the FY202</w:t>
      </w:r>
      <w:r w:rsidR="00C04BB5">
        <w:t>1</w:t>
      </w:r>
      <w:r>
        <w:t xml:space="preserve"> IT Budget – Capital Planning Guidance, Managing Partners for the Government-wide E-Gov and Line of Business Investments listed below are required to submit Major IT Business Cases unless they get a waiver from OMB.  </w:t>
      </w:r>
      <w:commentRangeEnd w:id="380"/>
      <w:r w:rsidR="00C04BB5">
        <w:rPr>
          <w:rStyle w:val="CommentReference"/>
        </w:rPr>
        <w:commentReference w:id="380"/>
      </w:r>
      <w:r>
        <w:t xml:space="preserve">For Agencies’ shared services investments which are not included in the table below, these should be coded “48” for the “Shared Services Category” field in the IT Portfolio Summary. </w:t>
      </w:r>
    </w:p>
    <w:p w14:paraId="113A9DF1" w14:textId="77777777" w:rsidR="009412A8" w:rsidRDefault="00FD6B9E">
      <w:pPr>
        <w:ind w:left="-5" w:right="64"/>
      </w:pPr>
      <w:r>
        <w:t xml:space="preserve">In addition, Managing Partner agencies are encouraged (where appropriate) to use the “E-gov or LoB Initiative” name as the Investment Title for the principle IT investment related to the initiative.  Alternatively, Managing Partners may include the initiative name in the investment description.  Partner agencies with contributions would be expected to use the “E-Gov or LoB initiative” name as their Investment Title. </w:t>
      </w:r>
    </w:p>
    <w:p w14:paraId="10C9EF60" w14:textId="77777777" w:rsidR="009412A8" w:rsidRDefault="00FD6B9E">
      <w:pPr>
        <w:spacing w:after="0" w:line="259" w:lineRule="auto"/>
        <w:ind w:left="0" w:firstLine="0"/>
      </w:pPr>
      <w:r>
        <w:t xml:space="preserve"> </w:t>
      </w:r>
    </w:p>
    <w:p w14:paraId="35AE64BC" w14:textId="227F41D0" w:rsidR="00A96105" w:rsidRDefault="00A96105">
      <w:pPr>
        <w:spacing w:after="0" w:line="259" w:lineRule="auto"/>
        <w:ind w:left="0" w:firstLine="0"/>
      </w:pPr>
    </w:p>
    <w:p w14:paraId="070C9DE9" w14:textId="0A12A2DA" w:rsidR="00FA043B" w:rsidRDefault="00FA043B">
      <w:pPr>
        <w:spacing w:after="0" w:line="259" w:lineRule="auto"/>
        <w:ind w:left="0" w:firstLine="0"/>
      </w:pPr>
    </w:p>
    <w:p w14:paraId="07FE494F" w14:textId="414F1372" w:rsidR="00FA043B" w:rsidRDefault="00FA043B">
      <w:pPr>
        <w:spacing w:after="0" w:line="259" w:lineRule="auto"/>
        <w:ind w:left="0" w:firstLine="0"/>
      </w:pPr>
    </w:p>
    <w:p w14:paraId="11A9DBA7" w14:textId="3C5C43F9" w:rsidR="00FA043B" w:rsidRDefault="00FA043B">
      <w:pPr>
        <w:spacing w:after="0" w:line="259" w:lineRule="auto"/>
        <w:ind w:left="0" w:firstLine="0"/>
      </w:pPr>
    </w:p>
    <w:p w14:paraId="3AA88B0A" w14:textId="77777777" w:rsidR="00FA043B" w:rsidRDefault="00FA043B">
      <w:pPr>
        <w:spacing w:after="0" w:line="259" w:lineRule="auto"/>
        <w:ind w:left="0" w:firstLine="0"/>
      </w:pPr>
    </w:p>
    <w:p w14:paraId="6534E339" w14:textId="77777777" w:rsidR="00A96105" w:rsidRDefault="00A96105">
      <w:pPr>
        <w:spacing w:after="0" w:line="259" w:lineRule="auto"/>
        <w:ind w:left="0" w:firstLine="0"/>
      </w:pPr>
    </w:p>
    <w:p w14:paraId="7F6349F0" w14:textId="600510E3" w:rsidR="00A96105" w:rsidRDefault="00A96105">
      <w:pPr>
        <w:spacing w:after="0" w:line="259" w:lineRule="auto"/>
        <w:ind w:left="0" w:firstLine="0"/>
      </w:pPr>
    </w:p>
    <w:p w14:paraId="3D65C90E" w14:textId="650C6B82" w:rsidR="00FA043B" w:rsidRDefault="00FA043B">
      <w:pPr>
        <w:spacing w:after="0" w:line="259" w:lineRule="auto"/>
        <w:ind w:left="0" w:firstLine="0"/>
      </w:pPr>
    </w:p>
    <w:p w14:paraId="28855530" w14:textId="1E21C8B0" w:rsidR="00FA043B" w:rsidRDefault="00FA043B">
      <w:pPr>
        <w:spacing w:after="0" w:line="259" w:lineRule="auto"/>
        <w:ind w:left="0" w:firstLine="0"/>
      </w:pPr>
    </w:p>
    <w:p w14:paraId="111CCEE6" w14:textId="193A018F" w:rsidR="00FA043B" w:rsidRDefault="00FA043B">
      <w:pPr>
        <w:spacing w:after="0" w:line="259" w:lineRule="auto"/>
        <w:ind w:left="0" w:firstLine="0"/>
      </w:pPr>
    </w:p>
    <w:p w14:paraId="615A80AC" w14:textId="68072963" w:rsidR="00FA043B" w:rsidRDefault="00FA043B">
      <w:pPr>
        <w:spacing w:after="0" w:line="259" w:lineRule="auto"/>
        <w:ind w:left="0" w:firstLine="0"/>
      </w:pPr>
    </w:p>
    <w:p w14:paraId="75CBB22C" w14:textId="77777777" w:rsidR="00FA043B" w:rsidRDefault="00FA043B">
      <w:pPr>
        <w:spacing w:after="0" w:line="259" w:lineRule="auto"/>
        <w:ind w:left="0" w:firstLine="0"/>
      </w:pPr>
    </w:p>
    <w:p w14:paraId="0B9680FD" w14:textId="77777777" w:rsidR="00A96105" w:rsidRDefault="00A96105">
      <w:pPr>
        <w:spacing w:after="0" w:line="259" w:lineRule="auto"/>
        <w:ind w:left="0" w:firstLine="0"/>
      </w:pPr>
    </w:p>
    <w:tbl>
      <w:tblPr>
        <w:tblStyle w:val="TableGrid1"/>
        <w:tblW w:w="9986" w:type="dxa"/>
        <w:tblInd w:w="5" w:type="dxa"/>
        <w:tblCellMar>
          <w:top w:w="8" w:type="dxa"/>
          <w:left w:w="107" w:type="dxa"/>
          <w:right w:w="122" w:type="dxa"/>
        </w:tblCellMar>
        <w:tblLook w:val="04A0" w:firstRow="1" w:lastRow="0" w:firstColumn="1" w:lastColumn="0" w:noHBand="0" w:noVBand="1"/>
      </w:tblPr>
      <w:tblGrid>
        <w:gridCol w:w="3166"/>
        <w:gridCol w:w="1415"/>
        <w:gridCol w:w="1260"/>
        <w:gridCol w:w="3066"/>
        <w:gridCol w:w="1079"/>
      </w:tblGrid>
      <w:tr w:rsidR="009412A8" w14:paraId="4D8D82BC" w14:textId="77777777">
        <w:trPr>
          <w:trHeight w:val="969"/>
        </w:trPr>
        <w:tc>
          <w:tcPr>
            <w:tcW w:w="8907" w:type="dxa"/>
            <w:gridSpan w:val="4"/>
            <w:tcBorders>
              <w:top w:val="single" w:sz="4" w:space="0" w:color="FFFFFF"/>
              <w:left w:val="single" w:sz="4" w:space="0" w:color="FFFFFF"/>
              <w:bottom w:val="single" w:sz="4" w:space="0" w:color="FFFFFF"/>
              <w:right w:val="nil"/>
            </w:tcBorders>
            <w:shd w:val="clear" w:color="auto" w:fill="244061"/>
            <w:vAlign w:val="center"/>
          </w:tcPr>
          <w:p w14:paraId="2DF0EF62" w14:textId="77777777" w:rsidR="009412A8" w:rsidRDefault="00FD6B9E">
            <w:pPr>
              <w:spacing w:after="0" w:line="259" w:lineRule="auto"/>
              <w:ind w:left="1700" w:firstLine="0"/>
            </w:pPr>
            <w:r>
              <w:rPr>
                <w:rFonts w:ascii="Leelawadee UI" w:eastAsia="Leelawadee UI" w:hAnsi="Leelawadee UI" w:cs="Leelawadee UI"/>
                <w:b/>
                <w:color w:val="FFFFFF"/>
                <w:sz w:val="18"/>
              </w:rPr>
              <w:lastRenderedPageBreak/>
              <w:t xml:space="preserve">E-Gov and Lob Initiative Investments (Shared Services Category Code “24”) </w:t>
            </w:r>
          </w:p>
        </w:tc>
        <w:tc>
          <w:tcPr>
            <w:tcW w:w="1079" w:type="dxa"/>
            <w:tcBorders>
              <w:top w:val="single" w:sz="4" w:space="0" w:color="FFFFFF"/>
              <w:left w:val="nil"/>
              <w:bottom w:val="single" w:sz="4" w:space="0" w:color="FFFFFF"/>
              <w:right w:val="nil"/>
            </w:tcBorders>
            <w:shd w:val="clear" w:color="auto" w:fill="244061"/>
          </w:tcPr>
          <w:p w14:paraId="0F1C58F6" w14:textId="77777777" w:rsidR="009412A8" w:rsidRDefault="009412A8">
            <w:pPr>
              <w:spacing w:after="160" w:line="259" w:lineRule="auto"/>
              <w:ind w:left="0" w:firstLine="0"/>
            </w:pPr>
          </w:p>
        </w:tc>
      </w:tr>
      <w:tr w:rsidR="009412A8" w14:paraId="602DF25F" w14:textId="77777777">
        <w:trPr>
          <w:trHeight w:val="970"/>
        </w:trPr>
        <w:tc>
          <w:tcPr>
            <w:tcW w:w="3166"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48DD52AE"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E-Gov or LoB Initiative </w:t>
            </w:r>
          </w:p>
        </w:tc>
        <w:tc>
          <w:tcPr>
            <w:tcW w:w="1415"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6DB9C06A" w14:textId="77777777" w:rsidR="009412A8" w:rsidRDefault="00FD6B9E">
            <w:pPr>
              <w:spacing w:after="0" w:line="259" w:lineRule="auto"/>
              <w:ind w:left="1" w:firstLine="0"/>
            </w:pPr>
            <w:r>
              <w:rPr>
                <w:rFonts w:ascii="Leelawadee UI" w:eastAsia="Leelawadee UI" w:hAnsi="Leelawadee UI" w:cs="Leelawadee UI"/>
                <w:b/>
                <w:color w:val="FFFFFF"/>
                <w:sz w:val="18"/>
              </w:rPr>
              <w:t xml:space="preserve">Acronym </w:t>
            </w:r>
          </w:p>
        </w:tc>
        <w:tc>
          <w:tcPr>
            <w:tcW w:w="1260" w:type="dxa"/>
            <w:tcBorders>
              <w:top w:val="single" w:sz="4" w:space="0" w:color="FFFFFF"/>
              <w:left w:val="single" w:sz="4" w:space="0" w:color="FFFFFF"/>
              <w:bottom w:val="single" w:sz="6" w:space="0" w:color="E36C0A"/>
              <w:right w:val="single" w:sz="4" w:space="0" w:color="FFFFFF"/>
            </w:tcBorders>
            <w:shd w:val="clear" w:color="auto" w:fill="244061"/>
            <w:vAlign w:val="center"/>
          </w:tcPr>
          <w:p w14:paraId="0A178F3B"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Managing </w:t>
            </w:r>
          </w:p>
          <w:p w14:paraId="44DE937D"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Partner </w:t>
            </w:r>
          </w:p>
          <w:p w14:paraId="29CD0012"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Agency  </w:t>
            </w:r>
          </w:p>
        </w:tc>
        <w:tc>
          <w:tcPr>
            <w:tcW w:w="3066" w:type="dxa"/>
            <w:tcBorders>
              <w:top w:val="single" w:sz="4" w:space="0" w:color="FFFFFF"/>
              <w:left w:val="single" w:sz="4" w:space="0" w:color="FFFFFF"/>
              <w:bottom w:val="single" w:sz="6" w:space="0" w:color="E36C0A"/>
              <w:right w:val="single" w:sz="4" w:space="0" w:color="FFFFFF"/>
            </w:tcBorders>
            <w:shd w:val="clear" w:color="auto" w:fill="244061"/>
            <w:vAlign w:val="bottom"/>
          </w:tcPr>
          <w:p w14:paraId="38888E54" w14:textId="77777777" w:rsidR="009412A8" w:rsidRDefault="00FD6B9E">
            <w:pPr>
              <w:spacing w:after="171" w:line="259" w:lineRule="auto"/>
              <w:ind w:left="0" w:firstLine="0"/>
            </w:pPr>
            <w:r>
              <w:rPr>
                <w:rFonts w:ascii="Leelawadee UI" w:eastAsia="Leelawadee UI" w:hAnsi="Leelawadee UI" w:cs="Leelawadee UI"/>
                <w:b/>
                <w:color w:val="FFFFFF"/>
                <w:sz w:val="18"/>
              </w:rPr>
              <w:t xml:space="preserve">Includes: </w:t>
            </w:r>
          </w:p>
          <w:p w14:paraId="69C8F38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4" w:space="0" w:color="FFFFFF"/>
              <w:left w:val="single" w:sz="4" w:space="0" w:color="FFFFFF"/>
              <w:bottom w:val="single" w:sz="6" w:space="0" w:color="E36C0A"/>
              <w:right w:val="nil"/>
            </w:tcBorders>
            <w:shd w:val="clear" w:color="auto" w:fill="244061"/>
            <w:vAlign w:val="center"/>
          </w:tcPr>
          <w:p w14:paraId="5D342331"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 Shared </w:t>
            </w:r>
          </w:p>
          <w:p w14:paraId="3436E6C5"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Services </w:t>
            </w:r>
          </w:p>
          <w:p w14:paraId="393FD07C" w14:textId="77777777" w:rsidR="009412A8" w:rsidRDefault="00FD6B9E">
            <w:pPr>
              <w:spacing w:after="0" w:line="259" w:lineRule="auto"/>
              <w:ind w:left="0" w:firstLine="0"/>
            </w:pPr>
            <w:r>
              <w:rPr>
                <w:rFonts w:ascii="Leelawadee UI" w:eastAsia="Leelawadee UI" w:hAnsi="Leelawadee UI" w:cs="Leelawadee UI"/>
                <w:b/>
                <w:color w:val="FFFFFF"/>
                <w:sz w:val="18"/>
              </w:rPr>
              <w:t xml:space="preserve">Identifier </w:t>
            </w:r>
          </w:p>
        </w:tc>
      </w:tr>
      <w:tr w:rsidR="009412A8" w14:paraId="63156C82" w14:textId="77777777">
        <w:trPr>
          <w:trHeight w:val="316"/>
        </w:trPr>
        <w:tc>
          <w:tcPr>
            <w:tcW w:w="3166" w:type="dxa"/>
            <w:tcBorders>
              <w:top w:val="single" w:sz="6" w:space="0" w:color="E36C0A"/>
              <w:left w:val="single" w:sz="6" w:space="0" w:color="E36C0A"/>
              <w:bottom w:val="single" w:sz="6" w:space="0" w:color="E36C0A"/>
              <w:right w:val="single" w:sz="6" w:space="0" w:color="E36C0A"/>
            </w:tcBorders>
          </w:tcPr>
          <w:p w14:paraId="5DB811BC" w14:textId="77777777" w:rsidR="009412A8" w:rsidRDefault="0083096B">
            <w:pPr>
              <w:spacing w:after="0" w:line="259" w:lineRule="auto"/>
              <w:ind w:left="1" w:firstLine="0"/>
            </w:pPr>
            <w:hyperlink r:id="rId96">
              <w:r w:rsidR="00FD6B9E">
                <w:rPr>
                  <w:color w:val="0000FF"/>
                  <w:u w:val="single" w:color="0000FF"/>
                </w:rPr>
                <w:t>Benefits.Gov</w:t>
              </w:r>
            </w:hyperlink>
            <w:hyperlink r:id="rId97">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798D305C" w14:textId="77777777" w:rsidR="009412A8" w:rsidRDefault="00FD6B9E">
            <w:pPr>
              <w:spacing w:after="0" w:line="259" w:lineRule="auto"/>
              <w:ind w:left="1" w:firstLine="0"/>
            </w:pPr>
            <w:r>
              <w:rPr>
                <w:rFonts w:ascii="Leelawadee UI" w:eastAsia="Leelawadee UI" w:hAnsi="Leelawadee UI" w:cs="Leelawadee UI"/>
                <w:sz w:val="18"/>
              </w:rPr>
              <w:t xml:space="preserve">BG </w:t>
            </w:r>
          </w:p>
        </w:tc>
        <w:tc>
          <w:tcPr>
            <w:tcW w:w="1260" w:type="dxa"/>
            <w:tcBorders>
              <w:top w:val="single" w:sz="6" w:space="0" w:color="E36C0A"/>
              <w:left w:val="single" w:sz="6" w:space="0" w:color="E36C0A"/>
              <w:bottom w:val="single" w:sz="6" w:space="0" w:color="E36C0A"/>
              <w:right w:val="single" w:sz="6" w:space="0" w:color="E36C0A"/>
            </w:tcBorders>
          </w:tcPr>
          <w:p w14:paraId="38853C2C" w14:textId="77777777" w:rsidR="009412A8" w:rsidRDefault="00FD6B9E">
            <w:pPr>
              <w:spacing w:after="0" w:line="259" w:lineRule="auto"/>
              <w:ind w:left="0" w:firstLine="0"/>
            </w:pPr>
            <w:r>
              <w:t>Labor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6A623C79"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5B6DBA7" w14:textId="77777777" w:rsidR="009412A8" w:rsidRDefault="00FD6B9E">
            <w:pPr>
              <w:spacing w:after="0" w:line="259" w:lineRule="auto"/>
              <w:ind w:left="20" w:firstLine="0"/>
              <w:jc w:val="center"/>
            </w:pPr>
            <w:r>
              <w:t>0020</w:t>
            </w:r>
            <w:r>
              <w:rPr>
                <w:rFonts w:ascii="Leelawadee UI" w:eastAsia="Leelawadee UI" w:hAnsi="Leelawadee UI" w:cs="Leelawadee UI"/>
                <w:sz w:val="18"/>
              </w:rPr>
              <w:t xml:space="preserve"> </w:t>
            </w:r>
          </w:p>
        </w:tc>
      </w:tr>
      <w:tr w:rsidR="009412A8" w14:paraId="0ED0914E"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47F0A512" w14:textId="77777777" w:rsidR="009412A8" w:rsidRDefault="00FD6B9E">
            <w:pPr>
              <w:spacing w:after="0" w:line="259" w:lineRule="auto"/>
              <w:ind w:left="1" w:firstLine="0"/>
            </w:pPr>
            <w:r>
              <w:t>Budget Formulation and Execution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75F98851" w14:textId="77777777" w:rsidR="009412A8" w:rsidRDefault="00FD6B9E">
            <w:pPr>
              <w:spacing w:after="0" w:line="259" w:lineRule="auto"/>
              <w:ind w:left="1" w:firstLine="0"/>
            </w:pPr>
            <w:r>
              <w:t>BFELoB</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0EF7108" w14:textId="77777777" w:rsidR="009412A8" w:rsidRDefault="00FD6B9E">
            <w:pPr>
              <w:spacing w:after="0" w:line="259" w:lineRule="auto"/>
              <w:ind w:left="0" w:firstLine="0"/>
            </w:pPr>
            <w:r>
              <w:t>Education</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7CCFFF11"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52793419" w14:textId="77777777" w:rsidR="009412A8" w:rsidRDefault="00FD6B9E">
            <w:pPr>
              <w:spacing w:after="0" w:line="259" w:lineRule="auto"/>
              <w:ind w:left="20" w:firstLine="0"/>
              <w:jc w:val="center"/>
            </w:pPr>
            <w:r>
              <w:t>3200</w:t>
            </w:r>
            <w:r>
              <w:rPr>
                <w:rFonts w:ascii="Leelawadee UI" w:eastAsia="Leelawadee UI" w:hAnsi="Leelawadee UI" w:cs="Leelawadee UI"/>
                <w:sz w:val="18"/>
              </w:rPr>
              <w:t xml:space="preserve"> </w:t>
            </w:r>
          </w:p>
        </w:tc>
      </w:tr>
      <w:tr w:rsidR="009412A8" w14:paraId="70DFD337" w14:textId="77777777">
        <w:trPr>
          <w:trHeight w:val="552"/>
        </w:trPr>
        <w:tc>
          <w:tcPr>
            <w:tcW w:w="3166" w:type="dxa"/>
            <w:tcBorders>
              <w:top w:val="single" w:sz="6" w:space="0" w:color="E36C0A"/>
              <w:left w:val="single" w:sz="6" w:space="0" w:color="E36C0A"/>
              <w:bottom w:val="single" w:sz="6" w:space="0" w:color="E36C0A"/>
              <w:right w:val="single" w:sz="6" w:space="0" w:color="E36C0A"/>
            </w:tcBorders>
          </w:tcPr>
          <w:p w14:paraId="7263183A" w14:textId="77777777" w:rsidR="009412A8" w:rsidRDefault="00FD6B9E">
            <w:pPr>
              <w:spacing w:after="0" w:line="259" w:lineRule="auto"/>
              <w:ind w:left="1" w:firstLine="0"/>
              <w:pPrChange w:id="381" w:author="Unknown" w:date="2019-08-26T12:11:00Z">
                <w:pPr>
                  <w:spacing w:after="0" w:line="259" w:lineRule="auto"/>
                  <w:ind w:left="1" w:firstLine="0"/>
                  <w:jc w:val="both"/>
                </w:pPr>
              </w:pPrChange>
            </w:pPr>
            <w:r>
              <w:t>Disaster Assistance Improvement Plan</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5EA5606E" w14:textId="77777777" w:rsidR="009412A8" w:rsidRPr="00C04BB5" w:rsidRDefault="00FD6B9E">
            <w:pPr>
              <w:spacing w:after="123" w:line="259" w:lineRule="auto"/>
              <w:ind w:left="1" w:firstLine="0"/>
              <w:rPr>
                <w:rFonts w:asciiTheme="minorHAnsi" w:hAnsiTheme="minorHAnsi" w:cstheme="minorHAnsi"/>
                <w:rPrChange w:id="382" w:author="Egan, Cameron [USA]" w:date="2019-08-26T12:11:00Z">
                  <w:rPr/>
                </w:rPrChange>
              </w:rPr>
            </w:pPr>
            <w:r w:rsidRPr="00C04BB5">
              <w:rPr>
                <w:rFonts w:asciiTheme="minorHAnsi" w:eastAsia="Leelawadee UI" w:hAnsiTheme="minorHAnsi" w:cstheme="minorHAnsi"/>
                <w:rPrChange w:id="383" w:author="Egan, Cameron [USA]" w:date="2019-08-26T12:11:00Z">
                  <w:rPr>
                    <w:rFonts w:ascii="Leelawadee UI" w:eastAsia="Leelawadee UI" w:hAnsi="Leelawadee UI" w:cs="Leelawadee UI"/>
                    <w:sz w:val="18"/>
                  </w:rPr>
                </w:rPrChange>
              </w:rPr>
              <w:t xml:space="preserve">DAIP </w:t>
            </w:r>
          </w:p>
          <w:p w14:paraId="09714371" w14:textId="77777777" w:rsidR="009412A8" w:rsidRPr="00C04BB5" w:rsidRDefault="00FD6B9E">
            <w:pPr>
              <w:spacing w:after="0" w:line="259" w:lineRule="auto"/>
              <w:ind w:left="1" w:firstLine="0"/>
            </w:pPr>
            <w:r w:rsidRPr="00C04BB5">
              <w:rPr>
                <w:rFonts w:ascii="Leelawadee UI" w:eastAsia="Leelawadee UI" w:hAnsi="Leelawadee UI" w:cs="Leelawadee UI"/>
                <w:rPrChange w:id="384" w:author="Egan, Cameron [USA]" w:date="2019-08-26T12:11:00Z">
                  <w:rPr>
                    <w:rFonts w:ascii="Leelawadee UI" w:eastAsia="Leelawadee UI" w:hAnsi="Leelawadee UI" w:cs="Leelawadee UI"/>
                    <w:sz w:val="18"/>
                  </w:rPr>
                </w:rPrChange>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5934F39B" w14:textId="77777777" w:rsidR="009412A8" w:rsidRDefault="00FD6B9E">
            <w:pPr>
              <w:spacing w:after="0" w:line="259" w:lineRule="auto"/>
              <w:ind w:left="0" w:firstLine="0"/>
            </w:pPr>
            <w:r>
              <w:t>DHS/FEMA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5F726BE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3A37582" w14:textId="77777777" w:rsidR="009412A8" w:rsidRDefault="00FD6B9E">
            <w:pPr>
              <w:spacing w:after="0" w:line="259" w:lineRule="auto"/>
              <w:ind w:left="20" w:firstLine="0"/>
              <w:jc w:val="center"/>
            </w:pPr>
            <w:r>
              <w:t>4100</w:t>
            </w:r>
            <w:r>
              <w:rPr>
                <w:rFonts w:ascii="Leelawadee UI" w:eastAsia="Leelawadee UI" w:hAnsi="Leelawadee UI" w:cs="Leelawadee UI"/>
                <w:sz w:val="18"/>
              </w:rPr>
              <w:t xml:space="preserve"> </w:t>
            </w:r>
          </w:p>
        </w:tc>
      </w:tr>
      <w:tr w:rsidR="009412A8" w14:paraId="0D5D3A0A"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55B6E0C3" w14:textId="77777777" w:rsidR="009412A8" w:rsidRDefault="00FD6B9E">
            <w:pPr>
              <w:spacing w:after="0" w:line="259" w:lineRule="auto"/>
              <w:ind w:left="1" w:firstLine="0"/>
            </w:pPr>
            <w:r>
              <w:t>E-Rulemaking</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3D9756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2878CA3B" w14:textId="77777777" w:rsidR="009412A8" w:rsidRDefault="00FD6B9E">
            <w:pPr>
              <w:spacing w:after="0" w:line="259" w:lineRule="auto"/>
              <w:ind w:left="0" w:firstLine="0"/>
            </w:pPr>
            <w:r>
              <w:t>EPA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CF2F18E"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F29B04C" w14:textId="77777777" w:rsidR="009412A8" w:rsidRDefault="00FD6B9E">
            <w:pPr>
              <w:spacing w:after="0" w:line="259" w:lineRule="auto"/>
              <w:ind w:left="20" w:firstLine="0"/>
              <w:jc w:val="center"/>
            </w:pPr>
            <w:r>
              <w:t>0060</w:t>
            </w:r>
            <w:r>
              <w:rPr>
                <w:rFonts w:ascii="Leelawadee UI" w:eastAsia="Leelawadee UI" w:hAnsi="Leelawadee UI" w:cs="Leelawadee UI"/>
                <w:sz w:val="18"/>
              </w:rPr>
              <w:t xml:space="preserve"> </w:t>
            </w:r>
          </w:p>
        </w:tc>
      </w:tr>
      <w:tr w:rsidR="009412A8" w:rsidDel="00C04BB5" w14:paraId="3537026D" w14:textId="654E32C3">
        <w:trPr>
          <w:trHeight w:val="315"/>
          <w:del w:id="385" w:author="Egan, Cameron [USA]" w:date="2019-08-26T12:12:00Z"/>
        </w:trPr>
        <w:tc>
          <w:tcPr>
            <w:tcW w:w="3166" w:type="dxa"/>
            <w:tcBorders>
              <w:top w:val="single" w:sz="6" w:space="0" w:color="E36C0A"/>
              <w:left w:val="single" w:sz="6" w:space="0" w:color="E36C0A"/>
              <w:bottom w:val="single" w:sz="6" w:space="0" w:color="E36C0A"/>
              <w:right w:val="single" w:sz="6" w:space="0" w:color="E36C0A"/>
            </w:tcBorders>
          </w:tcPr>
          <w:p w14:paraId="4C8850B9" w14:textId="01460CD6" w:rsidR="009412A8" w:rsidDel="00C04BB5" w:rsidRDefault="00FD6B9E">
            <w:pPr>
              <w:spacing w:after="0" w:line="259" w:lineRule="auto"/>
              <w:ind w:left="1" w:firstLine="0"/>
              <w:rPr>
                <w:del w:id="386" w:author="Egan, Cameron [USA]" w:date="2019-08-26T12:12:00Z"/>
              </w:rPr>
            </w:pPr>
            <w:del w:id="387" w:author="Egan, Cameron [USA]" w:date="2019-08-26T12:12:00Z">
              <w:r w:rsidDel="00C04BB5">
                <w:delText>Federal Health Architecture LoB</w:delText>
              </w:r>
              <w:r w:rsidDel="00C04BB5">
                <w:rPr>
                  <w:rFonts w:ascii="Leelawadee UI" w:eastAsia="Leelawadee UI" w:hAnsi="Leelawadee UI" w:cs="Leelawadee UI"/>
                  <w:sz w:val="18"/>
                </w:rPr>
                <w:delText xml:space="preserve"> </w:delText>
              </w:r>
            </w:del>
          </w:p>
        </w:tc>
        <w:tc>
          <w:tcPr>
            <w:tcW w:w="1415" w:type="dxa"/>
            <w:tcBorders>
              <w:top w:val="single" w:sz="6" w:space="0" w:color="E36C0A"/>
              <w:left w:val="single" w:sz="6" w:space="0" w:color="E36C0A"/>
              <w:bottom w:val="single" w:sz="6" w:space="0" w:color="E36C0A"/>
              <w:right w:val="single" w:sz="6" w:space="0" w:color="E36C0A"/>
            </w:tcBorders>
          </w:tcPr>
          <w:p w14:paraId="248DA0CD" w14:textId="4711A5EB" w:rsidR="009412A8" w:rsidDel="00C04BB5" w:rsidRDefault="00FD6B9E">
            <w:pPr>
              <w:spacing w:after="0" w:line="259" w:lineRule="auto"/>
              <w:ind w:left="1" w:firstLine="0"/>
              <w:rPr>
                <w:del w:id="388" w:author="Egan, Cameron [USA]" w:date="2019-08-26T12:12:00Z"/>
              </w:rPr>
            </w:pPr>
            <w:del w:id="389" w:author="Egan, Cameron [USA]" w:date="2019-08-26T12:12:00Z">
              <w:r w:rsidDel="00C04BB5">
                <w:delText>FHALoB</w:delText>
              </w:r>
              <w:r w:rsidDel="00C04BB5">
                <w:rPr>
                  <w:rFonts w:ascii="Leelawadee UI" w:eastAsia="Leelawadee UI" w:hAnsi="Leelawadee UI" w:cs="Leelawadee UI"/>
                  <w:sz w:val="18"/>
                </w:rPr>
                <w:delText xml:space="preserve"> </w:delText>
              </w:r>
            </w:del>
          </w:p>
        </w:tc>
        <w:tc>
          <w:tcPr>
            <w:tcW w:w="1260" w:type="dxa"/>
            <w:tcBorders>
              <w:top w:val="single" w:sz="6" w:space="0" w:color="E36C0A"/>
              <w:left w:val="single" w:sz="6" w:space="0" w:color="E36C0A"/>
              <w:bottom w:val="single" w:sz="6" w:space="0" w:color="E36C0A"/>
              <w:right w:val="single" w:sz="6" w:space="0" w:color="E36C0A"/>
            </w:tcBorders>
          </w:tcPr>
          <w:p w14:paraId="685E98E9" w14:textId="434D9A6C" w:rsidR="009412A8" w:rsidDel="00C04BB5" w:rsidRDefault="00FD6B9E">
            <w:pPr>
              <w:spacing w:after="0" w:line="259" w:lineRule="auto"/>
              <w:ind w:left="0" w:firstLine="0"/>
              <w:rPr>
                <w:del w:id="390" w:author="Egan, Cameron [USA]" w:date="2019-08-26T12:12:00Z"/>
              </w:rPr>
            </w:pPr>
            <w:del w:id="391" w:author="Egan, Cameron [USA]" w:date="2019-08-26T12:12:00Z">
              <w:r w:rsidDel="00C04BB5">
                <w:delText>HHS</w:delText>
              </w:r>
              <w:r w:rsidDel="00C04BB5">
                <w:rPr>
                  <w:rFonts w:ascii="Leelawadee UI" w:eastAsia="Leelawadee UI" w:hAnsi="Leelawadee UI" w:cs="Leelawadee UI"/>
                  <w:sz w:val="18"/>
                </w:rPr>
                <w:delText xml:space="preserve"> </w:delText>
              </w:r>
            </w:del>
          </w:p>
        </w:tc>
        <w:tc>
          <w:tcPr>
            <w:tcW w:w="3066" w:type="dxa"/>
            <w:tcBorders>
              <w:top w:val="single" w:sz="6" w:space="0" w:color="E36C0A"/>
              <w:left w:val="single" w:sz="6" w:space="0" w:color="E36C0A"/>
              <w:bottom w:val="single" w:sz="6" w:space="0" w:color="E36C0A"/>
              <w:right w:val="single" w:sz="6" w:space="0" w:color="E36C0A"/>
            </w:tcBorders>
          </w:tcPr>
          <w:p w14:paraId="101D0494" w14:textId="1329F109" w:rsidR="009412A8" w:rsidDel="00C04BB5" w:rsidRDefault="009412A8">
            <w:pPr>
              <w:spacing w:after="160" w:line="259" w:lineRule="auto"/>
              <w:ind w:left="0" w:firstLine="0"/>
              <w:rPr>
                <w:del w:id="392" w:author="Egan, Cameron [USA]" w:date="2019-08-26T12:12:00Z"/>
              </w:rPr>
            </w:pPr>
          </w:p>
        </w:tc>
        <w:tc>
          <w:tcPr>
            <w:tcW w:w="1079" w:type="dxa"/>
            <w:tcBorders>
              <w:top w:val="single" w:sz="6" w:space="0" w:color="E36C0A"/>
              <w:left w:val="single" w:sz="6" w:space="0" w:color="E36C0A"/>
              <w:bottom w:val="single" w:sz="6" w:space="0" w:color="E36C0A"/>
              <w:right w:val="single" w:sz="6" w:space="0" w:color="E36C0A"/>
            </w:tcBorders>
          </w:tcPr>
          <w:p w14:paraId="444564C0" w14:textId="1CDCFFCE" w:rsidR="009412A8" w:rsidDel="00C04BB5" w:rsidRDefault="00FD6B9E">
            <w:pPr>
              <w:spacing w:after="0" w:line="259" w:lineRule="auto"/>
              <w:ind w:left="20" w:firstLine="0"/>
              <w:jc w:val="center"/>
              <w:rPr>
                <w:del w:id="393" w:author="Egan, Cameron [USA]" w:date="2019-08-26T12:12:00Z"/>
              </w:rPr>
            </w:pPr>
            <w:del w:id="394" w:author="Egan, Cameron [USA]" w:date="2019-08-26T12:12:00Z">
              <w:r w:rsidDel="00C04BB5">
                <w:delText>1400</w:delText>
              </w:r>
              <w:r w:rsidDel="00C04BB5">
                <w:rPr>
                  <w:rFonts w:ascii="Leelawadee UI" w:eastAsia="Leelawadee UI" w:hAnsi="Leelawadee UI" w:cs="Leelawadee UI"/>
                  <w:sz w:val="18"/>
                </w:rPr>
                <w:delText xml:space="preserve"> </w:delText>
              </w:r>
            </w:del>
          </w:p>
        </w:tc>
      </w:tr>
      <w:tr w:rsidR="009412A8" w:rsidDel="00C04BB5" w14:paraId="179B2094" w14:textId="2A4ECC57">
        <w:trPr>
          <w:trHeight w:val="314"/>
          <w:del w:id="395" w:author="Egan, Cameron [USA]" w:date="2019-08-26T12:13:00Z"/>
        </w:trPr>
        <w:tc>
          <w:tcPr>
            <w:tcW w:w="3166" w:type="dxa"/>
            <w:tcBorders>
              <w:top w:val="single" w:sz="6" w:space="0" w:color="E36C0A"/>
              <w:left w:val="single" w:sz="6" w:space="0" w:color="E36C0A"/>
              <w:bottom w:val="single" w:sz="6" w:space="0" w:color="E36C0A"/>
              <w:right w:val="single" w:sz="6" w:space="0" w:color="E36C0A"/>
            </w:tcBorders>
          </w:tcPr>
          <w:p w14:paraId="1A64DFEC" w14:textId="2B281F45" w:rsidR="009412A8" w:rsidDel="00C04BB5" w:rsidRDefault="00FD6B9E">
            <w:pPr>
              <w:spacing w:after="0" w:line="259" w:lineRule="auto"/>
              <w:ind w:left="1" w:firstLine="0"/>
              <w:rPr>
                <w:del w:id="396" w:author="Egan, Cameron [USA]" w:date="2019-08-26T12:13:00Z"/>
              </w:rPr>
            </w:pPr>
            <w:del w:id="397" w:author="Egan, Cameron [USA]" w:date="2019-08-26T12:13:00Z">
              <w:r w:rsidDel="00C04BB5">
                <w:delText>Financial Management LoB</w:delText>
              </w:r>
              <w:r w:rsidDel="00C04BB5">
                <w:rPr>
                  <w:rFonts w:ascii="Leelawadee UI" w:eastAsia="Leelawadee UI" w:hAnsi="Leelawadee UI" w:cs="Leelawadee UI"/>
                  <w:sz w:val="18"/>
                </w:rPr>
                <w:delText xml:space="preserve"> </w:delText>
              </w:r>
            </w:del>
          </w:p>
        </w:tc>
        <w:tc>
          <w:tcPr>
            <w:tcW w:w="1415" w:type="dxa"/>
            <w:tcBorders>
              <w:top w:val="single" w:sz="6" w:space="0" w:color="E36C0A"/>
              <w:left w:val="single" w:sz="6" w:space="0" w:color="E36C0A"/>
              <w:bottom w:val="single" w:sz="6" w:space="0" w:color="E36C0A"/>
              <w:right w:val="single" w:sz="6" w:space="0" w:color="E36C0A"/>
            </w:tcBorders>
          </w:tcPr>
          <w:p w14:paraId="2AEF2FC9" w14:textId="3595B7CF" w:rsidR="009412A8" w:rsidDel="00C04BB5" w:rsidRDefault="00FD6B9E">
            <w:pPr>
              <w:spacing w:after="0" w:line="259" w:lineRule="auto"/>
              <w:ind w:left="1" w:firstLine="0"/>
              <w:rPr>
                <w:del w:id="398" w:author="Egan, Cameron [USA]" w:date="2019-08-26T12:13:00Z"/>
              </w:rPr>
            </w:pPr>
            <w:del w:id="399" w:author="Egan, Cameron [USA]" w:date="2019-08-26T12:13:00Z">
              <w:r w:rsidDel="00C04BB5">
                <w:delText>FMLoB</w:delText>
              </w:r>
              <w:r w:rsidDel="00C04BB5">
                <w:rPr>
                  <w:rFonts w:ascii="Leelawadee UI" w:eastAsia="Leelawadee UI" w:hAnsi="Leelawadee UI" w:cs="Leelawadee UI"/>
                  <w:sz w:val="18"/>
                </w:rPr>
                <w:delText xml:space="preserve"> </w:delText>
              </w:r>
            </w:del>
          </w:p>
        </w:tc>
        <w:tc>
          <w:tcPr>
            <w:tcW w:w="1260" w:type="dxa"/>
            <w:tcBorders>
              <w:top w:val="single" w:sz="6" w:space="0" w:color="E36C0A"/>
              <w:left w:val="single" w:sz="6" w:space="0" w:color="E36C0A"/>
              <w:bottom w:val="single" w:sz="6" w:space="0" w:color="E36C0A"/>
              <w:right w:val="single" w:sz="6" w:space="0" w:color="E36C0A"/>
            </w:tcBorders>
          </w:tcPr>
          <w:p w14:paraId="3508FDB3" w14:textId="6834B492" w:rsidR="009412A8" w:rsidDel="00C04BB5" w:rsidRDefault="00FD6B9E">
            <w:pPr>
              <w:spacing w:after="0" w:line="259" w:lineRule="auto"/>
              <w:ind w:left="0" w:firstLine="0"/>
              <w:rPr>
                <w:del w:id="400" w:author="Egan, Cameron [USA]" w:date="2019-08-26T12:13:00Z"/>
              </w:rPr>
            </w:pPr>
            <w:del w:id="401" w:author="Egan, Cameron [USA]" w:date="2019-08-26T12:13:00Z">
              <w:r w:rsidDel="00C04BB5">
                <w:delText>Treasury</w:delText>
              </w:r>
              <w:r w:rsidDel="00C04BB5">
                <w:rPr>
                  <w:rFonts w:ascii="Leelawadee UI" w:eastAsia="Leelawadee UI" w:hAnsi="Leelawadee UI" w:cs="Leelawadee UI"/>
                  <w:sz w:val="18"/>
                </w:rPr>
                <w:delText xml:space="preserve"> </w:delText>
              </w:r>
            </w:del>
          </w:p>
        </w:tc>
        <w:tc>
          <w:tcPr>
            <w:tcW w:w="3066" w:type="dxa"/>
            <w:tcBorders>
              <w:top w:val="single" w:sz="6" w:space="0" w:color="E36C0A"/>
              <w:left w:val="single" w:sz="6" w:space="0" w:color="E36C0A"/>
              <w:bottom w:val="single" w:sz="6" w:space="0" w:color="E36C0A"/>
              <w:right w:val="single" w:sz="6" w:space="0" w:color="E36C0A"/>
            </w:tcBorders>
          </w:tcPr>
          <w:p w14:paraId="34F9810A" w14:textId="2826090F" w:rsidR="009412A8" w:rsidDel="00C04BB5" w:rsidRDefault="00FD6B9E">
            <w:pPr>
              <w:tabs>
                <w:tab w:val="center" w:pos="1361"/>
              </w:tabs>
              <w:spacing w:after="0" w:line="259" w:lineRule="auto"/>
              <w:ind w:left="0" w:firstLine="0"/>
              <w:rPr>
                <w:del w:id="402" w:author="Egan, Cameron [USA]" w:date="2019-08-26T12:13:00Z"/>
              </w:rPr>
            </w:pPr>
            <w:del w:id="403" w:author="Egan, Cameron [USA]" w:date="2019-08-26T12:13:00Z">
              <w:r w:rsidDel="00C04BB5">
                <w:delText>Former GMLoB</w:delText>
              </w:r>
              <w:r w:rsidDel="00C04BB5">
                <w:rPr>
                  <w:rFonts w:ascii="Leelawadee UI" w:eastAsia="Leelawadee UI" w:hAnsi="Leelawadee UI" w:cs="Leelawadee UI"/>
                  <w:sz w:val="28"/>
                  <w:vertAlign w:val="subscript"/>
                </w:rPr>
                <w:delText xml:space="preserve"> </w:delText>
              </w:r>
              <w:r w:rsidDel="00C04BB5">
                <w:rPr>
                  <w:rFonts w:ascii="Leelawadee UI" w:eastAsia="Leelawadee UI" w:hAnsi="Leelawadee UI" w:cs="Leelawadee UI"/>
                  <w:sz w:val="28"/>
                  <w:vertAlign w:val="subscript"/>
                </w:rPr>
                <w:tab/>
              </w:r>
              <w:r w:rsidDel="00C04BB5">
                <w:rPr>
                  <w:rFonts w:ascii="Leelawadee UI" w:eastAsia="Leelawadee UI" w:hAnsi="Leelawadee UI" w:cs="Leelawadee UI"/>
                  <w:sz w:val="18"/>
                </w:rPr>
                <w:delText xml:space="preserve"> </w:delText>
              </w:r>
            </w:del>
          </w:p>
        </w:tc>
        <w:tc>
          <w:tcPr>
            <w:tcW w:w="1079" w:type="dxa"/>
            <w:tcBorders>
              <w:top w:val="single" w:sz="6" w:space="0" w:color="E36C0A"/>
              <w:left w:val="single" w:sz="6" w:space="0" w:color="E36C0A"/>
              <w:bottom w:val="single" w:sz="6" w:space="0" w:color="E36C0A"/>
              <w:right w:val="single" w:sz="6" w:space="0" w:color="E36C0A"/>
            </w:tcBorders>
          </w:tcPr>
          <w:p w14:paraId="62D81B45" w14:textId="179E2DC6" w:rsidR="009412A8" w:rsidDel="00C04BB5" w:rsidRDefault="00FD6B9E">
            <w:pPr>
              <w:spacing w:after="0" w:line="259" w:lineRule="auto"/>
              <w:ind w:left="20" w:firstLine="0"/>
              <w:jc w:val="center"/>
              <w:rPr>
                <w:del w:id="404" w:author="Egan, Cameron [USA]" w:date="2019-08-26T12:13:00Z"/>
              </w:rPr>
            </w:pPr>
            <w:del w:id="405" w:author="Egan, Cameron [USA]" w:date="2019-08-26T12:13:00Z">
              <w:r w:rsidDel="00C04BB5">
                <w:delText>1100</w:delText>
              </w:r>
              <w:r w:rsidDel="00C04BB5">
                <w:rPr>
                  <w:rFonts w:ascii="Leelawadee UI" w:eastAsia="Leelawadee UI" w:hAnsi="Leelawadee UI" w:cs="Leelawadee UI"/>
                  <w:sz w:val="18"/>
                </w:rPr>
                <w:delText xml:space="preserve"> </w:delText>
              </w:r>
            </w:del>
          </w:p>
        </w:tc>
      </w:tr>
      <w:tr w:rsidR="009412A8" w14:paraId="5CC1C93E"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353D8091" w14:textId="77777777" w:rsidR="009412A8" w:rsidRDefault="00FD6B9E">
            <w:pPr>
              <w:spacing w:after="0" w:line="259" w:lineRule="auto"/>
              <w:ind w:left="1" w:firstLine="0"/>
            </w:pPr>
            <w:r>
              <w:t>Geospatial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137A1A5D" w14:textId="77777777" w:rsidR="009412A8" w:rsidRDefault="00FD6B9E">
            <w:pPr>
              <w:tabs>
                <w:tab w:val="center" w:pos="695"/>
              </w:tabs>
              <w:spacing w:after="0" w:line="259" w:lineRule="auto"/>
              <w:ind w:left="0" w:firstLine="0"/>
            </w:pPr>
            <w:r>
              <w:t>GeoLoB</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4E521389" w14:textId="77777777" w:rsidR="009412A8" w:rsidRDefault="00FD6B9E">
            <w:pPr>
              <w:spacing w:after="0" w:line="259" w:lineRule="auto"/>
              <w:ind w:left="0" w:firstLine="0"/>
            </w:pPr>
            <w:r>
              <w:t>Interior</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DC45FFD"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1A331FF" w14:textId="77777777" w:rsidR="009412A8" w:rsidRDefault="00FD6B9E">
            <w:pPr>
              <w:spacing w:after="0" w:line="259" w:lineRule="auto"/>
              <w:ind w:left="20" w:firstLine="0"/>
              <w:jc w:val="center"/>
            </w:pPr>
            <w:r>
              <w:t>3100</w:t>
            </w:r>
            <w:r>
              <w:rPr>
                <w:rFonts w:ascii="Leelawadee UI" w:eastAsia="Leelawadee UI" w:hAnsi="Leelawadee UI" w:cs="Leelawadee UI"/>
                <w:sz w:val="18"/>
              </w:rPr>
              <w:t xml:space="preserve"> </w:t>
            </w:r>
          </w:p>
        </w:tc>
      </w:tr>
      <w:tr w:rsidR="009412A8" w14:paraId="37341F75" w14:textId="77777777">
        <w:trPr>
          <w:trHeight w:val="317"/>
        </w:trPr>
        <w:tc>
          <w:tcPr>
            <w:tcW w:w="3166" w:type="dxa"/>
            <w:tcBorders>
              <w:top w:val="single" w:sz="6" w:space="0" w:color="E36C0A"/>
              <w:left w:val="single" w:sz="6" w:space="0" w:color="E36C0A"/>
              <w:bottom w:val="single" w:sz="6" w:space="0" w:color="E36C0A"/>
              <w:right w:val="single" w:sz="6" w:space="0" w:color="E36C0A"/>
            </w:tcBorders>
          </w:tcPr>
          <w:p w14:paraId="115245EA" w14:textId="77777777" w:rsidR="009412A8" w:rsidRDefault="0083096B">
            <w:pPr>
              <w:spacing w:after="0" w:line="259" w:lineRule="auto"/>
              <w:ind w:left="1" w:firstLine="0"/>
            </w:pPr>
            <w:hyperlink r:id="rId98">
              <w:r w:rsidR="00FD6B9E">
                <w:rPr>
                  <w:color w:val="0000FF"/>
                  <w:u w:val="single" w:color="0000FF"/>
                </w:rPr>
                <w:t>Grants.Gov</w:t>
              </w:r>
            </w:hyperlink>
            <w:hyperlink r:id="rId99">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1C50D530"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40F483C" w14:textId="77777777" w:rsidR="009412A8" w:rsidRDefault="00FD6B9E">
            <w:pPr>
              <w:spacing w:after="0" w:line="259" w:lineRule="auto"/>
              <w:ind w:left="0" w:firstLine="0"/>
            </w:pPr>
            <w:r>
              <w:t>HHS</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vAlign w:val="bottom"/>
          </w:tcPr>
          <w:p w14:paraId="39530FAC" w14:textId="77777777" w:rsidR="009412A8" w:rsidRDefault="00FD6B9E">
            <w:pPr>
              <w:spacing w:after="0" w:line="259" w:lineRule="auto"/>
              <w:ind w:left="0" w:firstLine="0"/>
            </w:pP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428D0636" w14:textId="77777777" w:rsidR="009412A8" w:rsidRDefault="00FD6B9E">
            <w:pPr>
              <w:spacing w:after="0" w:line="259" w:lineRule="auto"/>
              <w:ind w:left="20" w:firstLine="0"/>
              <w:jc w:val="center"/>
            </w:pPr>
            <w:r>
              <w:t>0160</w:t>
            </w:r>
            <w:r>
              <w:rPr>
                <w:rFonts w:ascii="Leelawadee UI" w:eastAsia="Leelawadee UI" w:hAnsi="Leelawadee UI" w:cs="Leelawadee UI"/>
                <w:sz w:val="18"/>
              </w:rPr>
              <w:t xml:space="preserve"> </w:t>
            </w:r>
          </w:p>
        </w:tc>
      </w:tr>
      <w:tr w:rsidR="009412A8" w14:paraId="7D422AAB"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5A79D2C" w14:textId="77777777" w:rsidR="009412A8" w:rsidRDefault="00FD6B9E">
            <w:pPr>
              <w:spacing w:after="0" w:line="259" w:lineRule="auto"/>
              <w:ind w:left="1" w:firstLine="0"/>
            </w:pPr>
            <w:r>
              <w:t>Human Resources LoB</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A45A0BC" w14:textId="77777777" w:rsidR="009412A8" w:rsidRDefault="00FD6B9E">
            <w:pPr>
              <w:spacing w:after="0" w:line="259" w:lineRule="auto"/>
              <w:ind w:left="1" w:firstLine="0"/>
            </w:pPr>
            <w:r>
              <w:t>HRLoB</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C3440E4"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AA1038"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563D0052" w14:textId="77777777" w:rsidR="009412A8" w:rsidRDefault="00FD6B9E">
            <w:pPr>
              <w:spacing w:after="0" w:line="259" w:lineRule="auto"/>
              <w:ind w:left="20" w:firstLine="0"/>
              <w:jc w:val="center"/>
            </w:pPr>
            <w:r>
              <w:t>1200</w:t>
            </w:r>
            <w:r>
              <w:rPr>
                <w:rFonts w:ascii="Leelawadee UI" w:eastAsia="Leelawadee UI" w:hAnsi="Leelawadee UI" w:cs="Leelawadee UI"/>
                <w:sz w:val="18"/>
              </w:rPr>
              <w:t xml:space="preserve"> </w:t>
            </w:r>
          </w:p>
        </w:tc>
      </w:tr>
      <w:tr w:rsidR="009412A8" w14:paraId="27CB31B1"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6E6BDD00" w14:textId="77777777" w:rsidR="009412A8" w:rsidRDefault="00FD6B9E">
            <w:pPr>
              <w:spacing w:after="0" w:line="259" w:lineRule="auto"/>
              <w:ind w:left="1" w:firstLine="0"/>
            </w:pPr>
            <w:r>
              <w:t>Integrated Award Environment</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3B0A4502" w14:textId="77777777" w:rsidR="009412A8" w:rsidRDefault="00FD6B9E">
            <w:pPr>
              <w:spacing w:after="0" w:line="259" w:lineRule="auto"/>
              <w:ind w:left="1" w:firstLine="0"/>
            </w:pPr>
            <w:r>
              <w:t>IAE</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140628E2" w14:textId="77777777" w:rsidR="009412A8" w:rsidRDefault="00FD6B9E">
            <w:pPr>
              <w:spacing w:after="0" w:line="259" w:lineRule="auto"/>
              <w:ind w:left="0" w:firstLine="0"/>
            </w:pPr>
            <w:r>
              <w:t>GSA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4B5B20B2" w14:textId="77777777" w:rsidR="009412A8" w:rsidRDefault="00FD6B9E">
            <w:pPr>
              <w:tabs>
                <w:tab w:val="center" w:pos="1712"/>
              </w:tabs>
              <w:spacing w:after="0" w:line="259" w:lineRule="auto"/>
              <w:ind w:left="0" w:firstLine="0"/>
            </w:pPr>
            <w:r>
              <w:t>Former IAE</w:t>
            </w:r>
            <w:r>
              <w:rPr>
                <w:rFonts w:ascii="Leelawadee UI" w:eastAsia="Leelawadee UI" w:hAnsi="Leelawadee UI" w:cs="Leelawadee UI"/>
                <w:sz w:val="28"/>
                <w:vertAlign w:val="subscript"/>
              </w:rPr>
              <w:t xml:space="preserve"> </w:t>
            </w:r>
            <w:r>
              <w:rPr>
                <w:rFonts w:ascii="Leelawadee UI" w:eastAsia="Leelawadee UI" w:hAnsi="Leelawadee UI" w:cs="Leelawadee UI"/>
                <w:sz w:val="28"/>
                <w:vertAlign w:val="subscript"/>
              </w:rPr>
              <w:tab/>
            </w:r>
            <w:r>
              <w:t>-Loans &amp; Grants</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02022828" w14:textId="77777777" w:rsidR="009412A8" w:rsidRDefault="00FD6B9E">
            <w:pPr>
              <w:spacing w:after="0" w:line="259" w:lineRule="auto"/>
              <w:ind w:left="20" w:firstLine="0"/>
              <w:jc w:val="center"/>
            </w:pPr>
            <w:r>
              <w:t>0230</w:t>
            </w:r>
            <w:r>
              <w:rPr>
                <w:rFonts w:ascii="Leelawadee UI" w:eastAsia="Leelawadee UI" w:hAnsi="Leelawadee UI" w:cs="Leelawadee UI"/>
                <w:sz w:val="18"/>
              </w:rPr>
              <w:t xml:space="preserve"> </w:t>
            </w:r>
          </w:p>
        </w:tc>
      </w:tr>
      <w:tr w:rsidR="009412A8" w:rsidDel="00C04BB5" w14:paraId="7DBA4793" w14:textId="034E1E3F">
        <w:trPr>
          <w:trHeight w:val="314"/>
          <w:del w:id="406" w:author="Egan, Cameron [USA]" w:date="2019-08-26T12:14:00Z"/>
        </w:trPr>
        <w:tc>
          <w:tcPr>
            <w:tcW w:w="3166" w:type="dxa"/>
            <w:tcBorders>
              <w:top w:val="single" w:sz="6" w:space="0" w:color="E36C0A"/>
              <w:left w:val="single" w:sz="6" w:space="0" w:color="E36C0A"/>
              <w:bottom w:val="single" w:sz="6" w:space="0" w:color="E36C0A"/>
              <w:right w:val="single" w:sz="6" w:space="0" w:color="E36C0A"/>
            </w:tcBorders>
          </w:tcPr>
          <w:p w14:paraId="393E1EC2" w14:textId="74CB6B90" w:rsidR="009412A8" w:rsidDel="00C04BB5" w:rsidRDefault="00FD6B9E">
            <w:pPr>
              <w:spacing w:after="0" w:line="259" w:lineRule="auto"/>
              <w:ind w:left="1" w:firstLine="0"/>
              <w:rPr>
                <w:del w:id="407" w:author="Egan, Cameron [USA]" w:date="2019-08-26T12:14:00Z"/>
              </w:rPr>
            </w:pPr>
            <w:del w:id="408" w:author="Egan, Cameron [USA]" w:date="2019-08-26T12:14:00Z">
              <w:r w:rsidDel="00C04BB5">
                <w:delText>Performance Management LoB</w:delText>
              </w:r>
              <w:r w:rsidDel="00C04BB5">
                <w:rPr>
                  <w:rFonts w:ascii="Leelawadee UI" w:eastAsia="Leelawadee UI" w:hAnsi="Leelawadee UI" w:cs="Leelawadee UI"/>
                  <w:sz w:val="18"/>
                </w:rPr>
                <w:delText xml:space="preserve"> </w:delText>
              </w:r>
            </w:del>
          </w:p>
        </w:tc>
        <w:tc>
          <w:tcPr>
            <w:tcW w:w="1415" w:type="dxa"/>
            <w:tcBorders>
              <w:top w:val="single" w:sz="6" w:space="0" w:color="E36C0A"/>
              <w:left w:val="single" w:sz="6" w:space="0" w:color="E36C0A"/>
              <w:bottom w:val="single" w:sz="6" w:space="0" w:color="E36C0A"/>
              <w:right w:val="single" w:sz="6" w:space="0" w:color="E36C0A"/>
            </w:tcBorders>
          </w:tcPr>
          <w:p w14:paraId="1F2EBF96" w14:textId="54F2135B" w:rsidR="009412A8" w:rsidDel="00C04BB5" w:rsidRDefault="00FD6B9E">
            <w:pPr>
              <w:spacing w:after="0" w:line="259" w:lineRule="auto"/>
              <w:ind w:left="1" w:firstLine="0"/>
              <w:rPr>
                <w:del w:id="409" w:author="Egan, Cameron [USA]" w:date="2019-08-26T12:14:00Z"/>
              </w:rPr>
            </w:pPr>
            <w:del w:id="410" w:author="Egan, Cameron [USA]" w:date="2019-08-26T12:14:00Z">
              <w:r w:rsidDel="00C04BB5">
                <w:delText>PMLoB</w:delText>
              </w:r>
              <w:r w:rsidDel="00C04BB5">
                <w:rPr>
                  <w:rFonts w:ascii="Leelawadee UI" w:eastAsia="Leelawadee UI" w:hAnsi="Leelawadee UI" w:cs="Leelawadee UI"/>
                  <w:sz w:val="18"/>
                </w:rPr>
                <w:delText xml:space="preserve"> </w:delText>
              </w:r>
            </w:del>
          </w:p>
        </w:tc>
        <w:tc>
          <w:tcPr>
            <w:tcW w:w="1260" w:type="dxa"/>
            <w:tcBorders>
              <w:top w:val="single" w:sz="6" w:space="0" w:color="E36C0A"/>
              <w:left w:val="single" w:sz="6" w:space="0" w:color="E36C0A"/>
              <w:bottom w:val="single" w:sz="6" w:space="0" w:color="E36C0A"/>
              <w:right w:val="single" w:sz="6" w:space="0" w:color="E36C0A"/>
            </w:tcBorders>
          </w:tcPr>
          <w:p w14:paraId="5F789F6D" w14:textId="3F876D49" w:rsidR="009412A8" w:rsidDel="00C04BB5" w:rsidRDefault="00FD6B9E">
            <w:pPr>
              <w:spacing w:after="0" w:line="259" w:lineRule="auto"/>
              <w:ind w:left="0" w:firstLine="0"/>
              <w:rPr>
                <w:del w:id="411" w:author="Egan, Cameron [USA]" w:date="2019-08-26T12:14:00Z"/>
              </w:rPr>
            </w:pPr>
            <w:del w:id="412" w:author="Egan, Cameron [USA]" w:date="2019-08-26T12:14:00Z">
              <w:r w:rsidDel="00C04BB5">
                <w:delText>GSA</w:delText>
              </w:r>
              <w:r w:rsidDel="00C04BB5">
                <w:rPr>
                  <w:rFonts w:ascii="Leelawadee UI" w:eastAsia="Leelawadee UI" w:hAnsi="Leelawadee UI" w:cs="Leelawadee UI"/>
                  <w:sz w:val="18"/>
                </w:rPr>
                <w:delText xml:space="preserve"> </w:delText>
              </w:r>
            </w:del>
          </w:p>
        </w:tc>
        <w:tc>
          <w:tcPr>
            <w:tcW w:w="3066" w:type="dxa"/>
            <w:tcBorders>
              <w:top w:val="single" w:sz="6" w:space="0" w:color="E36C0A"/>
              <w:left w:val="single" w:sz="6" w:space="0" w:color="E36C0A"/>
              <w:bottom w:val="single" w:sz="6" w:space="0" w:color="E36C0A"/>
              <w:right w:val="single" w:sz="6" w:space="0" w:color="E36C0A"/>
            </w:tcBorders>
            <w:vAlign w:val="bottom"/>
          </w:tcPr>
          <w:p w14:paraId="318912CF" w14:textId="2AA550CD" w:rsidR="009412A8" w:rsidDel="00C04BB5" w:rsidRDefault="00FD6B9E">
            <w:pPr>
              <w:spacing w:after="0" w:line="259" w:lineRule="auto"/>
              <w:ind w:left="0" w:firstLine="0"/>
              <w:rPr>
                <w:del w:id="413" w:author="Egan, Cameron [USA]" w:date="2019-08-26T12:14:00Z"/>
              </w:rPr>
            </w:pPr>
            <w:del w:id="414" w:author="Egan, Cameron [USA]" w:date="2019-08-26T12:14:00Z">
              <w:r w:rsidDel="00C04BB5">
                <w:rPr>
                  <w:rFonts w:ascii="Leelawadee UI" w:eastAsia="Leelawadee UI" w:hAnsi="Leelawadee UI" w:cs="Leelawadee UI"/>
                  <w:sz w:val="18"/>
                </w:rPr>
                <w:delText xml:space="preserve"> </w:delText>
              </w:r>
            </w:del>
          </w:p>
        </w:tc>
        <w:tc>
          <w:tcPr>
            <w:tcW w:w="1079" w:type="dxa"/>
            <w:tcBorders>
              <w:top w:val="single" w:sz="6" w:space="0" w:color="E36C0A"/>
              <w:left w:val="single" w:sz="6" w:space="0" w:color="E36C0A"/>
              <w:bottom w:val="single" w:sz="6" w:space="0" w:color="E36C0A"/>
              <w:right w:val="single" w:sz="6" w:space="0" w:color="E36C0A"/>
            </w:tcBorders>
          </w:tcPr>
          <w:p w14:paraId="72A34C7D" w14:textId="075FDA80" w:rsidR="009412A8" w:rsidDel="00C04BB5" w:rsidRDefault="00FD6B9E">
            <w:pPr>
              <w:spacing w:after="0" w:line="259" w:lineRule="auto"/>
              <w:ind w:left="20" w:firstLine="0"/>
              <w:jc w:val="center"/>
              <w:rPr>
                <w:del w:id="415" w:author="Egan, Cameron [USA]" w:date="2019-08-26T12:14:00Z"/>
              </w:rPr>
            </w:pPr>
            <w:del w:id="416" w:author="Egan, Cameron [USA]" w:date="2019-08-26T12:14:00Z">
              <w:r w:rsidDel="00C04BB5">
                <w:delText>0900</w:delText>
              </w:r>
              <w:r w:rsidDel="00C04BB5">
                <w:rPr>
                  <w:rFonts w:ascii="Leelawadee UI" w:eastAsia="Leelawadee UI" w:hAnsi="Leelawadee UI" w:cs="Leelawadee UI"/>
                  <w:sz w:val="18"/>
                </w:rPr>
                <w:delText xml:space="preserve"> </w:delText>
              </w:r>
            </w:del>
          </w:p>
        </w:tc>
      </w:tr>
      <w:tr w:rsidR="009412A8" w:rsidDel="00C04BB5" w14:paraId="69C0F000" w14:textId="7ADBAD49">
        <w:trPr>
          <w:trHeight w:val="317"/>
          <w:del w:id="417" w:author="Egan, Cameron [USA]" w:date="2019-08-26T12:14:00Z"/>
        </w:trPr>
        <w:tc>
          <w:tcPr>
            <w:tcW w:w="3166" w:type="dxa"/>
            <w:tcBorders>
              <w:top w:val="single" w:sz="6" w:space="0" w:color="E36C0A"/>
              <w:left w:val="single" w:sz="6" w:space="0" w:color="E36C0A"/>
              <w:bottom w:val="single" w:sz="6" w:space="0" w:color="E36C0A"/>
              <w:right w:val="single" w:sz="6" w:space="0" w:color="E36C0A"/>
            </w:tcBorders>
          </w:tcPr>
          <w:p w14:paraId="6E58CF75" w14:textId="5933F244" w:rsidR="009412A8" w:rsidDel="00C04BB5" w:rsidRDefault="00FD6B9E">
            <w:pPr>
              <w:spacing w:after="0" w:line="259" w:lineRule="auto"/>
              <w:ind w:left="1" w:firstLine="0"/>
              <w:rPr>
                <w:del w:id="418" w:author="Egan, Cameron [USA]" w:date="2019-08-26T12:14:00Z"/>
              </w:rPr>
            </w:pPr>
            <w:del w:id="419" w:author="Egan, Cameron [USA]" w:date="2019-08-26T12:14:00Z">
              <w:r w:rsidDel="00C04BB5">
                <w:delText>Federal PKI Bridge</w:delText>
              </w:r>
              <w:r w:rsidDel="00C04BB5">
                <w:rPr>
                  <w:rFonts w:ascii="Leelawadee UI" w:eastAsia="Leelawadee UI" w:hAnsi="Leelawadee UI" w:cs="Leelawadee UI"/>
                  <w:sz w:val="18"/>
                </w:rPr>
                <w:delText xml:space="preserve"> </w:delText>
              </w:r>
            </w:del>
          </w:p>
        </w:tc>
        <w:tc>
          <w:tcPr>
            <w:tcW w:w="1415" w:type="dxa"/>
            <w:tcBorders>
              <w:top w:val="single" w:sz="6" w:space="0" w:color="E36C0A"/>
              <w:left w:val="single" w:sz="6" w:space="0" w:color="E36C0A"/>
              <w:bottom w:val="single" w:sz="6" w:space="0" w:color="E36C0A"/>
              <w:right w:val="single" w:sz="6" w:space="0" w:color="E36C0A"/>
            </w:tcBorders>
          </w:tcPr>
          <w:p w14:paraId="601B9B7C" w14:textId="5CC7C7A9" w:rsidR="009412A8" w:rsidDel="00C04BB5" w:rsidRDefault="00FD6B9E">
            <w:pPr>
              <w:tabs>
                <w:tab w:val="center" w:pos="385"/>
              </w:tabs>
              <w:spacing w:after="0" w:line="259" w:lineRule="auto"/>
              <w:ind w:left="0" w:firstLine="0"/>
              <w:rPr>
                <w:del w:id="420" w:author="Egan, Cameron [USA]" w:date="2019-08-26T12:14:00Z"/>
              </w:rPr>
            </w:pPr>
            <w:del w:id="421" w:author="Egan, Cameron [USA]" w:date="2019-08-26T12:14:00Z">
              <w:r w:rsidDel="00C04BB5">
                <w:delText>FPKI</w:delText>
              </w:r>
              <w:r w:rsidDel="00C04BB5">
                <w:rPr>
                  <w:rFonts w:ascii="Leelawadee UI" w:eastAsia="Leelawadee UI" w:hAnsi="Leelawadee UI" w:cs="Leelawadee UI"/>
                  <w:sz w:val="28"/>
                  <w:vertAlign w:val="subscript"/>
                </w:rPr>
                <w:delText xml:space="preserve"> </w:delText>
              </w:r>
              <w:r w:rsidDel="00C04BB5">
                <w:rPr>
                  <w:rFonts w:ascii="Leelawadee UI" w:eastAsia="Leelawadee UI" w:hAnsi="Leelawadee UI" w:cs="Leelawadee UI"/>
                  <w:sz w:val="28"/>
                  <w:vertAlign w:val="subscript"/>
                </w:rPr>
                <w:tab/>
              </w:r>
              <w:r w:rsidDel="00C04BB5">
                <w:rPr>
                  <w:rFonts w:ascii="Leelawadee UI" w:eastAsia="Leelawadee UI" w:hAnsi="Leelawadee UI" w:cs="Leelawadee UI"/>
                  <w:sz w:val="18"/>
                </w:rPr>
                <w:delText xml:space="preserve"> </w:delText>
              </w:r>
            </w:del>
          </w:p>
        </w:tc>
        <w:tc>
          <w:tcPr>
            <w:tcW w:w="1260" w:type="dxa"/>
            <w:tcBorders>
              <w:top w:val="single" w:sz="6" w:space="0" w:color="E36C0A"/>
              <w:left w:val="single" w:sz="6" w:space="0" w:color="E36C0A"/>
              <w:bottom w:val="single" w:sz="6" w:space="0" w:color="E36C0A"/>
              <w:right w:val="single" w:sz="6" w:space="0" w:color="E36C0A"/>
            </w:tcBorders>
          </w:tcPr>
          <w:p w14:paraId="1E28D81D" w14:textId="6556CBC2" w:rsidR="009412A8" w:rsidDel="00C04BB5" w:rsidRDefault="00FD6B9E">
            <w:pPr>
              <w:spacing w:after="0" w:line="259" w:lineRule="auto"/>
              <w:ind w:left="0" w:firstLine="0"/>
              <w:rPr>
                <w:del w:id="422" w:author="Egan, Cameron [USA]" w:date="2019-08-26T12:14:00Z"/>
              </w:rPr>
            </w:pPr>
            <w:del w:id="423" w:author="Egan, Cameron [USA]" w:date="2019-08-26T12:14:00Z">
              <w:r w:rsidDel="00C04BB5">
                <w:delText>GSA</w:delText>
              </w:r>
              <w:r w:rsidDel="00C04BB5">
                <w:rPr>
                  <w:rFonts w:ascii="Leelawadee UI" w:eastAsia="Leelawadee UI" w:hAnsi="Leelawadee UI" w:cs="Leelawadee UI"/>
                  <w:sz w:val="18"/>
                </w:rPr>
                <w:delText xml:space="preserve"> </w:delText>
              </w:r>
            </w:del>
          </w:p>
        </w:tc>
        <w:tc>
          <w:tcPr>
            <w:tcW w:w="3066" w:type="dxa"/>
            <w:tcBorders>
              <w:top w:val="single" w:sz="6" w:space="0" w:color="E36C0A"/>
              <w:left w:val="single" w:sz="6" w:space="0" w:color="E36C0A"/>
              <w:bottom w:val="single" w:sz="6" w:space="0" w:color="E36C0A"/>
              <w:right w:val="single" w:sz="6" w:space="0" w:color="E36C0A"/>
            </w:tcBorders>
            <w:vAlign w:val="bottom"/>
          </w:tcPr>
          <w:p w14:paraId="1FF791E0" w14:textId="4EFAF618" w:rsidR="009412A8" w:rsidDel="00C04BB5" w:rsidRDefault="00FD6B9E">
            <w:pPr>
              <w:spacing w:after="0" w:line="259" w:lineRule="auto"/>
              <w:ind w:left="0" w:firstLine="0"/>
              <w:rPr>
                <w:del w:id="424" w:author="Egan, Cameron [USA]" w:date="2019-08-26T12:14:00Z"/>
              </w:rPr>
            </w:pPr>
            <w:del w:id="425" w:author="Egan, Cameron [USA]" w:date="2019-08-26T12:14:00Z">
              <w:r w:rsidDel="00C04BB5">
                <w:rPr>
                  <w:rFonts w:ascii="Leelawadee UI" w:eastAsia="Leelawadee UI" w:hAnsi="Leelawadee UI" w:cs="Leelawadee UI"/>
                  <w:sz w:val="18"/>
                </w:rPr>
                <w:delText xml:space="preserve"> </w:delText>
              </w:r>
            </w:del>
          </w:p>
        </w:tc>
        <w:tc>
          <w:tcPr>
            <w:tcW w:w="1079" w:type="dxa"/>
            <w:tcBorders>
              <w:top w:val="single" w:sz="6" w:space="0" w:color="E36C0A"/>
              <w:left w:val="single" w:sz="6" w:space="0" w:color="E36C0A"/>
              <w:bottom w:val="single" w:sz="6" w:space="0" w:color="E36C0A"/>
              <w:right w:val="single" w:sz="6" w:space="0" w:color="E36C0A"/>
            </w:tcBorders>
          </w:tcPr>
          <w:p w14:paraId="77A400D5" w14:textId="0073F070" w:rsidR="009412A8" w:rsidDel="00C04BB5" w:rsidRDefault="00FD6B9E">
            <w:pPr>
              <w:spacing w:after="0" w:line="259" w:lineRule="auto"/>
              <w:ind w:left="20" w:firstLine="0"/>
              <w:jc w:val="center"/>
              <w:rPr>
                <w:del w:id="426" w:author="Egan, Cameron [USA]" w:date="2019-08-26T12:14:00Z"/>
              </w:rPr>
            </w:pPr>
            <w:del w:id="427" w:author="Egan, Cameron [USA]" w:date="2019-08-26T12:14:00Z">
              <w:r w:rsidDel="00C04BB5">
                <w:delText>0090</w:delText>
              </w:r>
              <w:r w:rsidDel="00C04BB5">
                <w:rPr>
                  <w:rFonts w:ascii="Leelawadee UI" w:eastAsia="Leelawadee UI" w:hAnsi="Leelawadee UI" w:cs="Leelawadee UI"/>
                  <w:sz w:val="18"/>
                </w:rPr>
                <w:delText xml:space="preserve"> </w:delText>
              </w:r>
            </w:del>
          </w:p>
        </w:tc>
      </w:tr>
      <w:tr w:rsidR="009412A8" w14:paraId="4E10E8B9"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29C41D52" w14:textId="77777777" w:rsidR="009412A8" w:rsidRDefault="0083096B">
            <w:pPr>
              <w:spacing w:after="0" w:line="259" w:lineRule="auto"/>
              <w:ind w:left="1" w:firstLine="0"/>
            </w:pPr>
            <w:hyperlink r:id="rId100">
              <w:r w:rsidR="00FD6B9E">
                <w:rPr>
                  <w:color w:val="0000FF"/>
                  <w:u w:val="single" w:color="0000FF"/>
                </w:rPr>
                <w:t>Recreation.Gov</w:t>
              </w:r>
            </w:hyperlink>
            <w:hyperlink r:id="rId101">
              <w:r w:rsidR="00FD6B9E">
                <w:rPr>
                  <w:rFonts w:ascii="Leelawadee UI" w:eastAsia="Leelawadee UI" w:hAnsi="Leelawadee UI" w:cs="Leelawadee UI"/>
                  <w:sz w:val="2"/>
                </w:rPr>
                <w:t xml:space="preserve"> </w:t>
              </w:r>
            </w:hyperlink>
          </w:p>
        </w:tc>
        <w:tc>
          <w:tcPr>
            <w:tcW w:w="1415" w:type="dxa"/>
            <w:tcBorders>
              <w:top w:val="single" w:sz="6" w:space="0" w:color="E36C0A"/>
              <w:left w:val="single" w:sz="6" w:space="0" w:color="E36C0A"/>
              <w:bottom w:val="single" w:sz="6" w:space="0" w:color="E36C0A"/>
              <w:right w:val="single" w:sz="6" w:space="0" w:color="E36C0A"/>
            </w:tcBorders>
          </w:tcPr>
          <w:p w14:paraId="63A5AD27" w14:textId="77777777" w:rsidR="009412A8" w:rsidRDefault="009412A8">
            <w:pPr>
              <w:spacing w:after="160" w:line="259" w:lineRule="auto"/>
              <w:ind w:left="0" w:firstLine="0"/>
            </w:pPr>
          </w:p>
        </w:tc>
        <w:tc>
          <w:tcPr>
            <w:tcW w:w="1260" w:type="dxa"/>
            <w:tcBorders>
              <w:top w:val="single" w:sz="6" w:space="0" w:color="E36C0A"/>
              <w:left w:val="single" w:sz="6" w:space="0" w:color="E36C0A"/>
              <w:bottom w:val="single" w:sz="6" w:space="0" w:color="E36C0A"/>
              <w:right w:val="single" w:sz="6" w:space="0" w:color="E36C0A"/>
            </w:tcBorders>
          </w:tcPr>
          <w:p w14:paraId="65F08D41" w14:textId="77777777" w:rsidR="009412A8" w:rsidRDefault="00FD6B9E">
            <w:pPr>
              <w:spacing w:after="0" w:line="259" w:lineRule="auto"/>
              <w:ind w:left="0" w:firstLine="0"/>
            </w:pPr>
            <w:r>
              <w:t>USDA</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5867D984" w14:textId="77777777" w:rsidR="009412A8" w:rsidRDefault="009412A8">
            <w:pPr>
              <w:spacing w:after="160" w:line="259" w:lineRule="auto"/>
              <w:ind w:left="0" w:firstLine="0"/>
            </w:pPr>
          </w:p>
        </w:tc>
        <w:tc>
          <w:tcPr>
            <w:tcW w:w="1079" w:type="dxa"/>
            <w:tcBorders>
              <w:top w:val="single" w:sz="6" w:space="0" w:color="E36C0A"/>
              <w:left w:val="single" w:sz="6" w:space="0" w:color="E36C0A"/>
              <w:bottom w:val="single" w:sz="6" w:space="0" w:color="E36C0A"/>
              <w:right w:val="single" w:sz="6" w:space="0" w:color="E36C0A"/>
            </w:tcBorders>
          </w:tcPr>
          <w:p w14:paraId="2310942B" w14:textId="77777777" w:rsidR="009412A8" w:rsidRDefault="00FD6B9E">
            <w:pPr>
              <w:spacing w:after="0" w:line="259" w:lineRule="auto"/>
              <w:ind w:left="20" w:firstLine="0"/>
              <w:jc w:val="center"/>
            </w:pPr>
            <w:r>
              <w:t>0010</w:t>
            </w:r>
            <w:r>
              <w:rPr>
                <w:rFonts w:ascii="Leelawadee UI" w:eastAsia="Leelawadee UI" w:hAnsi="Leelawadee UI" w:cs="Leelawadee UI"/>
                <w:sz w:val="18"/>
              </w:rPr>
              <w:t xml:space="preserve"> </w:t>
            </w:r>
          </w:p>
        </w:tc>
      </w:tr>
      <w:tr w:rsidR="009412A8" w:rsidDel="00C04BB5" w14:paraId="27735AEB" w14:textId="30E45121">
        <w:trPr>
          <w:trHeight w:val="552"/>
          <w:del w:id="428" w:author="Egan, Cameron [USA]" w:date="2019-08-26T12:15:00Z"/>
        </w:trPr>
        <w:tc>
          <w:tcPr>
            <w:tcW w:w="3166" w:type="dxa"/>
            <w:tcBorders>
              <w:top w:val="single" w:sz="6" w:space="0" w:color="E36C0A"/>
              <w:left w:val="single" w:sz="6" w:space="0" w:color="E36C0A"/>
              <w:bottom w:val="single" w:sz="6" w:space="0" w:color="E36C0A"/>
              <w:right w:val="single" w:sz="6" w:space="0" w:color="E36C0A"/>
            </w:tcBorders>
          </w:tcPr>
          <w:p w14:paraId="79BCD666" w14:textId="6CCCA76A" w:rsidR="009412A8" w:rsidDel="00C04BB5" w:rsidRDefault="00FD6B9E">
            <w:pPr>
              <w:spacing w:after="0" w:line="259" w:lineRule="auto"/>
              <w:ind w:left="1" w:firstLine="0"/>
              <w:rPr>
                <w:del w:id="429" w:author="Egan, Cameron [USA]" w:date="2019-08-26T12:15:00Z"/>
              </w:rPr>
            </w:pPr>
            <w:del w:id="430" w:author="Egan, Cameron [USA]" w:date="2019-08-26T12:15:00Z">
              <w:r w:rsidDel="00C04BB5">
                <w:delText>Security, Suitability, and Credentialing LoB</w:delText>
              </w:r>
              <w:r w:rsidDel="00C04BB5">
                <w:rPr>
                  <w:rFonts w:ascii="Leelawadee UI" w:eastAsia="Leelawadee UI" w:hAnsi="Leelawadee UI" w:cs="Leelawadee UI"/>
                  <w:sz w:val="18"/>
                </w:rPr>
                <w:delText xml:space="preserve"> </w:delText>
              </w:r>
            </w:del>
          </w:p>
        </w:tc>
        <w:tc>
          <w:tcPr>
            <w:tcW w:w="1415" w:type="dxa"/>
            <w:tcBorders>
              <w:top w:val="single" w:sz="6" w:space="0" w:color="E36C0A"/>
              <w:left w:val="single" w:sz="6" w:space="0" w:color="E36C0A"/>
              <w:bottom w:val="single" w:sz="6" w:space="0" w:color="E36C0A"/>
              <w:right w:val="single" w:sz="6" w:space="0" w:color="E36C0A"/>
            </w:tcBorders>
          </w:tcPr>
          <w:p w14:paraId="5C79F50C" w14:textId="4A9780BB" w:rsidR="009412A8" w:rsidDel="00C04BB5" w:rsidRDefault="00FD6B9E">
            <w:pPr>
              <w:spacing w:after="0" w:line="259" w:lineRule="auto"/>
              <w:ind w:left="1" w:firstLine="0"/>
              <w:rPr>
                <w:del w:id="431" w:author="Egan, Cameron [USA]" w:date="2019-08-26T12:15:00Z"/>
              </w:rPr>
            </w:pPr>
            <w:del w:id="432" w:author="Egan, Cameron [USA]" w:date="2019-08-26T12:15:00Z">
              <w:r w:rsidDel="00C04BB5">
                <w:delText>SSCLoB</w:delText>
              </w:r>
              <w:r w:rsidDel="00C04BB5">
                <w:rPr>
                  <w:rFonts w:ascii="Leelawadee UI" w:eastAsia="Leelawadee UI" w:hAnsi="Leelawadee UI" w:cs="Leelawadee UI"/>
                  <w:sz w:val="18"/>
                </w:rPr>
                <w:delText xml:space="preserve"> </w:delText>
              </w:r>
            </w:del>
          </w:p>
        </w:tc>
        <w:tc>
          <w:tcPr>
            <w:tcW w:w="1260" w:type="dxa"/>
            <w:tcBorders>
              <w:top w:val="single" w:sz="6" w:space="0" w:color="E36C0A"/>
              <w:left w:val="single" w:sz="6" w:space="0" w:color="E36C0A"/>
              <w:bottom w:val="single" w:sz="6" w:space="0" w:color="E36C0A"/>
              <w:right w:val="single" w:sz="6" w:space="0" w:color="E36C0A"/>
            </w:tcBorders>
          </w:tcPr>
          <w:p w14:paraId="4DBAC013" w14:textId="4A58D733" w:rsidR="009412A8" w:rsidDel="00C04BB5" w:rsidRDefault="00FD6B9E">
            <w:pPr>
              <w:spacing w:after="0" w:line="259" w:lineRule="auto"/>
              <w:ind w:left="0" w:firstLine="0"/>
              <w:rPr>
                <w:del w:id="433" w:author="Egan, Cameron [USA]" w:date="2019-08-26T12:15:00Z"/>
              </w:rPr>
            </w:pPr>
            <w:del w:id="434" w:author="Egan, Cameron [USA]" w:date="2019-08-26T12:15:00Z">
              <w:r w:rsidDel="00C04BB5">
                <w:delText>OPM</w:delText>
              </w:r>
              <w:r w:rsidDel="00C04BB5">
                <w:rPr>
                  <w:rFonts w:ascii="Leelawadee UI" w:eastAsia="Leelawadee UI" w:hAnsi="Leelawadee UI" w:cs="Leelawadee UI"/>
                  <w:sz w:val="18"/>
                </w:rPr>
                <w:delText xml:space="preserve"> </w:delText>
              </w:r>
            </w:del>
          </w:p>
        </w:tc>
        <w:tc>
          <w:tcPr>
            <w:tcW w:w="3066" w:type="dxa"/>
            <w:tcBorders>
              <w:top w:val="single" w:sz="6" w:space="0" w:color="E36C0A"/>
              <w:left w:val="single" w:sz="6" w:space="0" w:color="E36C0A"/>
              <w:bottom w:val="single" w:sz="6" w:space="0" w:color="E36C0A"/>
              <w:right w:val="single" w:sz="6" w:space="0" w:color="E36C0A"/>
            </w:tcBorders>
          </w:tcPr>
          <w:p w14:paraId="10677644" w14:textId="2A3F09ED" w:rsidR="009412A8" w:rsidDel="00C04BB5" w:rsidRDefault="00FD6B9E">
            <w:pPr>
              <w:spacing w:after="0" w:line="259" w:lineRule="auto"/>
              <w:ind w:left="0" w:firstLine="0"/>
              <w:rPr>
                <w:del w:id="435" w:author="Egan, Cameron [USA]" w:date="2019-08-26T12:15:00Z"/>
              </w:rPr>
            </w:pPr>
            <w:del w:id="436" w:author="Egan, Cameron [USA]" w:date="2019-08-26T12:15:00Z">
              <w:r w:rsidDel="00C04BB5">
                <w:delText>New UII ending assigned for FY17 process.</w:delText>
              </w:r>
              <w:r w:rsidDel="00C04BB5">
                <w:rPr>
                  <w:rFonts w:ascii="Leelawadee UI" w:eastAsia="Leelawadee UI" w:hAnsi="Leelawadee UI" w:cs="Leelawadee UI"/>
                  <w:sz w:val="18"/>
                </w:rPr>
                <w:delText xml:space="preserve"> </w:delText>
              </w:r>
            </w:del>
          </w:p>
        </w:tc>
        <w:tc>
          <w:tcPr>
            <w:tcW w:w="1079" w:type="dxa"/>
            <w:tcBorders>
              <w:top w:val="single" w:sz="6" w:space="0" w:color="E36C0A"/>
              <w:left w:val="single" w:sz="6" w:space="0" w:color="E36C0A"/>
              <w:bottom w:val="single" w:sz="6" w:space="0" w:color="E36C0A"/>
              <w:right w:val="single" w:sz="6" w:space="0" w:color="E36C0A"/>
            </w:tcBorders>
          </w:tcPr>
          <w:p w14:paraId="6C30CE9D" w14:textId="35A5B382" w:rsidR="009412A8" w:rsidDel="00C04BB5" w:rsidRDefault="00FD6B9E">
            <w:pPr>
              <w:spacing w:after="0" w:line="259" w:lineRule="auto"/>
              <w:ind w:left="20" w:firstLine="0"/>
              <w:jc w:val="center"/>
              <w:rPr>
                <w:del w:id="437" w:author="Egan, Cameron [USA]" w:date="2019-08-26T12:15:00Z"/>
              </w:rPr>
            </w:pPr>
            <w:del w:id="438" w:author="Egan, Cameron [USA]" w:date="2019-08-26T12:15:00Z">
              <w:r w:rsidDel="00C04BB5">
                <w:delText>1250</w:delText>
              </w:r>
              <w:r w:rsidDel="00C04BB5">
                <w:rPr>
                  <w:rFonts w:ascii="Leelawadee UI" w:eastAsia="Leelawadee UI" w:hAnsi="Leelawadee UI" w:cs="Leelawadee UI"/>
                  <w:sz w:val="18"/>
                </w:rPr>
                <w:delText xml:space="preserve"> </w:delText>
              </w:r>
            </w:del>
          </w:p>
        </w:tc>
      </w:tr>
      <w:tr w:rsidR="009412A8" w14:paraId="67066E7D" w14:textId="77777777">
        <w:trPr>
          <w:trHeight w:val="314"/>
        </w:trPr>
        <w:tc>
          <w:tcPr>
            <w:tcW w:w="3166" w:type="dxa"/>
            <w:tcBorders>
              <w:top w:val="single" w:sz="6" w:space="0" w:color="E36C0A"/>
              <w:left w:val="single" w:sz="6" w:space="0" w:color="E36C0A"/>
              <w:bottom w:val="single" w:sz="6" w:space="0" w:color="E36C0A"/>
              <w:right w:val="single" w:sz="6" w:space="0" w:color="E36C0A"/>
            </w:tcBorders>
          </w:tcPr>
          <w:p w14:paraId="0F73A2D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415" w:type="dxa"/>
            <w:tcBorders>
              <w:top w:val="single" w:sz="6" w:space="0" w:color="E36C0A"/>
              <w:left w:val="single" w:sz="6" w:space="0" w:color="E36C0A"/>
              <w:bottom w:val="single" w:sz="6" w:space="0" w:color="E36C0A"/>
              <w:right w:val="single" w:sz="6" w:space="0" w:color="E36C0A"/>
            </w:tcBorders>
          </w:tcPr>
          <w:p w14:paraId="623AF828" w14:textId="77777777" w:rsidR="009412A8" w:rsidRDefault="00FD6B9E">
            <w:pPr>
              <w:spacing w:after="0" w:line="259" w:lineRule="auto"/>
              <w:ind w:left="1" w:firstLine="0"/>
            </w:pPr>
            <w:r>
              <w:t>USAJOBS</w:t>
            </w:r>
            <w:r>
              <w:rPr>
                <w:rFonts w:ascii="Leelawadee UI" w:eastAsia="Leelawadee UI" w:hAnsi="Leelawadee UI" w:cs="Leelawadee UI"/>
                <w:sz w:val="18"/>
              </w:rPr>
              <w:t xml:space="preserve"> </w:t>
            </w:r>
          </w:p>
        </w:tc>
        <w:tc>
          <w:tcPr>
            <w:tcW w:w="1260" w:type="dxa"/>
            <w:tcBorders>
              <w:top w:val="single" w:sz="6" w:space="0" w:color="E36C0A"/>
              <w:left w:val="single" w:sz="6" w:space="0" w:color="E36C0A"/>
              <w:bottom w:val="single" w:sz="6" w:space="0" w:color="E36C0A"/>
              <w:right w:val="single" w:sz="6" w:space="0" w:color="E36C0A"/>
            </w:tcBorders>
          </w:tcPr>
          <w:p w14:paraId="0B4EFF82" w14:textId="77777777" w:rsidR="009412A8" w:rsidRDefault="00FD6B9E">
            <w:pPr>
              <w:spacing w:after="0" w:line="259" w:lineRule="auto"/>
              <w:ind w:left="0" w:firstLine="0"/>
            </w:pPr>
            <w:r>
              <w:t>OPM</w:t>
            </w:r>
            <w:r>
              <w:rPr>
                <w:rFonts w:ascii="Leelawadee UI" w:eastAsia="Leelawadee UI" w:hAnsi="Leelawadee UI" w:cs="Leelawadee UI"/>
                <w:sz w:val="18"/>
              </w:rPr>
              <w:t xml:space="preserve"> </w:t>
            </w:r>
          </w:p>
        </w:tc>
        <w:tc>
          <w:tcPr>
            <w:tcW w:w="3066" w:type="dxa"/>
            <w:tcBorders>
              <w:top w:val="single" w:sz="6" w:space="0" w:color="E36C0A"/>
              <w:left w:val="single" w:sz="6" w:space="0" w:color="E36C0A"/>
              <w:bottom w:val="single" w:sz="6" w:space="0" w:color="E36C0A"/>
              <w:right w:val="single" w:sz="6" w:space="0" w:color="E36C0A"/>
            </w:tcBorders>
          </w:tcPr>
          <w:p w14:paraId="70ACE40F" w14:textId="77777777" w:rsidR="009412A8" w:rsidRDefault="00FD6B9E">
            <w:pPr>
              <w:spacing w:after="0" w:line="259" w:lineRule="auto"/>
              <w:ind w:left="0" w:firstLine="0"/>
            </w:pPr>
            <w:r>
              <w:t>Former RecruitOnestop</w:t>
            </w:r>
            <w:r>
              <w:rPr>
                <w:rFonts w:ascii="Leelawadee UI" w:eastAsia="Leelawadee UI" w:hAnsi="Leelawadee UI" w:cs="Leelawadee UI"/>
                <w:sz w:val="18"/>
              </w:rPr>
              <w:t xml:space="preserve"> </w:t>
            </w:r>
          </w:p>
        </w:tc>
        <w:tc>
          <w:tcPr>
            <w:tcW w:w="1079" w:type="dxa"/>
            <w:tcBorders>
              <w:top w:val="single" w:sz="6" w:space="0" w:color="E36C0A"/>
              <w:left w:val="single" w:sz="6" w:space="0" w:color="E36C0A"/>
              <w:bottom w:val="single" w:sz="6" w:space="0" w:color="E36C0A"/>
              <w:right w:val="single" w:sz="6" w:space="0" w:color="E36C0A"/>
            </w:tcBorders>
          </w:tcPr>
          <w:p w14:paraId="33B5F861" w14:textId="77777777" w:rsidR="009412A8" w:rsidRDefault="00FD6B9E">
            <w:pPr>
              <w:spacing w:after="0" w:line="259" w:lineRule="auto"/>
              <w:ind w:left="20" w:firstLine="0"/>
              <w:jc w:val="center"/>
            </w:pPr>
            <w:r>
              <w:t>1218</w:t>
            </w:r>
            <w:r>
              <w:rPr>
                <w:rFonts w:ascii="Leelawadee UI" w:eastAsia="Leelawadee UI" w:hAnsi="Leelawadee UI" w:cs="Leelawadee UI"/>
                <w:sz w:val="18"/>
              </w:rPr>
              <w:t xml:space="preserve"> </w:t>
            </w:r>
          </w:p>
        </w:tc>
      </w:tr>
    </w:tbl>
    <w:p w14:paraId="7CC995A9" w14:textId="77777777" w:rsidR="009412A8" w:rsidRDefault="00FD6B9E">
      <w:pPr>
        <w:spacing w:after="218" w:line="259" w:lineRule="auto"/>
        <w:ind w:left="0" w:firstLine="0"/>
      </w:pPr>
      <w:r>
        <w:t xml:space="preserve"> </w:t>
      </w:r>
    </w:p>
    <w:p w14:paraId="5C7F75F2" w14:textId="77777777" w:rsidR="009412A8" w:rsidRDefault="00FD6B9E">
      <w:pPr>
        <w:ind w:left="-5" w:right="64"/>
      </w:pPr>
      <w:commentRangeStart w:id="439"/>
      <w:r>
        <w:t xml:space="preserve">OMB M-16-11 defined shared service providers as providers designated by Treasury FIT or OPM HRLOB previously and USSM going forward. The below table reflects current USSM designated shared services. </w:t>
      </w:r>
    </w:p>
    <w:p w14:paraId="20DCA101" w14:textId="77777777" w:rsidR="009412A8" w:rsidRDefault="00FD6B9E">
      <w:pPr>
        <w:spacing w:after="0"/>
        <w:ind w:left="-5" w:right="64"/>
      </w:pPr>
      <w:r>
        <w:t xml:space="preserve">A Partner Agency should list its Investment as Type 04 Funding Transfer and report funding in the Agency Funding fields. Managing Partner Agency should report their Investment as a Type 01 Major Investment and reports funding from customers in the Agency Contribution fields. </w:t>
      </w:r>
      <w:commentRangeEnd w:id="439"/>
      <w:r w:rsidR="00820BEB">
        <w:rPr>
          <w:rStyle w:val="CommentReference"/>
        </w:rPr>
        <w:commentReference w:id="439"/>
      </w:r>
    </w:p>
    <w:p w14:paraId="79C0851E" w14:textId="77777777" w:rsidR="009412A8" w:rsidRDefault="00FD6B9E">
      <w:pPr>
        <w:spacing w:after="0" w:line="259" w:lineRule="auto"/>
        <w:ind w:left="0" w:firstLine="0"/>
        <w:jc w:val="both"/>
      </w:pPr>
      <w:r>
        <w:t xml:space="preserve"> </w:t>
      </w:r>
      <w:r>
        <w:tab/>
        <w:t xml:space="preserve"> </w:t>
      </w:r>
      <w:r>
        <w:br w:type="page"/>
      </w:r>
    </w:p>
    <w:p w14:paraId="69BFD5F1" w14:textId="77777777" w:rsidR="009412A8" w:rsidRDefault="00FD6B9E">
      <w:pPr>
        <w:pStyle w:val="Heading1"/>
        <w:ind w:left="-5"/>
      </w:pPr>
      <w:bookmarkStart w:id="440" w:name="_Toc83196"/>
      <w:r>
        <w:lastRenderedPageBreak/>
        <w:t xml:space="preserve">Baselined Fields Table </w:t>
      </w:r>
      <w:bookmarkEnd w:id="440"/>
    </w:p>
    <w:p w14:paraId="7F7F7D1A" w14:textId="2B152B7C" w:rsidR="009412A8" w:rsidRDefault="00FD6B9E">
      <w:pPr>
        <w:spacing w:after="0" w:line="267" w:lineRule="auto"/>
        <w:ind w:left="-5" w:right="40"/>
      </w:pPr>
      <w:r>
        <w:t>This table indicates whether each element can be changed via “regular” updates or requires a rebaseline, replan, or correction action (described as “revise investment” in the schema and API). Elements requiring a rebaseline, replan, or correction are identified as “baselined” fields. The FY</w:t>
      </w:r>
      <w:r w:rsidR="00820BEB">
        <w:t>20</w:t>
      </w:r>
      <w:r>
        <w:t xml:space="preserve"> Schema column indicates the baselined fields in effect before September 201</w:t>
      </w:r>
      <w:r w:rsidR="00820BEB">
        <w:t>9</w:t>
      </w:r>
      <w:r>
        <w:t xml:space="preserve"> in the production environment. The FY</w:t>
      </w:r>
      <w:r w:rsidR="00820BEB">
        <w:t>21</w:t>
      </w:r>
      <w:r>
        <w:t xml:space="preserve"> Schema column shows the new standard beginning in September 201</w:t>
      </w:r>
      <w:r w:rsidR="00820BEB">
        <w:t>9</w:t>
      </w:r>
      <w:r>
        <w:t xml:space="preserve">. </w:t>
      </w:r>
    </w:p>
    <w:tbl>
      <w:tblPr>
        <w:tblStyle w:val="TableGrid1"/>
        <w:tblW w:w="10145" w:type="dxa"/>
        <w:tblInd w:w="6" w:type="dxa"/>
        <w:tblCellMar>
          <w:top w:w="35" w:type="dxa"/>
          <w:left w:w="107" w:type="dxa"/>
          <w:bottom w:w="3" w:type="dxa"/>
          <w:right w:w="112" w:type="dxa"/>
        </w:tblCellMar>
        <w:tblLook w:val="04A0" w:firstRow="1" w:lastRow="0" w:firstColumn="1" w:lastColumn="0" w:noHBand="0" w:noVBand="1"/>
      </w:tblPr>
      <w:tblGrid>
        <w:gridCol w:w="1699"/>
        <w:gridCol w:w="3243"/>
        <w:gridCol w:w="1196"/>
        <w:gridCol w:w="1242"/>
        <w:gridCol w:w="2765"/>
      </w:tblGrid>
      <w:tr w:rsidR="00523276" w14:paraId="158E22DD" w14:textId="77777777" w:rsidTr="00523276">
        <w:trPr>
          <w:trHeight w:val="594"/>
        </w:trPr>
        <w:tc>
          <w:tcPr>
            <w:tcW w:w="1699" w:type="dxa"/>
            <w:tcBorders>
              <w:top w:val="single" w:sz="4" w:space="0" w:color="000000"/>
              <w:left w:val="single" w:sz="4" w:space="0" w:color="000000"/>
              <w:bottom w:val="single" w:sz="4" w:space="0" w:color="E36C0A"/>
              <w:right w:val="single" w:sz="4" w:space="0" w:color="000000"/>
            </w:tcBorders>
            <w:shd w:val="clear" w:color="auto" w:fill="244061"/>
          </w:tcPr>
          <w:p w14:paraId="13F4872C" w14:textId="77777777" w:rsidR="00523276" w:rsidRDefault="00523276" w:rsidP="00820BEB">
            <w:pPr>
              <w:spacing w:after="0" w:line="259" w:lineRule="auto"/>
              <w:ind w:left="1" w:firstLine="0"/>
              <w:jc w:val="center"/>
              <w:rPr>
                <w:b/>
                <w:color w:val="FFFFFF"/>
                <w:sz w:val="18"/>
              </w:rPr>
            </w:pPr>
          </w:p>
        </w:tc>
        <w:tc>
          <w:tcPr>
            <w:tcW w:w="3243"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58EF46A1" w14:textId="7632BFC9" w:rsidR="00523276" w:rsidRDefault="00523276" w:rsidP="00820BEB">
            <w:pPr>
              <w:spacing w:after="0" w:line="259" w:lineRule="auto"/>
              <w:ind w:left="1" w:firstLine="0"/>
              <w:jc w:val="center"/>
            </w:pPr>
            <w:r>
              <w:rPr>
                <w:b/>
                <w:color w:val="FFFFFF"/>
                <w:sz w:val="18"/>
              </w:rPr>
              <w:t>Element</w:t>
            </w:r>
          </w:p>
        </w:tc>
        <w:tc>
          <w:tcPr>
            <w:tcW w:w="1196"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6E7575D0" w14:textId="66320D22" w:rsidR="00523276" w:rsidRDefault="00523276" w:rsidP="00820BEB">
            <w:pPr>
              <w:spacing w:after="0" w:line="259" w:lineRule="auto"/>
              <w:ind w:left="7" w:firstLine="0"/>
              <w:jc w:val="center"/>
            </w:pPr>
            <w:r>
              <w:rPr>
                <w:b/>
                <w:color w:val="FFFFFF"/>
                <w:sz w:val="16"/>
              </w:rPr>
              <w:t>FY20 Schema</w:t>
            </w:r>
          </w:p>
          <w:p w14:paraId="2B3598E9" w14:textId="292ED06F" w:rsidR="00523276" w:rsidRDefault="00523276" w:rsidP="00487317">
            <w:pPr>
              <w:spacing w:after="0" w:line="259" w:lineRule="auto"/>
              <w:ind w:left="0" w:firstLine="0"/>
              <w:jc w:val="center"/>
            </w:pPr>
            <w:r>
              <w:rPr>
                <w:b/>
                <w:color w:val="FFFFFF"/>
                <w:sz w:val="16"/>
              </w:rPr>
              <w:t>(through August 2019)</w:t>
            </w:r>
          </w:p>
        </w:tc>
        <w:tc>
          <w:tcPr>
            <w:tcW w:w="1242"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4237EF4C" w14:textId="03FEE834" w:rsidR="00523276" w:rsidRDefault="00523276" w:rsidP="008F2518">
            <w:pPr>
              <w:spacing w:after="0" w:line="259" w:lineRule="auto"/>
              <w:ind w:left="8" w:firstLine="0"/>
              <w:jc w:val="center"/>
            </w:pPr>
            <w:r>
              <w:rPr>
                <w:b/>
                <w:color w:val="FFFFFF"/>
                <w:sz w:val="16"/>
              </w:rPr>
              <w:t>FY21 Schema</w:t>
            </w:r>
          </w:p>
          <w:p w14:paraId="76E4097A" w14:textId="6B735379" w:rsidR="00523276" w:rsidRDefault="00523276" w:rsidP="00031925">
            <w:pPr>
              <w:spacing w:after="0" w:line="259" w:lineRule="auto"/>
              <w:ind w:left="2" w:firstLine="0"/>
              <w:jc w:val="center"/>
            </w:pPr>
            <w:r>
              <w:rPr>
                <w:b/>
                <w:color w:val="FFFFFF"/>
                <w:sz w:val="16"/>
              </w:rPr>
              <w:t>(starting</w:t>
            </w:r>
          </w:p>
          <w:p w14:paraId="254C897A" w14:textId="651EB701" w:rsidR="00523276" w:rsidRDefault="00523276">
            <w:pPr>
              <w:spacing w:after="0" w:line="259" w:lineRule="auto"/>
              <w:ind w:left="7" w:firstLine="0"/>
              <w:jc w:val="center"/>
            </w:pPr>
            <w:r>
              <w:rPr>
                <w:b/>
                <w:color w:val="FFFFFF"/>
                <w:sz w:val="16"/>
              </w:rPr>
              <w:t>September 2019)</w:t>
            </w:r>
          </w:p>
        </w:tc>
        <w:tc>
          <w:tcPr>
            <w:tcW w:w="2765" w:type="dxa"/>
            <w:tcBorders>
              <w:top w:val="single" w:sz="4" w:space="0" w:color="000000"/>
              <w:left w:val="single" w:sz="4" w:space="0" w:color="000000"/>
              <w:bottom w:val="single" w:sz="4" w:space="0" w:color="E36C0A"/>
              <w:right w:val="single" w:sz="4" w:space="0" w:color="000000"/>
            </w:tcBorders>
            <w:shd w:val="clear" w:color="auto" w:fill="244061"/>
            <w:vAlign w:val="center"/>
          </w:tcPr>
          <w:p w14:paraId="0442E66A" w14:textId="0369B9D6" w:rsidR="00523276" w:rsidRDefault="00523276">
            <w:pPr>
              <w:spacing w:after="0" w:line="259" w:lineRule="auto"/>
              <w:ind w:left="8" w:firstLine="0"/>
              <w:jc w:val="center"/>
            </w:pPr>
            <w:r>
              <w:rPr>
                <w:b/>
                <w:color w:val="FFFFFF"/>
                <w:sz w:val="20"/>
              </w:rPr>
              <w:t>Comments</w:t>
            </w:r>
          </w:p>
        </w:tc>
      </w:tr>
      <w:tr w:rsidR="00523276" w:rsidRPr="00646A55" w14:paraId="67AA80B5" w14:textId="77777777" w:rsidTr="00523276">
        <w:trPr>
          <w:trHeight w:val="229"/>
        </w:trPr>
        <w:tc>
          <w:tcPr>
            <w:tcW w:w="1699" w:type="dxa"/>
            <w:tcBorders>
              <w:top w:val="single" w:sz="4" w:space="0" w:color="E36C0A"/>
              <w:left w:val="single" w:sz="4" w:space="0" w:color="E36C0A"/>
              <w:bottom w:val="single" w:sz="4" w:space="0" w:color="E36C0A"/>
              <w:right w:val="single" w:sz="4" w:space="0" w:color="E36C0A"/>
            </w:tcBorders>
          </w:tcPr>
          <w:p w14:paraId="3FBB64CA" w14:textId="27C9B29D"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8DC2E2A" w14:textId="089E65FE" w:rsidR="00523276" w:rsidRPr="00646A55" w:rsidRDefault="00523276" w:rsidP="00965D7F">
            <w:pPr>
              <w:spacing w:after="0" w:line="259" w:lineRule="auto"/>
              <w:ind w:left="0" w:firstLine="0"/>
            </w:pPr>
            <w:r w:rsidRPr="00646A55">
              <w:rPr>
                <w:sz w:val="18"/>
              </w:rPr>
              <w:t xml:space="preserve">dateOfAnalysis </w:t>
            </w:r>
          </w:p>
        </w:tc>
        <w:tc>
          <w:tcPr>
            <w:tcW w:w="1196" w:type="dxa"/>
            <w:tcBorders>
              <w:top w:val="single" w:sz="4" w:space="0" w:color="E36C0A"/>
              <w:left w:val="single" w:sz="4" w:space="0" w:color="E36C0A"/>
              <w:bottom w:val="single" w:sz="4" w:space="0" w:color="E36C0A"/>
              <w:right w:val="single" w:sz="4" w:space="0" w:color="E36C0A"/>
            </w:tcBorders>
          </w:tcPr>
          <w:p w14:paraId="01E3A561" w14:textId="5B3943F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54C1C7C"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23ED74E7" w14:textId="64CEAB72" w:rsidR="00523276" w:rsidRPr="00646A55" w:rsidRDefault="00523276" w:rsidP="00965D7F">
            <w:pPr>
              <w:tabs>
                <w:tab w:val="center" w:pos="1605"/>
              </w:tabs>
              <w:spacing w:after="0" w:line="259" w:lineRule="auto"/>
              <w:ind w:left="0" w:firstLine="0"/>
            </w:pPr>
            <w:r w:rsidRPr="00646A55">
              <w:rPr>
                <w:sz w:val="16"/>
              </w:rPr>
              <w:tab/>
              <w:t xml:space="preserve"> </w:t>
            </w:r>
          </w:p>
        </w:tc>
      </w:tr>
      <w:tr w:rsidR="00523276" w:rsidRPr="00646A55" w14:paraId="28584688"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0884ADDB" w14:textId="4E21CAF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131881D7" w14:textId="03CDC82A" w:rsidR="00523276" w:rsidRPr="00646A55" w:rsidRDefault="00523276" w:rsidP="00965D7F">
            <w:pPr>
              <w:spacing w:after="0" w:line="259" w:lineRule="auto"/>
              <w:ind w:left="0" w:firstLine="0"/>
            </w:pPr>
            <w:r w:rsidRPr="00646A55">
              <w:rPr>
                <w:sz w:val="18"/>
              </w:rPr>
              <w:t xml:space="preserve">analysisResults </w:t>
            </w:r>
          </w:p>
        </w:tc>
        <w:tc>
          <w:tcPr>
            <w:tcW w:w="1196" w:type="dxa"/>
            <w:tcBorders>
              <w:top w:val="single" w:sz="4" w:space="0" w:color="E36C0A"/>
              <w:left w:val="single" w:sz="4" w:space="0" w:color="E36C0A"/>
              <w:bottom w:val="single" w:sz="4" w:space="0" w:color="E36C0A"/>
              <w:right w:val="single" w:sz="4" w:space="0" w:color="E36C0A"/>
            </w:tcBorders>
          </w:tcPr>
          <w:p w14:paraId="2E39BFAB" w14:textId="53D17D12"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87ABD3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17B8D1E0" w14:textId="6794203C" w:rsidR="00523276" w:rsidRPr="00646A55" w:rsidRDefault="00523276" w:rsidP="00965D7F">
            <w:pPr>
              <w:spacing w:after="0" w:line="259" w:lineRule="auto"/>
              <w:ind w:left="1" w:firstLine="0"/>
            </w:pPr>
          </w:p>
        </w:tc>
      </w:tr>
      <w:tr w:rsidR="00523276" w:rsidRPr="00646A55" w14:paraId="52EDA0F2"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029C5ED3" w14:textId="0D59D2BF"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1592312B" w14:textId="54635AB9" w:rsidR="00523276" w:rsidRPr="00646A55" w:rsidRDefault="00523276" w:rsidP="00965D7F">
            <w:pPr>
              <w:spacing w:after="0" w:line="259" w:lineRule="auto"/>
              <w:ind w:left="0" w:firstLine="0"/>
            </w:pPr>
            <w:r w:rsidRPr="00646A55">
              <w:rPr>
                <w:sz w:val="18"/>
              </w:rPr>
              <w:t xml:space="preserve">pmName </w:t>
            </w:r>
          </w:p>
        </w:tc>
        <w:tc>
          <w:tcPr>
            <w:tcW w:w="1196" w:type="dxa"/>
            <w:tcBorders>
              <w:top w:val="single" w:sz="4" w:space="0" w:color="E36C0A"/>
              <w:left w:val="single" w:sz="4" w:space="0" w:color="E36C0A"/>
              <w:bottom w:val="single" w:sz="4" w:space="0" w:color="E36C0A"/>
              <w:right w:val="single" w:sz="4" w:space="0" w:color="E36C0A"/>
            </w:tcBorders>
          </w:tcPr>
          <w:p w14:paraId="2474F911" w14:textId="0D0F551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683CEBA"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99E8F55" w14:textId="411C00AB" w:rsidR="00523276" w:rsidRPr="00646A55" w:rsidRDefault="00523276" w:rsidP="00965D7F">
            <w:pPr>
              <w:spacing w:after="0" w:line="259" w:lineRule="auto"/>
              <w:ind w:left="1" w:firstLine="0"/>
            </w:pPr>
          </w:p>
        </w:tc>
      </w:tr>
      <w:tr w:rsidR="00523276" w:rsidRPr="00646A55" w14:paraId="1BA6ACDD" w14:textId="77777777" w:rsidTr="00523276">
        <w:trPr>
          <w:trHeight w:val="229"/>
        </w:trPr>
        <w:tc>
          <w:tcPr>
            <w:tcW w:w="1699" w:type="dxa"/>
            <w:tcBorders>
              <w:top w:val="single" w:sz="4" w:space="0" w:color="E36C0A"/>
              <w:left w:val="single" w:sz="4" w:space="0" w:color="E36C0A"/>
              <w:bottom w:val="single" w:sz="4" w:space="0" w:color="E36C0A"/>
              <w:right w:val="single" w:sz="4" w:space="0" w:color="E36C0A"/>
            </w:tcBorders>
          </w:tcPr>
          <w:p w14:paraId="54C460BA" w14:textId="51A569CB"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01444181" w14:textId="609BD196" w:rsidR="00523276" w:rsidRPr="00646A55" w:rsidRDefault="00523276" w:rsidP="00965D7F">
            <w:pPr>
              <w:spacing w:after="0" w:line="259" w:lineRule="auto"/>
              <w:ind w:left="0" w:firstLine="0"/>
            </w:pPr>
            <w:r w:rsidRPr="00646A55">
              <w:rPr>
                <w:sz w:val="18"/>
              </w:rPr>
              <w:t xml:space="preserve">pmEmail </w:t>
            </w:r>
          </w:p>
        </w:tc>
        <w:tc>
          <w:tcPr>
            <w:tcW w:w="1196" w:type="dxa"/>
            <w:tcBorders>
              <w:top w:val="single" w:sz="4" w:space="0" w:color="E36C0A"/>
              <w:left w:val="single" w:sz="4" w:space="0" w:color="E36C0A"/>
              <w:bottom w:val="single" w:sz="4" w:space="0" w:color="E36C0A"/>
              <w:right w:val="single" w:sz="4" w:space="0" w:color="E36C0A"/>
            </w:tcBorders>
          </w:tcPr>
          <w:p w14:paraId="3291A052" w14:textId="60F76DEB"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7C034F2"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43BBEE02" w14:textId="6A527B88" w:rsidR="00523276" w:rsidRPr="00646A55" w:rsidRDefault="00523276" w:rsidP="00965D7F">
            <w:pPr>
              <w:spacing w:after="0" w:line="259" w:lineRule="auto"/>
              <w:ind w:left="1" w:firstLine="0"/>
            </w:pPr>
          </w:p>
        </w:tc>
      </w:tr>
      <w:tr w:rsidR="00523276" w:rsidRPr="00646A55" w14:paraId="1355A715"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713757B3" w14:textId="51D87E84" w:rsidR="00523276" w:rsidRPr="00646A55" w:rsidRDefault="00523276" w:rsidP="00965D7F">
            <w:pPr>
              <w:spacing w:after="0" w:line="259" w:lineRule="auto"/>
              <w:ind w:left="0" w:firstLine="0"/>
              <w:rPr>
                <w:sz w:val="18"/>
              </w:rPr>
            </w:pPr>
            <w:r w:rsidRPr="00646A55">
              <w:rPr>
                <w:sz w:val="18"/>
              </w:rPr>
              <w:t>Investment Detail</w:t>
            </w:r>
          </w:p>
        </w:tc>
        <w:tc>
          <w:tcPr>
            <w:tcW w:w="3243" w:type="dxa"/>
            <w:tcBorders>
              <w:top w:val="single" w:sz="4" w:space="0" w:color="E36C0A"/>
              <w:left w:val="single" w:sz="4" w:space="0" w:color="E36C0A"/>
              <w:bottom w:val="single" w:sz="4" w:space="0" w:color="E36C0A"/>
              <w:right w:val="single" w:sz="4" w:space="0" w:color="E36C0A"/>
            </w:tcBorders>
          </w:tcPr>
          <w:p w14:paraId="64426C41" w14:textId="0C032F39" w:rsidR="00523276" w:rsidRPr="00646A55" w:rsidRDefault="00523276" w:rsidP="00965D7F">
            <w:pPr>
              <w:spacing w:after="0" w:line="259" w:lineRule="auto"/>
              <w:ind w:left="0" w:firstLine="0"/>
            </w:pPr>
            <w:r w:rsidRPr="00646A55">
              <w:rPr>
                <w:sz w:val="18"/>
              </w:rPr>
              <w:t xml:space="preserve">pmQualifications </w:t>
            </w:r>
          </w:p>
        </w:tc>
        <w:tc>
          <w:tcPr>
            <w:tcW w:w="1196" w:type="dxa"/>
            <w:tcBorders>
              <w:top w:val="single" w:sz="4" w:space="0" w:color="E36C0A"/>
              <w:left w:val="single" w:sz="4" w:space="0" w:color="E36C0A"/>
              <w:bottom w:val="single" w:sz="4" w:space="0" w:color="E36C0A"/>
              <w:right w:val="single" w:sz="4" w:space="0" w:color="E36C0A"/>
            </w:tcBorders>
          </w:tcPr>
          <w:p w14:paraId="633FEEE0" w14:textId="41836C1F"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26BBEB7B"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12459AF0" w14:textId="795A0152" w:rsidR="00523276" w:rsidRPr="00646A55" w:rsidRDefault="00523276" w:rsidP="00965D7F">
            <w:pPr>
              <w:spacing w:after="0" w:line="259" w:lineRule="auto"/>
              <w:ind w:left="1" w:firstLine="0"/>
            </w:pPr>
          </w:p>
        </w:tc>
      </w:tr>
      <w:tr w:rsidR="00523276" w:rsidRPr="00646A55" w14:paraId="17BD2A89"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2479F9EF" w14:textId="5199D68A"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7F78574" w14:textId="005DAB1C" w:rsidR="00523276" w:rsidRPr="00646A55" w:rsidRDefault="00523276" w:rsidP="00965D7F">
            <w:pPr>
              <w:spacing w:after="0" w:line="259" w:lineRule="auto"/>
              <w:ind w:left="0" w:firstLine="0"/>
            </w:pPr>
            <w:r w:rsidRPr="00646A55">
              <w:rPr>
                <w:sz w:val="18"/>
              </w:rPr>
              <w:t xml:space="preserve">addPerformanceMetric </w:t>
            </w:r>
          </w:p>
        </w:tc>
        <w:tc>
          <w:tcPr>
            <w:tcW w:w="1196" w:type="dxa"/>
            <w:tcBorders>
              <w:top w:val="single" w:sz="4" w:space="0" w:color="E36C0A"/>
              <w:left w:val="single" w:sz="4" w:space="0" w:color="E36C0A"/>
              <w:bottom w:val="single" w:sz="4" w:space="0" w:color="E36C0A"/>
              <w:right w:val="single" w:sz="4" w:space="0" w:color="E36C0A"/>
            </w:tcBorders>
          </w:tcPr>
          <w:p w14:paraId="4DC78F27" w14:textId="14C43F86"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BCBA71A"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4ED68BC7"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7313C43A"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788DC133" w14:textId="15C8552F"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F158A0F" w14:textId="278A1D2B" w:rsidR="00523276" w:rsidRPr="00646A55" w:rsidRDefault="00523276" w:rsidP="00965D7F">
            <w:pPr>
              <w:spacing w:after="0" w:line="259" w:lineRule="auto"/>
              <w:ind w:left="0" w:firstLine="0"/>
            </w:pPr>
            <w:r w:rsidRPr="00646A55">
              <w:rPr>
                <w:sz w:val="18"/>
              </w:rPr>
              <w:t xml:space="preserve">agencyPerformanceMetricId </w:t>
            </w:r>
          </w:p>
        </w:tc>
        <w:tc>
          <w:tcPr>
            <w:tcW w:w="1196" w:type="dxa"/>
            <w:tcBorders>
              <w:top w:val="single" w:sz="4" w:space="0" w:color="E36C0A"/>
              <w:left w:val="single" w:sz="4" w:space="0" w:color="E36C0A"/>
              <w:bottom w:val="single" w:sz="4" w:space="0" w:color="E36C0A"/>
              <w:right w:val="single" w:sz="4" w:space="0" w:color="E36C0A"/>
            </w:tcBorders>
          </w:tcPr>
          <w:p w14:paraId="085E3573" w14:textId="08322D74"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213521A5"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0E587882"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D0CC9EF"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3D2B50F7" w14:textId="4178B8E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85BDD54" w14:textId="5496EDBD" w:rsidR="00523276" w:rsidRPr="00646A55" w:rsidRDefault="00523276" w:rsidP="00965D7F">
            <w:pPr>
              <w:spacing w:after="0" w:line="259" w:lineRule="auto"/>
              <w:ind w:left="0" w:firstLine="0"/>
            </w:pPr>
            <w:r w:rsidRPr="00646A55">
              <w:rPr>
                <w:sz w:val="18"/>
              </w:rPr>
              <w:t xml:space="preserve">performanceMetricActualResult  </w:t>
            </w:r>
          </w:p>
        </w:tc>
        <w:tc>
          <w:tcPr>
            <w:tcW w:w="1196" w:type="dxa"/>
            <w:tcBorders>
              <w:top w:val="single" w:sz="4" w:space="0" w:color="E36C0A"/>
              <w:left w:val="single" w:sz="4" w:space="0" w:color="E36C0A"/>
              <w:bottom w:val="single" w:sz="4" w:space="0" w:color="E36C0A"/>
              <w:right w:val="single" w:sz="4" w:space="0" w:color="E36C0A"/>
            </w:tcBorders>
          </w:tcPr>
          <w:p w14:paraId="5746CDE2" w14:textId="7986984D"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5255464B" w14:textId="77777777" w:rsidR="00523276" w:rsidRPr="00646A55" w:rsidRDefault="00523276" w:rsidP="00965D7F">
            <w:pPr>
              <w:spacing w:after="0" w:line="259" w:lineRule="auto"/>
              <w:ind w:left="1" w:firstLine="0"/>
            </w:pPr>
            <w:r w:rsidRPr="00646A55">
              <w:rPr>
                <w:sz w:val="16"/>
              </w:rPr>
              <w:t xml:space="preserve">regular   </w:t>
            </w:r>
          </w:p>
        </w:tc>
        <w:tc>
          <w:tcPr>
            <w:tcW w:w="2765" w:type="dxa"/>
            <w:vMerge w:val="restart"/>
            <w:tcBorders>
              <w:top w:val="single" w:sz="4" w:space="0" w:color="E36C0A"/>
              <w:left w:val="single" w:sz="4" w:space="0" w:color="E36C0A"/>
              <w:bottom w:val="single" w:sz="4" w:space="0" w:color="E36C0A"/>
              <w:right w:val="single" w:sz="4" w:space="0" w:color="E36C0A"/>
            </w:tcBorders>
            <w:vAlign w:val="center"/>
          </w:tcPr>
          <w:p w14:paraId="2C769A5E" w14:textId="77777777" w:rsidR="00523276" w:rsidRPr="00646A55" w:rsidRDefault="00523276" w:rsidP="00965D7F">
            <w:pPr>
              <w:spacing w:after="0" w:line="259" w:lineRule="auto"/>
              <w:ind w:left="0" w:firstLine="0"/>
              <w:jc w:val="center"/>
            </w:pPr>
            <w:r w:rsidRPr="00646A55">
              <w:rPr>
                <w:sz w:val="16"/>
              </w:rPr>
              <w:t xml:space="preserve">New actual results can be added at any time. Actual results become baselined once provided. </w:t>
            </w:r>
          </w:p>
        </w:tc>
      </w:tr>
      <w:tr w:rsidR="00523276" w:rsidRPr="00646A55" w14:paraId="06FB1343"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5FBF43A7" w14:textId="4F594A2F"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EABC218" w14:textId="176D8620" w:rsidR="00523276" w:rsidRPr="00646A55" w:rsidRDefault="00523276" w:rsidP="00965D7F">
            <w:pPr>
              <w:spacing w:after="0" w:line="259" w:lineRule="auto"/>
              <w:ind w:left="0" w:firstLine="0"/>
            </w:pPr>
            <w:r w:rsidRPr="00646A55">
              <w:rPr>
                <w:sz w:val="18"/>
              </w:rPr>
              <w:t xml:space="preserve">performanceMetricDateofActual </w:t>
            </w:r>
          </w:p>
        </w:tc>
        <w:tc>
          <w:tcPr>
            <w:tcW w:w="1196" w:type="dxa"/>
            <w:tcBorders>
              <w:top w:val="single" w:sz="4" w:space="0" w:color="E36C0A"/>
              <w:left w:val="single" w:sz="4" w:space="0" w:color="E36C0A"/>
              <w:bottom w:val="single" w:sz="4" w:space="0" w:color="E36C0A"/>
              <w:right w:val="single" w:sz="4" w:space="0" w:color="E36C0A"/>
            </w:tcBorders>
          </w:tcPr>
          <w:p w14:paraId="2E41FE9E" w14:textId="467EFF9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4D1BC74" w14:textId="77777777" w:rsidR="00523276" w:rsidRPr="00646A55" w:rsidRDefault="00523276" w:rsidP="00965D7F">
            <w:pPr>
              <w:spacing w:after="0" w:line="259" w:lineRule="auto"/>
              <w:ind w:left="1" w:firstLine="0"/>
            </w:pPr>
            <w:r w:rsidRPr="00646A55">
              <w:rPr>
                <w:sz w:val="16"/>
              </w:rPr>
              <w:t xml:space="preserve">regular </w:t>
            </w:r>
          </w:p>
        </w:tc>
        <w:tc>
          <w:tcPr>
            <w:tcW w:w="0" w:type="auto"/>
            <w:vMerge/>
            <w:tcBorders>
              <w:top w:val="nil"/>
              <w:left w:val="single" w:sz="4" w:space="0" w:color="E36C0A"/>
              <w:bottom w:val="nil"/>
              <w:right w:val="single" w:sz="4" w:space="0" w:color="E36C0A"/>
            </w:tcBorders>
          </w:tcPr>
          <w:p w14:paraId="6D378BCC" w14:textId="77777777" w:rsidR="00523276" w:rsidRPr="00646A55" w:rsidRDefault="00523276" w:rsidP="00965D7F">
            <w:pPr>
              <w:spacing w:after="160" w:line="259" w:lineRule="auto"/>
              <w:ind w:left="0" w:firstLine="0"/>
            </w:pPr>
          </w:p>
        </w:tc>
      </w:tr>
      <w:tr w:rsidR="00523276" w:rsidRPr="00646A55" w14:paraId="29E55F01"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21EAD112" w14:textId="2F7FBAA0"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91EB872" w14:textId="554DBA24" w:rsidR="00523276" w:rsidRPr="00646A55" w:rsidRDefault="00523276" w:rsidP="00965D7F">
            <w:pPr>
              <w:spacing w:after="0" w:line="259" w:lineRule="auto"/>
              <w:ind w:left="0" w:firstLine="0"/>
            </w:pPr>
            <w:r w:rsidRPr="00646A55">
              <w:rPr>
                <w:sz w:val="18"/>
              </w:rPr>
              <w:t xml:space="preserve">performanceMetricComment </w:t>
            </w:r>
          </w:p>
        </w:tc>
        <w:tc>
          <w:tcPr>
            <w:tcW w:w="1196" w:type="dxa"/>
            <w:tcBorders>
              <w:top w:val="single" w:sz="4" w:space="0" w:color="E36C0A"/>
              <w:left w:val="single" w:sz="4" w:space="0" w:color="E36C0A"/>
              <w:bottom w:val="single" w:sz="4" w:space="0" w:color="E36C0A"/>
              <w:right w:val="single" w:sz="4" w:space="0" w:color="E36C0A"/>
            </w:tcBorders>
          </w:tcPr>
          <w:p w14:paraId="5A96D5B7" w14:textId="3FF3DC9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6791A153" w14:textId="77777777" w:rsidR="00523276" w:rsidRPr="00646A55" w:rsidRDefault="00523276" w:rsidP="00965D7F">
            <w:pPr>
              <w:spacing w:after="0" w:line="259" w:lineRule="auto"/>
              <w:ind w:left="1" w:firstLine="0"/>
            </w:pPr>
            <w:r w:rsidRPr="00646A55">
              <w:rPr>
                <w:sz w:val="16"/>
              </w:rPr>
              <w:t xml:space="preserve">regular </w:t>
            </w:r>
          </w:p>
        </w:tc>
        <w:tc>
          <w:tcPr>
            <w:tcW w:w="0" w:type="auto"/>
            <w:vMerge/>
            <w:tcBorders>
              <w:top w:val="nil"/>
              <w:left w:val="single" w:sz="4" w:space="0" w:color="E36C0A"/>
              <w:bottom w:val="single" w:sz="4" w:space="0" w:color="E36C0A"/>
              <w:right w:val="single" w:sz="4" w:space="0" w:color="E36C0A"/>
            </w:tcBorders>
          </w:tcPr>
          <w:p w14:paraId="58E6D0CE" w14:textId="77777777" w:rsidR="00523276" w:rsidRPr="00646A55" w:rsidRDefault="00523276" w:rsidP="00965D7F">
            <w:pPr>
              <w:spacing w:after="160" w:line="259" w:lineRule="auto"/>
              <w:ind w:left="0" w:firstLine="0"/>
            </w:pPr>
          </w:p>
        </w:tc>
      </w:tr>
      <w:tr w:rsidR="00523276" w:rsidRPr="00646A55" w14:paraId="21A4EB07"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73391A4A" w14:textId="522765E3"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F7A7FFB" w14:textId="2F448899" w:rsidR="00523276" w:rsidRPr="00646A55" w:rsidRDefault="00523276" w:rsidP="00965D7F">
            <w:pPr>
              <w:spacing w:after="0" w:line="259" w:lineRule="auto"/>
              <w:ind w:left="0" w:firstLine="0"/>
            </w:pPr>
            <w:r w:rsidRPr="00646A55">
              <w:rPr>
                <w:sz w:val="18"/>
              </w:rPr>
              <w:t xml:space="preserve">performanceMetricDescription </w:t>
            </w:r>
          </w:p>
        </w:tc>
        <w:tc>
          <w:tcPr>
            <w:tcW w:w="1196" w:type="dxa"/>
            <w:tcBorders>
              <w:top w:val="single" w:sz="4" w:space="0" w:color="E36C0A"/>
              <w:left w:val="single" w:sz="4" w:space="0" w:color="E36C0A"/>
              <w:bottom w:val="single" w:sz="4" w:space="0" w:color="E36C0A"/>
              <w:right w:val="single" w:sz="4" w:space="0" w:color="E36C0A"/>
            </w:tcBorders>
          </w:tcPr>
          <w:p w14:paraId="798C991F" w14:textId="47121F4A"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21DB2B68"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701CF30B"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2695FB8B"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2A6E1BAF" w14:textId="4C7CA688"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4ED93319" w14:textId="474B2F9B" w:rsidR="00523276" w:rsidRPr="00646A55" w:rsidRDefault="00523276" w:rsidP="00965D7F">
            <w:pPr>
              <w:spacing w:after="0" w:line="259" w:lineRule="auto"/>
              <w:ind w:left="0" w:firstLine="0"/>
            </w:pPr>
            <w:r w:rsidRPr="00646A55">
              <w:rPr>
                <w:sz w:val="18"/>
              </w:rPr>
              <w:t xml:space="preserve">performanceMetricUOM </w:t>
            </w:r>
          </w:p>
        </w:tc>
        <w:tc>
          <w:tcPr>
            <w:tcW w:w="1196" w:type="dxa"/>
            <w:tcBorders>
              <w:top w:val="single" w:sz="4" w:space="0" w:color="E36C0A"/>
              <w:left w:val="single" w:sz="4" w:space="0" w:color="E36C0A"/>
              <w:bottom w:val="single" w:sz="4" w:space="0" w:color="E36C0A"/>
              <w:right w:val="single" w:sz="4" w:space="0" w:color="E36C0A"/>
            </w:tcBorders>
          </w:tcPr>
          <w:p w14:paraId="7D8A31D3" w14:textId="4FC32FF0"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39A67380"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41A9B51D"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3B341AE" w14:textId="77777777" w:rsidTr="00523276">
        <w:trPr>
          <w:trHeight w:val="1133"/>
        </w:trPr>
        <w:tc>
          <w:tcPr>
            <w:tcW w:w="1699" w:type="dxa"/>
            <w:tcBorders>
              <w:top w:val="single" w:sz="4" w:space="0" w:color="E36C0A"/>
              <w:left w:val="single" w:sz="4" w:space="0" w:color="E36C0A"/>
              <w:bottom w:val="single" w:sz="4" w:space="0" w:color="E36C0A"/>
              <w:right w:val="single" w:sz="4" w:space="0" w:color="E36C0A"/>
            </w:tcBorders>
          </w:tcPr>
          <w:p w14:paraId="27A1D744" w14:textId="650D8CEA"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2DFCD73" w14:textId="4C9FC052" w:rsidR="00523276" w:rsidRPr="00646A55" w:rsidRDefault="00523276" w:rsidP="00965D7F">
            <w:pPr>
              <w:spacing w:after="0" w:line="259" w:lineRule="auto"/>
              <w:ind w:left="0" w:firstLine="0"/>
            </w:pPr>
            <w:r w:rsidRPr="00646A55">
              <w:rPr>
                <w:sz w:val="18"/>
              </w:rPr>
              <w:t xml:space="preserve">performanceMetricCategory </w:t>
            </w:r>
          </w:p>
        </w:tc>
        <w:tc>
          <w:tcPr>
            <w:tcW w:w="1196" w:type="dxa"/>
            <w:tcBorders>
              <w:top w:val="single" w:sz="4" w:space="0" w:color="E36C0A"/>
              <w:left w:val="single" w:sz="4" w:space="0" w:color="E36C0A"/>
              <w:bottom w:val="single" w:sz="4" w:space="0" w:color="E36C0A"/>
              <w:right w:val="single" w:sz="4" w:space="0" w:color="E36C0A"/>
            </w:tcBorders>
          </w:tcPr>
          <w:p w14:paraId="3ED99955" w14:textId="07ED7942"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CDC2294"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6427534B" w14:textId="77777777" w:rsidR="00523276" w:rsidRPr="00646A55" w:rsidRDefault="00523276" w:rsidP="00965D7F">
            <w:pPr>
              <w:spacing w:after="0" w:line="259" w:lineRule="auto"/>
              <w:ind w:left="1" w:firstLine="0"/>
            </w:pPr>
            <w:r w:rsidRPr="00646A55">
              <w:rPr>
                <w:sz w:val="16"/>
              </w:rPr>
              <w:t xml:space="preserve">Becomes baselined once it is supplied for the first time. Can be updated without a revise using the annual updateInvestment operation during the annual window. Afterwards, becomes baselined once provided. </w:t>
            </w:r>
          </w:p>
        </w:tc>
      </w:tr>
      <w:tr w:rsidR="00523276" w:rsidRPr="00646A55" w14:paraId="580522E1" w14:textId="77777777" w:rsidTr="00523276">
        <w:trPr>
          <w:trHeight w:val="264"/>
        </w:trPr>
        <w:tc>
          <w:tcPr>
            <w:tcW w:w="1699" w:type="dxa"/>
            <w:tcBorders>
              <w:top w:val="single" w:sz="4" w:space="0" w:color="E36C0A"/>
              <w:left w:val="single" w:sz="4" w:space="0" w:color="E36C0A"/>
              <w:bottom w:val="single" w:sz="4" w:space="0" w:color="E36C0A"/>
              <w:right w:val="single" w:sz="4" w:space="0" w:color="E36C0A"/>
            </w:tcBorders>
          </w:tcPr>
          <w:p w14:paraId="350A1C42" w14:textId="690FF8E1"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1EEB9D75" w14:textId="1FAFC44A" w:rsidR="00523276" w:rsidRPr="00646A55" w:rsidRDefault="00523276" w:rsidP="00965D7F">
            <w:pPr>
              <w:spacing w:after="0" w:line="259" w:lineRule="auto"/>
              <w:ind w:left="0" w:firstLine="0"/>
            </w:pPr>
            <w:r w:rsidRPr="00646A55">
              <w:rPr>
                <w:sz w:val="18"/>
              </w:rPr>
              <w:t xml:space="preserve">performanceMetricPYTarget </w:t>
            </w:r>
          </w:p>
        </w:tc>
        <w:tc>
          <w:tcPr>
            <w:tcW w:w="1196" w:type="dxa"/>
            <w:tcBorders>
              <w:top w:val="single" w:sz="4" w:space="0" w:color="E36C0A"/>
              <w:left w:val="single" w:sz="4" w:space="0" w:color="E36C0A"/>
              <w:bottom w:val="single" w:sz="4" w:space="0" w:color="E36C0A"/>
              <w:right w:val="single" w:sz="4" w:space="0" w:color="E36C0A"/>
            </w:tcBorders>
          </w:tcPr>
          <w:p w14:paraId="500464E6" w14:textId="20FE9EDF"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539FABC3"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2F8D3A5F"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45C75428" w14:textId="77777777" w:rsidTr="00523276">
        <w:trPr>
          <w:trHeight w:val="1133"/>
        </w:trPr>
        <w:tc>
          <w:tcPr>
            <w:tcW w:w="1699" w:type="dxa"/>
            <w:tcBorders>
              <w:top w:val="single" w:sz="4" w:space="0" w:color="E36C0A"/>
              <w:left w:val="single" w:sz="4" w:space="0" w:color="E36C0A"/>
              <w:bottom w:val="single" w:sz="4" w:space="0" w:color="E36C0A"/>
              <w:right w:val="single" w:sz="4" w:space="0" w:color="E36C0A"/>
            </w:tcBorders>
          </w:tcPr>
          <w:p w14:paraId="6103A809" w14:textId="24CBB784"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817FFCF" w14:textId="47DC144D" w:rsidR="00523276" w:rsidRPr="00646A55" w:rsidRDefault="00523276" w:rsidP="00965D7F">
            <w:pPr>
              <w:spacing w:after="0" w:line="259" w:lineRule="auto"/>
              <w:ind w:left="0" w:firstLine="0"/>
            </w:pPr>
            <w:r w:rsidRPr="00646A55">
              <w:rPr>
                <w:sz w:val="18"/>
              </w:rPr>
              <w:t xml:space="preserve">performanceMetricCYTarget </w:t>
            </w:r>
          </w:p>
        </w:tc>
        <w:tc>
          <w:tcPr>
            <w:tcW w:w="1196" w:type="dxa"/>
            <w:tcBorders>
              <w:top w:val="single" w:sz="4" w:space="0" w:color="E36C0A"/>
              <w:left w:val="single" w:sz="4" w:space="0" w:color="E36C0A"/>
              <w:bottom w:val="single" w:sz="4" w:space="0" w:color="E36C0A"/>
              <w:right w:val="single" w:sz="4" w:space="0" w:color="E36C0A"/>
            </w:tcBorders>
          </w:tcPr>
          <w:p w14:paraId="2BBD7B85" w14:textId="1D28A46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1F38768F"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54290C3D" w14:textId="77777777" w:rsidR="00523276" w:rsidRPr="00646A55" w:rsidRDefault="00523276" w:rsidP="00965D7F">
            <w:pPr>
              <w:spacing w:after="0" w:line="259" w:lineRule="auto"/>
              <w:ind w:left="1" w:firstLine="0"/>
            </w:pPr>
            <w:r w:rsidRPr="00646A55">
              <w:rPr>
                <w:sz w:val="16"/>
              </w:rPr>
              <w:t xml:space="preserve">Becomes baselined once it is supplied for the first time. Can be updated without a revise using the annual updateInvestment operation during the annual window. Afterwards, becomes baselined once provided. </w:t>
            </w:r>
          </w:p>
        </w:tc>
      </w:tr>
      <w:tr w:rsidR="00523276" w:rsidRPr="00646A55" w14:paraId="79D9E44D"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42B7859E" w14:textId="364C0C62"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AF44DC3" w14:textId="30AEF346" w:rsidR="00523276" w:rsidRPr="00646A55" w:rsidRDefault="00523276" w:rsidP="00965D7F">
            <w:pPr>
              <w:spacing w:after="0" w:line="259" w:lineRule="auto"/>
              <w:ind w:left="0" w:firstLine="0"/>
            </w:pPr>
            <w:r w:rsidRPr="00646A55">
              <w:rPr>
                <w:sz w:val="18"/>
              </w:rPr>
              <w:t xml:space="preserve">performanceMetricCondition </w:t>
            </w:r>
          </w:p>
        </w:tc>
        <w:tc>
          <w:tcPr>
            <w:tcW w:w="1196" w:type="dxa"/>
            <w:tcBorders>
              <w:top w:val="single" w:sz="4" w:space="0" w:color="E36C0A"/>
              <w:left w:val="single" w:sz="4" w:space="0" w:color="E36C0A"/>
              <w:bottom w:val="single" w:sz="4" w:space="0" w:color="E36C0A"/>
              <w:right w:val="single" w:sz="4" w:space="0" w:color="E36C0A"/>
            </w:tcBorders>
          </w:tcPr>
          <w:p w14:paraId="5957F367" w14:textId="0F2C6924"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1E218DC9"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084929EB"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377C6690" w14:textId="77777777" w:rsidTr="00523276">
        <w:trPr>
          <w:trHeight w:val="910"/>
        </w:trPr>
        <w:tc>
          <w:tcPr>
            <w:tcW w:w="1699" w:type="dxa"/>
            <w:tcBorders>
              <w:top w:val="single" w:sz="4" w:space="0" w:color="E36C0A"/>
              <w:left w:val="single" w:sz="4" w:space="0" w:color="E36C0A"/>
              <w:bottom w:val="single" w:sz="4" w:space="0" w:color="E36C0A"/>
              <w:right w:val="single" w:sz="4" w:space="0" w:color="E36C0A"/>
            </w:tcBorders>
          </w:tcPr>
          <w:p w14:paraId="1C7FAB9B" w14:textId="1E83E5B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37184633" w14:textId="50926D80" w:rsidR="00523276" w:rsidRPr="00646A55" w:rsidRDefault="00523276" w:rsidP="00965D7F">
            <w:pPr>
              <w:spacing w:after="0" w:line="259" w:lineRule="auto"/>
              <w:ind w:left="0" w:firstLine="0"/>
            </w:pPr>
            <w:r w:rsidRPr="00646A55">
              <w:rPr>
                <w:sz w:val="18"/>
              </w:rPr>
              <w:t xml:space="preserve">performancePeriodicity </w:t>
            </w:r>
          </w:p>
        </w:tc>
        <w:tc>
          <w:tcPr>
            <w:tcW w:w="1196" w:type="dxa"/>
            <w:tcBorders>
              <w:top w:val="single" w:sz="4" w:space="0" w:color="E36C0A"/>
              <w:left w:val="single" w:sz="4" w:space="0" w:color="E36C0A"/>
              <w:bottom w:val="single" w:sz="4" w:space="0" w:color="E36C0A"/>
              <w:right w:val="single" w:sz="4" w:space="0" w:color="E36C0A"/>
            </w:tcBorders>
          </w:tcPr>
          <w:p w14:paraId="3949DF7B" w14:textId="2DFDFBD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620F3A1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D33637B" w14:textId="77777777" w:rsidR="00523276" w:rsidRPr="00646A55" w:rsidRDefault="00523276" w:rsidP="00965D7F">
            <w:pPr>
              <w:spacing w:after="0" w:line="259" w:lineRule="auto"/>
              <w:ind w:left="1" w:firstLine="0"/>
            </w:pPr>
            <w:r w:rsidRPr="00646A55">
              <w:rPr>
                <w:sz w:val="16"/>
              </w:rPr>
              <w:t xml:space="preserve">Can be updated without a revise using the annual updateInvestment operation during the annual window. Afterwards, becomes baselined once provided. </w:t>
            </w:r>
          </w:p>
        </w:tc>
      </w:tr>
      <w:tr w:rsidR="00523276" w:rsidRPr="00646A55" w14:paraId="053B5652"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48E44947" w14:textId="45117135"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3A7765F9" w14:textId="6D434613" w:rsidR="00523276" w:rsidRPr="00646A55" w:rsidRDefault="00523276" w:rsidP="00965D7F">
            <w:pPr>
              <w:spacing w:after="0" w:line="259" w:lineRule="auto"/>
              <w:ind w:left="0" w:firstLine="0"/>
            </w:pPr>
            <w:r w:rsidRPr="00646A55">
              <w:rPr>
                <w:sz w:val="18"/>
              </w:rPr>
              <w:t xml:space="preserve">performanceMetricObjectiveOrGoal </w:t>
            </w:r>
          </w:p>
        </w:tc>
        <w:tc>
          <w:tcPr>
            <w:tcW w:w="1196" w:type="dxa"/>
            <w:tcBorders>
              <w:top w:val="single" w:sz="4" w:space="0" w:color="E36C0A"/>
              <w:left w:val="single" w:sz="4" w:space="0" w:color="E36C0A"/>
              <w:bottom w:val="single" w:sz="4" w:space="0" w:color="E36C0A"/>
              <w:right w:val="single" w:sz="4" w:space="0" w:color="E36C0A"/>
            </w:tcBorders>
          </w:tcPr>
          <w:p w14:paraId="118FDC20" w14:textId="1ACA6B99"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56FC62DC"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2B696458"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57F5AEFF" w14:textId="77777777" w:rsidTr="00523276">
        <w:trPr>
          <w:trHeight w:val="401"/>
        </w:trPr>
        <w:tc>
          <w:tcPr>
            <w:tcW w:w="1699" w:type="dxa"/>
            <w:tcBorders>
              <w:top w:val="single" w:sz="4" w:space="0" w:color="E36C0A"/>
              <w:left w:val="single" w:sz="4" w:space="0" w:color="E36C0A"/>
              <w:bottom w:val="single" w:sz="4" w:space="0" w:color="E36C0A"/>
              <w:right w:val="single" w:sz="4" w:space="0" w:color="E36C0A"/>
            </w:tcBorders>
          </w:tcPr>
          <w:p w14:paraId="346C5E2F" w14:textId="4930C729"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506B2CCE" w14:textId="5915CD28" w:rsidR="00523276" w:rsidRPr="00646A55" w:rsidRDefault="00523276" w:rsidP="00965D7F">
            <w:pPr>
              <w:spacing w:after="0" w:line="259" w:lineRule="auto"/>
              <w:ind w:left="0" w:firstLine="0"/>
            </w:pPr>
            <w:r w:rsidRPr="00646A55">
              <w:rPr>
                <w:sz w:val="18"/>
              </w:rPr>
              <w:t xml:space="preserve">performanceMetricBaselineCapability </w:t>
            </w:r>
          </w:p>
        </w:tc>
        <w:tc>
          <w:tcPr>
            <w:tcW w:w="1196" w:type="dxa"/>
            <w:tcBorders>
              <w:top w:val="single" w:sz="4" w:space="0" w:color="E36C0A"/>
              <w:left w:val="single" w:sz="4" w:space="0" w:color="E36C0A"/>
              <w:bottom w:val="single" w:sz="4" w:space="0" w:color="E36C0A"/>
              <w:right w:val="single" w:sz="4" w:space="0" w:color="E36C0A"/>
            </w:tcBorders>
          </w:tcPr>
          <w:p w14:paraId="3AA2AA56" w14:textId="11F2D8AE"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0D6D745F"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3B160CCC" w14:textId="77777777" w:rsidR="00523276" w:rsidRPr="00646A55" w:rsidRDefault="00523276" w:rsidP="00965D7F">
            <w:pPr>
              <w:spacing w:after="0" w:line="259" w:lineRule="auto"/>
              <w:ind w:left="1" w:firstLine="0"/>
            </w:pPr>
            <w:r w:rsidRPr="00646A55">
              <w:rPr>
                <w:sz w:val="16"/>
              </w:rPr>
              <w:t xml:space="preserve">Becomes baselined once it is supplied for the first time. </w:t>
            </w:r>
          </w:p>
        </w:tc>
      </w:tr>
      <w:tr w:rsidR="00523276" w:rsidRPr="00646A55" w14:paraId="37E17D47" w14:textId="77777777" w:rsidTr="00523276">
        <w:trPr>
          <w:trHeight w:val="231"/>
        </w:trPr>
        <w:tc>
          <w:tcPr>
            <w:tcW w:w="1699" w:type="dxa"/>
            <w:tcBorders>
              <w:top w:val="single" w:sz="4" w:space="0" w:color="E36C0A"/>
              <w:left w:val="single" w:sz="4" w:space="0" w:color="E36C0A"/>
              <w:bottom w:val="single" w:sz="4" w:space="0" w:color="E36C0A"/>
              <w:right w:val="single" w:sz="4" w:space="0" w:color="E36C0A"/>
            </w:tcBorders>
          </w:tcPr>
          <w:p w14:paraId="324FD25B" w14:textId="6F553F9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07475205" w14:textId="35239D21" w:rsidR="00523276" w:rsidRPr="00646A55" w:rsidRDefault="00523276" w:rsidP="00965D7F">
            <w:pPr>
              <w:spacing w:after="0" w:line="259" w:lineRule="auto"/>
              <w:ind w:left="0" w:firstLine="0"/>
            </w:pPr>
            <w:r w:rsidRPr="00646A55">
              <w:rPr>
                <w:sz w:val="18"/>
              </w:rPr>
              <w:t xml:space="preserve">addPerformanceMetricActual </w:t>
            </w:r>
          </w:p>
        </w:tc>
        <w:tc>
          <w:tcPr>
            <w:tcW w:w="1196" w:type="dxa"/>
            <w:tcBorders>
              <w:top w:val="single" w:sz="4" w:space="0" w:color="E36C0A"/>
              <w:left w:val="single" w:sz="4" w:space="0" w:color="E36C0A"/>
              <w:bottom w:val="single" w:sz="4" w:space="0" w:color="E36C0A"/>
              <w:right w:val="single" w:sz="4" w:space="0" w:color="E36C0A"/>
            </w:tcBorders>
          </w:tcPr>
          <w:p w14:paraId="56223413" w14:textId="46B5AA37"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7934A7D2"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74172B35" w14:textId="77777777" w:rsidR="00523276" w:rsidRPr="00646A55" w:rsidRDefault="00523276" w:rsidP="00965D7F">
            <w:pPr>
              <w:spacing w:after="0" w:line="259" w:lineRule="auto"/>
              <w:ind w:left="1" w:firstLine="0"/>
            </w:pPr>
            <w:r w:rsidRPr="00646A55">
              <w:rPr>
                <w:sz w:val="16"/>
              </w:rPr>
              <w:t xml:space="preserve"> </w:t>
            </w:r>
          </w:p>
        </w:tc>
      </w:tr>
      <w:tr w:rsidR="00523276" w:rsidRPr="00646A55" w14:paraId="44288CA4" w14:textId="77777777" w:rsidTr="00523276">
        <w:trPr>
          <w:trHeight w:val="262"/>
        </w:trPr>
        <w:tc>
          <w:tcPr>
            <w:tcW w:w="1699" w:type="dxa"/>
            <w:tcBorders>
              <w:top w:val="single" w:sz="4" w:space="0" w:color="E36C0A"/>
              <w:left w:val="single" w:sz="4" w:space="0" w:color="E36C0A"/>
              <w:bottom w:val="single" w:sz="4" w:space="0" w:color="E36C0A"/>
              <w:right w:val="single" w:sz="4" w:space="0" w:color="E36C0A"/>
            </w:tcBorders>
          </w:tcPr>
          <w:p w14:paraId="5BE698AC" w14:textId="3476746E"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08FCB5B" w14:textId="1DE7AD0D" w:rsidR="00523276" w:rsidRPr="00646A55" w:rsidRDefault="00523276" w:rsidP="00965D7F">
            <w:pPr>
              <w:spacing w:after="0" w:line="259" w:lineRule="auto"/>
              <w:ind w:left="0" w:firstLine="0"/>
            </w:pPr>
            <w:r w:rsidRPr="00646A55">
              <w:rPr>
                <w:sz w:val="18"/>
              </w:rPr>
              <w:t xml:space="preserve">isActive </w:t>
            </w:r>
          </w:p>
        </w:tc>
        <w:tc>
          <w:tcPr>
            <w:tcW w:w="1196" w:type="dxa"/>
            <w:tcBorders>
              <w:top w:val="single" w:sz="4" w:space="0" w:color="E36C0A"/>
              <w:left w:val="single" w:sz="4" w:space="0" w:color="E36C0A"/>
              <w:bottom w:val="single" w:sz="4" w:space="0" w:color="E36C0A"/>
              <w:right w:val="single" w:sz="4" w:space="0" w:color="E36C0A"/>
            </w:tcBorders>
          </w:tcPr>
          <w:p w14:paraId="0779559A" w14:textId="0E04EC36" w:rsidR="00523276" w:rsidRPr="00646A55" w:rsidRDefault="00523276" w:rsidP="00965D7F">
            <w:pPr>
              <w:spacing w:after="0" w:line="259" w:lineRule="auto"/>
              <w:ind w:left="1" w:firstLine="0"/>
            </w:pPr>
            <w:r w:rsidRPr="00646A55">
              <w:rPr>
                <w:sz w:val="16"/>
              </w:rPr>
              <w:t xml:space="preserve">baselined </w:t>
            </w:r>
          </w:p>
        </w:tc>
        <w:tc>
          <w:tcPr>
            <w:tcW w:w="1242" w:type="dxa"/>
            <w:tcBorders>
              <w:top w:val="single" w:sz="4" w:space="0" w:color="E36C0A"/>
              <w:left w:val="single" w:sz="4" w:space="0" w:color="E36C0A"/>
              <w:bottom w:val="single" w:sz="4" w:space="0" w:color="E36C0A"/>
              <w:right w:val="single" w:sz="4" w:space="0" w:color="E36C0A"/>
            </w:tcBorders>
          </w:tcPr>
          <w:p w14:paraId="54D5ABDE" w14:textId="77777777" w:rsidR="00523276" w:rsidRPr="00646A55" w:rsidRDefault="00523276" w:rsidP="00965D7F">
            <w:pPr>
              <w:spacing w:after="0" w:line="259" w:lineRule="auto"/>
              <w:ind w:left="1" w:firstLine="0"/>
            </w:pPr>
            <w:r w:rsidRPr="00646A55">
              <w:rPr>
                <w:sz w:val="16"/>
              </w:rPr>
              <w:t xml:space="preserve">baselined </w:t>
            </w:r>
          </w:p>
        </w:tc>
        <w:tc>
          <w:tcPr>
            <w:tcW w:w="2765" w:type="dxa"/>
            <w:tcBorders>
              <w:top w:val="single" w:sz="4" w:space="0" w:color="E36C0A"/>
              <w:left w:val="single" w:sz="4" w:space="0" w:color="E36C0A"/>
              <w:bottom w:val="single" w:sz="4" w:space="0" w:color="E36C0A"/>
              <w:right w:val="single" w:sz="4" w:space="0" w:color="E36C0A"/>
            </w:tcBorders>
          </w:tcPr>
          <w:p w14:paraId="242F42F6" w14:textId="77777777" w:rsidR="00523276" w:rsidRPr="00646A55" w:rsidRDefault="00523276" w:rsidP="00965D7F">
            <w:pPr>
              <w:spacing w:after="0" w:line="259" w:lineRule="auto"/>
              <w:ind w:left="1" w:firstLine="0"/>
            </w:pPr>
            <w:r w:rsidRPr="00646A55">
              <w:rPr>
                <w:sz w:val="16"/>
              </w:rPr>
              <w:t xml:space="preserve">For performance metric </w:t>
            </w:r>
          </w:p>
        </w:tc>
      </w:tr>
      <w:tr w:rsidR="00523276" w:rsidRPr="00646A55" w14:paraId="3D4164BA" w14:textId="77777777" w:rsidTr="00523276">
        <w:trPr>
          <w:trHeight w:val="230"/>
        </w:trPr>
        <w:tc>
          <w:tcPr>
            <w:tcW w:w="1699" w:type="dxa"/>
            <w:tcBorders>
              <w:top w:val="single" w:sz="4" w:space="0" w:color="E36C0A"/>
              <w:left w:val="single" w:sz="4" w:space="0" w:color="E36C0A"/>
              <w:bottom w:val="single" w:sz="4" w:space="0" w:color="E36C0A"/>
              <w:right w:val="single" w:sz="4" w:space="0" w:color="E36C0A"/>
            </w:tcBorders>
          </w:tcPr>
          <w:p w14:paraId="7A2DB5CA" w14:textId="3F5D6652" w:rsidR="00523276" w:rsidRPr="00646A55" w:rsidRDefault="00523276" w:rsidP="00965D7F">
            <w:pPr>
              <w:spacing w:after="0" w:line="259" w:lineRule="auto"/>
              <w:ind w:left="0" w:firstLine="0"/>
              <w:rPr>
                <w:sz w:val="18"/>
              </w:rPr>
            </w:pPr>
            <w:r w:rsidRPr="00646A55">
              <w:rPr>
                <w:sz w:val="18"/>
              </w:rPr>
              <w:t>Operational Data</w:t>
            </w:r>
          </w:p>
        </w:tc>
        <w:tc>
          <w:tcPr>
            <w:tcW w:w="3243" w:type="dxa"/>
            <w:tcBorders>
              <w:top w:val="single" w:sz="4" w:space="0" w:color="E36C0A"/>
              <w:left w:val="single" w:sz="4" w:space="0" w:color="E36C0A"/>
              <w:bottom w:val="single" w:sz="4" w:space="0" w:color="E36C0A"/>
              <w:right w:val="single" w:sz="4" w:space="0" w:color="E36C0A"/>
            </w:tcBorders>
          </w:tcPr>
          <w:p w14:paraId="62A84F09" w14:textId="51711489" w:rsidR="00523276" w:rsidRPr="00646A55" w:rsidRDefault="00523276" w:rsidP="00965D7F">
            <w:pPr>
              <w:spacing w:after="0" w:line="259" w:lineRule="auto"/>
              <w:ind w:left="0" w:firstLine="0"/>
            </w:pPr>
            <w:r w:rsidRPr="00646A55">
              <w:rPr>
                <w:sz w:val="18"/>
              </w:rPr>
              <w:t xml:space="preserve">isClosed </w:t>
            </w:r>
          </w:p>
        </w:tc>
        <w:tc>
          <w:tcPr>
            <w:tcW w:w="1196" w:type="dxa"/>
            <w:tcBorders>
              <w:top w:val="single" w:sz="4" w:space="0" w:color="E36C0A"/>
              <w:left w:val="single" w:sz="4" w:space="0" w:color="E36C0A"/>
              <w:bottom w:val="single" w:sz="4" w:space="0" w:color="E36C0A"/>
              <w:right w:val="single" w:sz="4" w:space="0" w:color="E36C0A"/>
            </w:tcBorders>
          </w:tcPr>
          <w:p w14:paraId="6DECF5D7" w14:textId="4237FA1A" w:rsidR="00523276" w:rsidRPr="00646A55" w:rsidRDefault="00523276" w:rsidP="00965D7F">
            <w:pPr>
              <w:spacing w:after="0" w:line="259" w:lineRule="auto"/>
              <w:ind w:left="1" w:firstLine="0"/>
            </w:pPr>
            <w:r w:rsidRPr="00646A55">
              <w:rPr>
                <w:sz w:val="16"/>
              </w:rPr>
              <w:t xml:space="preserve">regular </w:t>
            </w:r>
          </w:p>
        </w:tc>
        <w:tc>
          <w:tcPr>
            <w:tcW w:w="1242" w:type="dxa"/>
            <w:tcBorders>
              <w:top w:val="single" w:sz="4" w:space="0" w:color="E36C0A"/>
              <w:left w:val="single" w:sz="4" w:space="0" w:color="E36C0A"/>
              <w:bottom w:val="single" w:sz="4" w:space="0" w:color="E36C0A"/>
              <w:right w:val="single" w:sz="4" w:space="0" w:color="E36C0A"/>
            </w:tcBorders>
          </w:tcPr>
          <w:p w14:paraId="36A036B0" w14:textId="77777777" w:rsidR="00523276" w:rsidRPr="00646A55" w:rsidRDefault="00523276" w:rsidP="00965D7F">
            <w:pPr>
              <w:spacing w:after="0" w:line="259" w:lineRule="auto"/>
              <w:ind w:left="1" w:firstLine="0"/>
            </w:pPr>
            <w:r w:rsidRPr="00646A55">
              <w:rPr>
                <w:sz w:val="16"/>
              </w:rPr>
              <w:t xml:space="preserve">regular </w:t>
            </w:r>
          </w:p>
        </w:tc>
        <w:tc>
          <w:tcPr>
            <w:tcW w:w="2765" w:type="dxa"/>
            <w:tcBorders>
              <w:top w:val="single" w:sz="4" w:space="0" w:color="E36C0A"/>
              <w:left w:val="single" w:sz="4" w:space="0" w:color="E36C0A"/>
              <w:bottom w:val="single" w:sz="4" w:space="0" w:color="E36C0A"/>
              <w:right w:val="single" w:sz="4" w:space="0" w:color="E36C0A"/>
            </w:tcBorders>
          </w:tcPr>
          <w:p w14:paraId="3B5EC1E6" w14:textId="77777777" w:rsidR="00523276" w:rsidRPr="00646A55" w:rsidRDefault="00523276" w:rsidP="00965D7F">
            <w:pPr>
              <w:spacing w:after="0" w:line="259" w:lineRule="auto"/>
              <w:ind w:left="1" w:firstLine="0"/>
            </w:pPr>
            <w:r w:rsidRPr="00646A55">
              <w:rPr>
                <w:sz w:val="16"/>
              </w:rPr>
              <w:t xml:space="preserve"> </w:t>
            </w:r>
          </w:p>
        </w:tc>
      </w:tr>
    </w:tbl>
    <w:p w14:paraId="1FCED026" w14:textId="77777777" w:rsidR="009412A8" w:rsidRPr="00646A55" w:rsidRDefault="009412A8">
      <w:pPr>
        <w:spacing w:after="0" w:line="259" w:lineRule="auto"/>
        <w:ind w:left="-1080" w:right="780" w:firstLine="0"/>
      </w:pPr>
    </w:p>
    <w:p w14:paraId="7FCEEF83" w14:textId="77777777" w:rsidR="00AC69B4" w:rsidRPr="00646A55" w:rsidRDefault="00AC69B4">
      <w:pPr>
        <w:spacing w:after="0" w:line="259" w:lineRule="auto"/>
        <w:ind w:left="-1080" w:right="780" w:firstLine="0"/>
      </w:pPr>
    </w:p>
    <w:p w14:paraId="3E9EE414" w14:textId="77777777" w:rsidR="00AC69B4" w:rsidRPr="00646A55" w:rsidRDefault="00AC69B4">
      <w:pPr>
        <w:spacing w:after="0" w:line="259" w:lineRule="auto"/>
        <w:ind w:left="-1080" w:right="780" w:firstLine="0"/>
      </w:pPr>
    </w:p>
    <w:p w14:paraId="60F24166" w14:textId="77777777" w:rsidR="00AC69B4" w:rsidRPr="00646A55" w:rsidRDefault="00AC69B4">
      <w:pPr>
        <w:spacing w:after="0" w:line="259" w:lineRule="auto"/>
        <w:ind w:left="-1080" w:right="780" w:firstLine="0"/>
      </w:pPr>
    </w:p>
    <w:tbl>
      <w:tblPr>
        <w:tblStyle w:val="TableGrid1"/>
        <w:tblW w:w="10146" w:type="dxa"/>
        <w:tblInd w:w="5" w:type="dxa"/>
        <w:tblCellMar>
          <w:top w:w="34" w:type="dxa"/>
          <w:left w:w="108" w:type="dxa"/>
          <w:bottom w:w="5" w:type="dxa"/>
          <w:right w:w="112" w:type="dxa"/>
        </w:tblCellMar>
        <w:tblLook w:val="04A0" w:firstRow="1" w:lastRow="0" w:firstColumn="1" w:lastColumn="0" w:noHBand="0" w:noVBand="1"/>
      </w:tblPr>
      <w:tblGrid>
        <w:gridCol w:w="1700"/>
        <w:gridCol w:w="3166"/>
        <w:gridCol w:w="1206"/>
        <w:gridCol w:w="1264"/>
        <w:gridCol w:w="2810"/>
      </w:tblGrid>
      <w:tr w:rsidR="00523276" w:rsidRPr="00646A55" w14:paraId="6EBDADE8" w14:textId="77777777" w:rsidTr="00523276">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83AAD78" w14:textId="77777777" w:rsidR="00523276" w:rsidRPr="00646A55" w:rsidRDefault="00523276">
            <w:pPr>
              <w:spacing w:after="0" w:line="259" w:lineRule="auto"/>
              <w:ind w:left="1" w:firstLine="0"/>
              <w:jc w:val="center"/>
              <w:rPr>
                <w:b/>
                <w:color w:val="FFFFFF"/>
                <w:sz w:val="18"/>
              </w:rPr>
            </w:pPr>
          </w:p>
        </w:tc>
        <w:tc>
          <w:tcPr>
            <w:tcW w:w="3166"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5C1406F6" w14:textId="6180E0BD" w:rsidR="00523276" w:rsidRPr="00646A55" w:rsidRDefault="00523276">
            <w:pPr>
              <w:spacing w:after="0" w:line="259" w:lineRule="auto"/>
              <w:ind w:left="1" w:firstLine="0"/>
              <w:jc w:val="center"/>
            </w:pPr>
            <w:r w:rsidRPr="00646A55">
              <w:rPr>
                <w:b/>
                <w:color w:val="FFFFFF"/>
                <w:sz w:val="18"/>
              </w:rPr>
              <w:t xml:space="preserve">Element </w:t>
            </w:r>
          </w:p>
        </w:tc>
        <w:tc>
          <w:tcPr>
            <w:tcW w:w="1206" w:type="dxa"/>
            <w:tcBorders>
              <w:top w:val="single" w:sz="4" w:space="0" w:color="000000"/>
              <w:left w:val="single" w:sz="4" w:space="0" w:color="000000"/>
              <w:bottom w:val="single" w:sz="6" w:space="0" w:color="E36C0A"/>
              <w:right w:val="single" w:sz="4" w:space="0" w:color="000000"/>
            </w:tcBorders>
            <w:shd w:val="clear" w:color="auto" w:fill="244061"/>
          </w:tcPr>
          <w:p w14:paraId="075BFE50" w14:textId="2DBB599A" w:rsidR="00523276" w:rsidRPr="00646A55" w:rsidRDefault="00523276">
            <w:pPr>
              <w:spacing w:after="0" w:line="259" w:lineRule="auto"/>
              <w:ind w:left="7" w:firstLine="0"/>
              <w:jc w:val="center"/>
            </w:pPr>
            <w:r w:rsidRPr="00646A55">
              <w:rPr>
                <w:b/>
                <w:color w:val="FFFFFF"/>
                <w:sz w:val="16"/>
              </w:rPr>
              <w:t>FY</w:t>
            </w:r>
            <w:r w:rsidR="0018390A">
              <w:rPr>
                <w:b/>
                <w:color w:val="FFFFFF"/>
                <w:sz w:val="16"/>
              </w:rPr>
              <w:t>20</w:t>
            </w:r>
            <w:r w:rsidRPr="00646A55">
              <w:rPr>
                <w:b/>
                <w:color w:val="FFFFFF"/>
                <w:sz w:val="16"/>
              </w:rPr>
              <w:t xml:space="preserve"> Schema </w:t>
            </w:r>
          </w:p>
          <w:p w14:paraId="6F37E899" w14:textId="18F40958" w:rsidR="00523276" w:rsidRPr="00646A55" w:rsidRDefault="00523276">
            <w:pPr>
              <w:spacing w:after="0" w:line="259" w:lineRule="auto"/>
              <w:ind w:left="0" w:firstLine="0"/>
              <w:jc w:val="center"/>
            </w:pPr>
            <w:r w:rsidRPr="00646A55">
              <w:rPr>
                <w:b/>
                <w:color w:val="FFFFFF"/>
                <w:sz w:val="16"/>
              </w:rPr>
              <w:t>(through August 201</w:t>
            </w:r>
            <w:r w:rsidR="0018390A">
              <w:rPr>
                <w:b/>
                <w:color w:val="FFFFFF"/>
                <w:sz w:val="16"/>
              </w:rPr>
              <w:t>9</w:t>
            </w:r>
            <w:r w:rsidRPr="00646A55">
              <w:rPr>
                <w:b/>
                <w:color w:val="FFFFFF"/>
                <w:sz w:val="16"/>
              </w:rPr>
              <w:t xml:space="preserve">) </w:t>
            </w:r>
          </w:p>
        </w:tc>
        <w:tc>
          <w:tcPr>
            <w:tcW w:w="1264" w:type="dxa"/>
            <w:tcBorders>
              <w:top w:val="single" w:sz="4" w:space="0" w:color="000000"/>
              <w:left w:val="single" w:sz="4" w:space="0" w:color="000000"/>
              <w:bottom w:val="single" w:sz="6" w:space="0" w:color="E36C0A"/>
              <w:right w:val="single" w:sz="4" w:space="0" w:color="000000"/>
            </w:tcBorders>
            <w:shd w:val="clear" w:color="auto" w:fill="244061"/>
          </w:tcPr>
          <w:p w14:paraId="4EE335DC" w14:textId="683498BB" w:rsidR="00523276" w:rsidRPr="00646A55" w:rsidRDefault="00523276">
            <w:pPr>
              <w:spacing w:after="0" w:line="259" w:lineRule="auto"/>
              <w:ind w:left="7" w:firstLine="0"/>
              <w:jc w:val="center"/>
            </w:pPr>
            <w:r w:rsidRPr="00646A55">
              <w:rPr>
                <w:b/>
                <w:color w:val="FFFFFF"/>
                <w:sz w:val="16"/>
              </w:rPr>
              <w:t>FY2</w:t>
            </w:r>
            <w:r w:rsidR="0018390A">
              <w:rPr>
                <w:b/>
                <w:color w:val="FFFFFF"/>
                <w:sz w:val="16"/>
              </w:rPr>
              <w:t>1</w:t>
            </w:r>
            <w:r w:rsidRPr="00646A55">
              <w:rPr>
                <w:b/>
                <w:color w:val="FFFFFF"/>
                <w:sz w:val="16"/>
              </w:rPr>
              <w:t xml:space="preserve"> Schema </w:t>
            </w:r>
          </w:p>
          <w:p w14:paraId="7D96118F" w14:textId="77777777" w:rsidR="00523276" w:rsidRPr="00646A55" w:rsidRDefault="00523276">
            <w:pPr>
              <w:spacing w:after="0" w:line="259" w:lineRule="auto"/>
              <w:ind w:left="1" w:firstLine="0"/>
              <w:jc w:val="center"/>
            </w:pPr>
            <w:r w:rsidRPr="00646A55">
              <w:rPr>
                <w:b/>
                <w:color w:val="FFFFFF"/>
                <w:sz w:val="16"/>
              </w:rPr>
              <w:t xml:space="preserve">(starting </w:t>
            </w:r>
          </w:p>
          <w:p w14:paraId="012C9696" w14:textId="46435A65" w:rsidR="00523276" w:rsidRPr="00646A55" w:rsidRDefault="00523276">
            <w:pPr>
              <w:spacing w:after="0" w:line="259" w:lineRule="auto"/>
              <w:ind w:left="7" w:firstLine="0"/>
              <w:jc w:val="center"/>
            </w:pPr>
            <w:r w:rsidRPr="00646A55">
              <w:rPr>
                <w:b/>
                <w:color w:val="FFFFFF"/>
                <w:sz w:val="16"/>
              </w:rPr>
              <w:t>September 201</w:t>
            </w:r>
            <w:r w:rsidR="0018390A">
              <w:rPr>
                <w:b/>
                <w:color w:val="FFFFFF"/>
                <w:sz w:val="16"/>
              </w:rPr>
              <w:t>9</w:t>
            </w:r>
            <w:r w:rsidRPr="00646A55">
              <w:rPr>
                <w:b/>
                <w:color w:val="FFFFFF"/>
                <w:sz w:val="16"/>
              </w:rPr>
              <w:t xml:space="preserve">) </w:t>
            </w:r>
          </w:p>
        </w:tc>
        <w:tc>
          <w:tcPr>
            <w:tcW w:w="2810"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2699A0E1" w14:textId="77777777" w:rsidR="00523276" w:rsidRPr="00646A55" w:rsidRDefault="00523276">
            <w:pPr>
              <w:spacing w:after="0" w:line="259" w:lineRule="auto"/>
              <w:ind w:left="6" w:firstLine="0"/>
              <w:jc w:val="center"/>
            </w:pPr>
            <w:r w:rsidRPr="00646A55">
              <w:rPr>
                <w:b/>
                <w:color w:val="FFFFFF"/>
                <w:sz w:val="20"/>
              </w:rPr>
              <w:t xml:space="preserve">Comments </w:t>
            </w:r>
          </w:p>
        </w:tc>
      </w:tr>
      <w:tr w:rsidR="00523276" w:rsidRPr="00646A55" w14:paraId="7C254825" w14:textId="77777777" w:rsidTr="00523276">
        <w:trPr>
          <w:trHeight w:val="269"/>
        </w:trPr>
        <w:tc>
          <w:tcPr>
            <w:tcW w:w="1700" w:type="dxa"/>
            <w:tcBorders>
              <w:top w:val="single" w:sz="6" w:space="0" w:color="E36C0A"/>
              <w:left w:val="single" w:sz="6" w:space="0" w:color="E36C0A"/>
              <w:bottom w:val="single" w:sz="6" w:space="0" w:color="E36C0A"/>
              <w:right w:val="single" w:sz="6" w:space="0" w:color="E36C0A"/>
            </w:tcBorders>
          </w:tcPr>
          <w:p w14:paraId="4F237B16" w14:textId="5CA4B4AF" w:rsidR="00523276" w:rsidRPr="00646A55" w:rsidRDefault="00523276" w:rsidP="00965D7F">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029E8C1" w14:textId="30FF59C4" w:rsidR="00523276" w:rsidRPr="00646A55" w:rsidRDefault="00523276" w:rsidP="00965D7F">
            <w:pPr>
              <w:spacing w:after="0" w:line="259" w:lineRule="auto"/>
              <w:ind w:left="0" w:firstLine="0"/>
            </w:pPr>
            <w:r w:rsidRPr="00646A55">
              <w:rPr>
                <w:sz w:val="18"/>
              </w:rPr>
              <w:t xml:space="preserve">cioRatingEval </w:t>
            </w:r>
          </w:p>
        </w:tc>
        <w:tc>
          <w:tcPr>
            <w:tcW w:w="1206" w:type="dxa"/>
            <w:tcBorders>
              <w:top w:val="single" w:sz="6" w:space="0" w:color="E36C0A"/>
              <w:left w:val="single" w:sz="6" w:space="0" w:color="E36C0A"/>
              <w:bottom w:val="single" w:sz="6" w:space="0" w:color="E36C0A"/>
              <w:right w:val="single" w:sz="6" w:space="0" w:color="E36C0A"/>
            </w:tcBorders>
          </w:tcPr>
          <w:p w14:paraId="32D2ECFC" w14:textId="01A65FCF" w:rsidR="00523276" w:rsidRPr="00646A55" w:rsidRDefault="00523276" w:rsidP="00965D7F">
            <w:pPr>
              <w:spacing w:after="0" w:line="259" w:lineRule="auto"/>
              <w:ind w:left="0" w:firstLine="0"/>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60DA5437" w14:textId="77777777" w:rsidR="00523276" w:rsidRPr="00646A55" w:rsidRDefault="00523276" w:rsidP="00965D7F">
            <w:pPr>
              <w:spacing w:after="0" w:line="259" w:lineRule="auto"/>
              <w:ind w:left="0" w:firstLine="0"/>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32DDA590" w14:textId="77777777" w:rsidR="00523276" w:rsidRPr="00646A55" w:rsidRDefault="00523276" w:rsidP="00965D7F">
            <w:pPr>
              <w:spacing w:after="0" w:line="259" w:lineRule="auto"/>
              <w:ind w:left="0" w:firstLine="0"/>
            </w:pPr>
            <w:r w:rsidRPr="00646A55">
              <w:rPr>
                <w:sz w:val="16"/>
              </w:rPr>
              <w:t xml:space="preserve">  </w:t>
            </w:r>
          </w:p>
        </w:tc>
      </w:tr>
      <w:tr w:rsidR="00523276" w:rsidRPr="00646A55" w14:paraId="68121B79" w14:textId="77777777" w:rsidTr="00523276">
        <w:trPr>
          <w:trHeight w:val="266"/>
        </w:trPr>
        <w:tc>
          <w:tcPr>
            <w:tcW w:w="1700" w:type="dxa"/>
            <w:tcBorders>
              <w:top w:val="single" w:sz="6" w:space="0" w:color="E36C0A"/>
              <w:left w:val="single" w:sz="6" w:space="0" w:color="E36C0A"/>
              <w:bottom w:val="single" w:sz="6" w:space="0" w:color="E36C0A"/>
              <w:right w:val="single" w:sz="6" w:space="0" w:color="E36C0A"/>
            </w:tcBorders>
          </w:tcPr>
          <w:p w14:paraId="4C6CDA66" w14:textId="1769C484" w:rsidR="00523276" w:rsidRPr="00646A55" w:rsidRDefault="00523276" w:rsidP="00523276">
            <w:pPr>
              <w:spacing w:after="0" w:line="259" w:lineRule="auto"/>
              <w:ind w:left="0" w:firstLine="0"/>
              <w:rPr>
                <w:sz w:val="18"/>
              </w:rPr>
            </w:pPr>
            <w:r w:rsidRPr="00646A55">
              <w:rPr>
                <w:sz w:val="18"/>
              </w:rPr>
              <w:t>CIO Evaluation</w:t>
            </w:r>
          </w:p>
        </w:tc>
        <w:tc>
          <w:tcPr>
            <w:tcW w:w="3166" w:type="dxa"/>
            <w:tcBorders>
              <w:top w:val="single" w:sz="6" w:space="0" w:color="E36C0A"/>
              <w:left w:val="single" w:sz="6" w:space="0" w:color="E36C0A"/>
              <w:bottom w:val="single" w:sz="6" w:space="0" w:color="E36C0A"/>
              <w:right w:val="single" w:sz="6" w:space="0" w:color="E36C0A"/>
            </w:tcBorders>
          </w:tcPr>
          <w:p w14:paraId="1DA6AB54" w14:textId="57DB5098" w:rsidR="00523276" w:rsidRPr="00646A55" w:rsidRDefault="00523276" w:rsidP="00523276">
            <w:pPr>
              <w:spacing w:after="0" w:line="259" w:lineRule="auto"/>
              <w:ind w:left="0" w:firstLine="0"/>
              <w:rPr>
                <w:sz w:val="18"/>
              </w:rPr>
            </w:pPr>
            <w:r w:rsidRPr="00646A55">
              <w:rPr>
                <w:sz w:val="18"/>
              </w:rPr>
              <w:t xml:space="preserve">cioComment </w:t>
            </w:r>
          </w:p>
        </w:tc>
        <w:tc>
          <w:tcPr>
            <w:tcW w:w="1206" w:type="dxa"/>
            <w:tcBorders>
              <w:top w:val="single" w:sz="6" w:space="0" w:color="E36C0A"/>
              <w:left w:val="single" w:sz="6" w:space="0" w:color="E36C0A"/>
              <w:bottom w:val="single" w:sz="6" w:space="0" w:color="E36C0A"/>
              <w:right w:val="single" w:sz="6" w:space="0" w:color="E36C0A"/>
            </w:tcBorders>
          </w:tcPr>
          <w:p w14:paraId="1E0781B8" w14:textId="13AFB555" w:rsidR="00523276" w:rsidRPr="00646A55" w:rsidRDefault="00523276" w:rsidP="00523276">
            <w:pPr>
              <w:spacing w:after="0" w:line="259" w:lineRule="auto"/>
              <w:ind w:left="0" w:firstLine="0"/>
              <w:rPr>
                <w:sz w:val="16"/>
              </w:rPr>
            </w:pPr>
            <w:r w:rsidRPr="00646A55">
              <w:rPr>
                <w:sz w:val="16"/>
              </w:rPr>
              <w:t xml:space="preserve">regular </w:t>
            </w:r>
          </w:p>
        </w:tc>
        <w:tc>
          <w:tcPr>
            <w:tcW w:w="1264" w:type="dxa"/>
            <w:tcBorders>
              <w:top w:val="single" w:sz="6" w:space="0" w:color="E36C0A"/>
              <w:left w:val="single" w:sz="6" w:space="0" w:color="E36C0A"/>
              <w:bottom w:val="single" w:sz="6" w:space="0" w:color="E36C0A"/>
              <w:right w:val="single" w:sz="6" w:space="0" w:color="E36C0A"/>
            </w:tcBorders>
          </w:tcPr>
          <w:p w14:paraId="21083F45" w14:textId="56CC36C0" w:rsidR="00523276" w:rsidRPr="00646A55" w:rsidRDefault="00523276" w:rsidP="00523276">
            <w:pPr>
              <w:spacing w:after="0" w:line="259" w:lineRule="auto"/>
              <w:ind w:left="0" w:firstLine="0"/>
              <w:rPr>
                <w:sz w:val="16"/>
              </w:rPr>
            </w:pPr>
            <w:r w:rsidRPr="00646A55">
              <w:rPr>
                <w:sz w:val="16"/>
              </w:rPr>
              <w:t xml:space="preserve">regular </w:t>
            </w:r>
          </w:p>
        </w:tc>
        <w:tc>
          <w:tcPr>
            <w:tcW w:w="2810" w:type="dxa"/>
            <w:tcBorders>
              <w:top w:val="single" w:sz="6" w:space="0" w:color="E36C0A"/>
              <w:left w:val="single" w:sz="6" w:space="0" w:color="E36C0A"/>
              <w:bottom w:val="single" w:sz="6" w:space="0" w:color="E36C0A"/>
              <w:right w:val="single" w:sz="6" w:space="0" w:color="E36C0A"/>
            </w:tcBorders>
          </w:tcPr>
          <w:p w14:paraId="54700239" w14:textId="77777777" w:rsidR="00523276" w:rsidRPr="00646A55" w:rsidRDefault="00523276" w:rsidP="00523276">
            <w:pPr>
              <w:spacing w:after="0" w:line="259" w:lineRule="auto"/>
              <w:ind w:left="0" w:firstLine="0"/>
              <w:rPr>
                <w:sz w:val="16"/>
              </w:rPr>
            </w:pPr>
          </w:p>
        </w:tc>
      </w:tr>
    </w:tbl>
    <w:p w14:paraId="1DF9CBD6" w14:textId="77777777" w:rsidR="009412A8" w:rsidRPr="00646A55" w:rsidRDefault="009412A8">
      <w:pPr>
        <w:spacing w:after="0" w:line="259" w:lineRule="auto"/>
        <w:ind w:left="-1080" w:right="780" w:firstLine="0"/>
      </w:pPr>
    </w:p>
    <w:tbl>
      <w:tblPr>
        <w:tblStyle w:val="TableGrid1"/>
        <w:tblW w:w="10146" w:type="dxa"/>
        <w:tblInd w:w="5" w:type="dxa"/>
        <w:tblCellMar>
          <w:top w:w="34" w:type="dxa"/>
          <w:left w:w="108" w:type="dxa"/>
          <w:right w:w="92" w:type="dxa"/>
        </w:tblCellMar>
        <w:tblLook w:val="04A0" w:firstRow="1" w:lastRow="0" w:firstColumn="1" w:lastColumn="0" w:noHBand="0" w:noVBand="1"/>
      </w:tblPr>
      <w:tblGrid>
        <w:gridCol w:w="1700"/>
        <w:gridCol w:w="3119"/>
        <w:gridCol w:w="1190"/>
        <w:gridCol w:w="1239"/>
        <w:gridCol w:w="2898"/>
      </w:tblGrid>
      <w:tr w:rsidR="00EB34C8" w:rsidRPr="00646A55" w14:paraId="4CA58B47" w14:textId="77777777" w:rsidTr="00EB34C8">
        <w:trPr>
          <w:trHeight w:val="595"/>
        </w:trPr>
        <w:tc>
          <w:tcPr>
            <w:tcW w:w="1700" w:type="dxa"/>
            <w:tcBorders>
              <w:top w:val="single" w:sz="4" w:space="0" w:color="000000"/>
              <w:left w:val="single" w:sz="4" w:space="0" w:color="000000"/>
              <w:bottom w:val="single" w:sz="6" w:space="0" w:color="E36C0A"/>
              <w:right w:val="single" w:sz="4" w:space="0" w:color="000000"/>
            </w:tcBorders>
            <w:shd w:val="clear" w:color="auto" w:fill="244061"/>
          </w:tcPr>
          <w:p w14:paraId="2EE95BE5" w14:textId="77777777" w:rsidR="00EB34C8" w:rsidRPr="00646A55" w:rsidRDefault="00EB34C8">
            <w:pPr>
              <w:spacing w:after="0" w:line="259" w:lineRule="auto"/>
              <w:ind w:left="1" w:firstLine="0"/>
              <w:jc w:val="center"/>
              <w:rPr>
                <w:b/>
                <w:color w:val="FFFFFF"/>
                <w:sz w:val="18"/>
              </w:rPr>
            </w:pPr>
          </w:p>
        </w:tc>
        <w:tc>
          <w:tcPr>
            <w:tcW w:w="3119"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130D82B9" w14:textId="201A6034" w:rsidR="00EB34C8" w:rsidRPr="00646A55" w:rsidRDefault="00EB34C8">
            <w:pPr>
              <w:spacing w:after="0" w:line="259" w:lineRule="auto"/>
              <w:ind w:left="1" w:firstLine="0"/>
              <w:jc w:val="center"/>
            </w:pPr>
            <w:r w:rsidRPr="00646A55">
              <w:rPr>
                <w:b/>
                <w:color w:val="FFFFFF"/>
                <w:sz w:val="18"/>
              </w:rPr>
              <w:t xml:space="preserve">Element </w:t>
            </w:r>
          </w:p>
        </w:tc>
        <w:tc>
          <w:tcPr>
            <w:tcW w:w="1190" w:type="dxa"/>
            <w:tcBorders>
              <w:top w:val="single" w:sz="4" w:space="0" w:color="000000"/>
              <w:left w:val="single" w:sz="4" w:space="0" w:color="000000"/>
              <w:bottom w:val="single" w:sz="6" w:space="0" w:color="E36C0A"/>
              <w:right w:val="single" w:sz="4" w:space="0" w:color="000000"/>
            </w:tcBorders>
            <w:shd w:val="clear" w:color="auto" w:fill="244061"/>
          </w:tcPr>
          <w:p w14:paraId="085CAC9B" w14:textId="2F1DC075" w:rsidR="00EB34C8" w:rsidRPr="00646A55" w:rsidRDefault="00EB34C8">
            <w:pPr>
              <w:spacing w:after="0" w:line="259" w:lineRule="auto"/>
              <w:ind w:left="7" w:firstLine="0"/>
              <w:jc w:val="center"/>
            </w:pPr>
            <w:r w:rsidRPr="00646A55">
              <w:rPr>
                <w:b/>
                <w:color w:val="FFFFFF"/>
                <w:sz w:val="16"/>
              </w:rPr>
              <w:t>FY</w:t>
            </w:r>
            <w:r w:rsidR="0018390A">
              <w:rPr>
                <w:b/>
                <w:color w:val="FFFFFF"/>
                <w:sz w:val="16"/>
              </w:rPr>
              <w:t>20</w:t>
            </w:r>
            <w:r w:rsidRPr="00646A55">
              <w:rPr>
                <w:b/>
                <w:color w:val="FFFFFF"/>
                <w:sz w:val="16"/>
              </w:rPr>
              <w:t xml:space="preserve"> Schema </w:t>
            </w:r>
          </w:p>
          <w:p w14:paraId="66566F07" w14:textId="24E23645" w:rsidR="00EB34C8" w:rsidRPr="00646A55" w:rsidRDefault="00EB34C8">
            <w:pPr>
              <w:spacing w:after="0" w:line="259" w:lineRule="auto"/>
              <w:ind w:left="0" w:firstLine="0"/>
              <w:jc w:val="center"/>
            </w:pPr>
            <w:r w:rsidRPr="00646A55">
              <w:rPr>
                <w:b/>
                <w:color w:val="FFFFFF"/>
                <w:sz w:val="16"/>
              </w:rPr>
              <w:t>(through August 201</w:t>
            </w:r>
            <w:r w:rsidR="0018390A">
              <w:rPr>
                <w:b/>
                <w:color w:val="FFFFFF"/>
                <w:sz w:val="16"/>
              </w:rPr>
              <w:t>9</w:t>
            </w:r>
            <w:r w:rsidRPr="00646A55">
              <w:rPr>
                <w:b/>
                <w:color w:val="FFFFFF"/>
                <w:sz w:val="16"/>
              </w:rPr>
              <w:t xml:space="preserve">) </w:t>
            </w:r>
          </w:p>
        </w:tc>
        <w:tc>
          <w:tcPr>
            <w:tcW w:w="1239" w:type="dxa"/>
            <w:tcBorders>
              <w:top w:val="single" w:sz="4" w:space="0" w:color="000000"/>
              <w:left w:val="single" w:sz="4" w:space="0" w:color="000000"/>
              <w:bottom w:val="single" w:sz="6" w:space="0" w:color="E36C0A"/>
              <w:right w:val="single" w:sz="4" w:space="0" w:color="000000"/>
            </w:tcBorders>
            <w:shd w:val="clear" w:color="auto" w:fill="244061"/>
          </w:tcPr>
          <w:p w14:paraId="1CEE4CA4" w14:textId="28369068" w:rsidR="00EB34C8" w:rsidRPr="00646A55" w:rsidRDefault="00EB34C8">
            <w:pPr>
              <w:spacing w:after="0" w:line="259" w:lineRule="auto"/>
              <w:ind w:left="7" w:firstLine="0"/>
              <w:jc w:val="center"/>
            </w:pPr>
            <w:r w:rsidRPr="00646A55">
              <w:rPr>
                <w:b/>
                <w:color w:val="FFFFFF"/>
                <w:sz w:val="16"/>
              </w:rPr>
              <w:t>FY2</w:t>
            </w:r>
            <w:r w:rsidR="0018390A">
              <w:rPr>
                <w:b/>
                <w:color w:val="FFFFFF"/>
                <w:sz w:val="16"/>
              </w:rPr>
              <w:t>1</w:t>
            </w:r>
            <w:r w:rsidRPr="00646A55">
              <w:rPr>
                <w:b/>
                <w:color w:val="FFFFFF"/>
                <w:sz w:val="16"/>
              </w:rPr>
              <w:t xml:space="preserve"> Schema </w:t>
            </w:r>
          </w:p>
          <w:p w14:paraId="7CFEF509" w14:textId="77777777" w:rsidR="00EB34C8" w:rsidRPr="00646A55" w:rsidRDefault="00EB34C8">
            <w:pPr>
              <w:spacing w:after="0" w:line="259" w:lineRule="auto"/>
              <w:ind w:left="1" w:firstLine="0"/>
              <w:jc w:val="center"/>
            </w:pPr>
            <w:r w:rsidRPr="00646A55">
              <w:rPr>
                <w:b/>
                <w:color w:val="FFFFFF"/>
                <w:sz w:val="16"/>
              </w:rPr>
              <w:t xml:space="preserve">(starting </w:t>
            </w:r>
          </w:p>
          <w:p w14:paraId="5C0B42B8" w14:textId="1B72BEB9" w:rsidR="00EB34C8" w:rsidRPr="00646A55" w:rsidRDefault="00EB34C8">
            <w:pPr>
              <w:spacing w:after="0" w:line="259" w:lineRule="auto"/>
              <w:ind w:left="7" w:firstLine="0"/>
              <w:jc w:val="center"/>
            </w:pPr>
            <w:r w:rsidRPr="00646A55">
              <w:rPr>
                <w:b/>
                <w:color w:val="FFFFFF"/>
                <w:sz w:val="16"/>
              </w:rPr>
              <w:t>September 20</w:t>
            </w:r>
            <w:r w:rsidR="0018390A">
              <w:rPr>
                <w:b/>
                <w:color w:val="FFFFFF"/>
                <w:sz w:val="16"/>
              </w:rPr>
              <w:t>21</w:t>
            </w:r>
            <w:r w:rsidRPr="00646A55">
              <w:rPr>
                <w:b/>
                <w:color w:val="FFFFFF"/>
                <w:sz w:val="16"/>
              </w:rPr>
              <w:t xml:space="preserve">) </w:t>
            </w:r>
          </w:p>
        </w:tc>
        <w:tc>
          <w:tcPr>
            <w:tcW w:w="2898" w:type="dxa"/>
            <w:tcBorders>
              <w:top w:val="single" w:sz="4" w:space="0" w:color="000000"/>
              <w:left w:val="single" w:sz="4" w:space="0" w:color="000000"/>
              <w:bottom w:val="single" w:sz="6" w:space="0" w:color="E36C0A"/>
              <w:right w:val="single" w:sz="4" w:space="0" w:color="000000"/>
            </w:tcBorders>
            <w:shd w:val="clear" w:color="auto" w:fill="244061"/>
            <w:vAlign w:val="bottom"/>
          </w:tcPr>
          <w:p w14:paraId="370B6EC7" w14:textId="77777777" w:rsidR="00EB34C8" w:rsidRPr="00646A55" w:rsidRDefault="00EB34C8">
            <w:pPr>
              <w:spacing w:after="0" w:line="259" w:lineRule="auto"/>
              <w:ind w:left="6" w:firstLine="0"/>
              <w:jc w:val="center"/>
            </w:pPr>
            <w:r w:rsidRPr="00646A55">
              <w:rPr>
                <w:b/>
                <w:color w:val="FFFFFF"/>
                <w:sz w:val="20"/>
              </w:rPr>
              <w:t xml:space="preserve">Comments </w:t>
            </w:r>
          </w:p>
        </w:tc>
      </w:tr>
      <w:tr w:rsidR="00EB34C8" w:rsidRPr="00646A55" w14:paraId="53BA3DD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319308AD" w14:textId="36122CDD"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450B594" w14:textId="672C8263" w:rsidR="00EB34C8" w:rsidRPr="00646A55" w:rsidRDefault="00EB34C8" w:rsidP="00965D7F">
            <w:pPr>
              <w:spacing w:after="0" w:line="259" w:lineRule="auto"/>
              <w:ind w:left="0" w:firstLine="0"/>
            </w:pPr>
            <w:r w:rsidRPr="00646A55">
              <w:rPr>
                <w:sz w:val="18"/>
              </w:rPr>
              <w:t xml:space="preserve">investmentSharedService </w:t>
            </w:r>
          </w:p>
        </w:tc>
        <w:tc>
          <w:tcPr>
            <w:tcW w:w="1190" w:type="dxa"/>
            <w:tcBorders>
              <w:top w:val="single" w:sz="6" w:space="0" w:color="E36C0A"/>
              <w:left w:val="single" w:sz="6" w:space="0" w:color="E36C0A"/>
              <w:bottom w:val="single" w:sz="6" w:space="0" w:color="E36C0A"/>
              <w:right w:val="single" w:sz="6" w:space="0" w:color="E36C0A"/>
            </w:tcBorders>
          </w:tcPr>
          <w:p w14:paraId="5752DA10" w14:textId="309BA8B1"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08475DA"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4A9DE1A"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11161D4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A4A8A45" w14:textId="46ABCF44"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28A753F5" w14:textId="6EA3E1AD" w:rsidR="00A44929" w:rsidRPr="00646A55" w:rsidRDefault="00A44929" w:rsidP="00965D7F">
            <w:pPr>
              <w:spacing w:after="0" w:line="259" w:lineRule="auto"/>
              <w:ind w:left="0" w:firstLine="0"/>
              <w:rPr>
                <w:sz w:val="18"/>
              </w:rPr>
            </w:pPr>
            <w:r w:rsidRPr="00646A55">
              <w:rPr>
                <w:sz w:val="18"/>
              </w:rPr>
              <w:t>investmentFutureSharedService</w:t>
            </w:r>
          </w:p>
        </w:tc>
        <w:tc>
          <w:tcPr>
            <w:tcW w:w="1190" w:type="dxa"/>
            <w:tcBorders>
              <w:top w:val="single" w:sz="6" w:space="0" w:color="E36C0A"/>
              <w:left w:val="single" w:sz="6" w:space="0" w:color="E36C0A"/>
              <w:bottom w:val="single" w:sz="6" w:space="0" w:color="E36C0A"/>
              <w:right w:val="single" w:sz="6" w:space="0" w:color="E36C0A"/>
            </w:tcBorders>
          </w:tcPr>
          <w:p w14:paraId="364C9E25" w14:textId="5AE094EF" w:rsidR="00A44929" w:rsidRPr="00646A55" w:rsidRDefault="001C4730" w:rsidP="00965D7F">
            <w:pPr>
              <w:spacing w:after="0" w:line="259" w:lineRule="auto"/>
              <w:ind w:left="0" w:firstLine="0"/>
              <w:rPr>
                <w:sz w:val="16"/>
              </w:rPr>
            </w:pPr>
            <w:r w:rsidRPr="00646A55">
              <w:rPr>
                <w:sz w:val="16"/>
              </w:rPr>
              <w:t>r</w:t>
            </w:r>
            <w:r w:rsidR="00DC5B9B" w:rsidRPr="00646A55">
              <w:rPr>
                <w:sz w:val="16"/>
              </w:rPr>
              <w:t>egular</w:t>
            </w:r>
          </w:p>
        </w:tc>
        <w:tc>
          <w:tcPr>
            <w:tcW w:w="1239" w:type="dxa"/>
            <w:tcBorders>
              <w:top w:val="single" w:sz="6" w:space="0" w:color="E36C0A"/>
              <w:left w:val="single" w:sz="6" w:space="0" w:color="E36C0A"/>
              <w:bottom w:val="single" w:sz="6" w:space="0" w:color="E36C0A"/>
              <w:right w:val="single" w:sz="6" w:space="0" w:color="E36C0A"/>
            </w:tcBorders>
          </w:tcPr>
          <w:p w14:paraId="345BB780" w14:textId="4B9C3F6B" w:rsidR="006E6804" w:rsidRPr="00646A55" w:rsidRDefault="001C4730" w:rsidP="00965D7F">
            <w:pPr>
              <w:spacing w:after="0" w:line="259" w:lineRule="auto"/>
              <w:ind w:left="0" w:firstLine="0"/>
              <w:rPr>
                <w:sz w:val="16"/>
              </w:rPr>
            </w:pPr>
            <w:r w:rsidRPr="00646A55">
              <w:rPr>
                <w:sz w:val="16"/>
              </w:rPr>
              <w:t>r</w:t>
            </w:r>
            <w:r w:rsidR="00DC5B9B" w:rsidRPr="00646A55">
              <w:rPr>
                <w:sz w:val="16"/>
              </w:rPr>
              <w:t>e</w:t>
            </w:r>
            <w:r w:rsidR="006E6804" w:rsidRPr="00646A55">
              <w:rPr>
                <w:sz w:val="16"/>
              </w:rPr>
              <w:t>gular</w:t>
            </w:r>
          </w:p>
        </w:tc>
        <w:tc>
          <w:tcPr>
            <w:tcW w:w="2898" w:type="dxa"/>
            <w:tcBorders>
              <w:top w:val="single" w:sz="6" w:space="0" w:color="E36C0A"/>
              <w:left w:val="single" w:sz="6" w:space="0" w:color="E36C0A"/>
              <w:bottom w:val="single" w:sz="6" w:space="0" w:color="E36C0A"/>
              <w:right w:val="single" w:sz="6" w:space="0" w:color="E36C0A"/>
            </w:tcBorders>
          </w:tcPr>
          <w:p w14:paraId="3D9B7CF8" w14:textId="77777777" w:rsidR="00A44929" w:rsidRPr="00646A55" w:rsidRDefault="00A44929" w:rsidP="00965D7F">
            <w:pPr>
              <w:spacing w:after="0" w:line="259" w:lineRule="auto"/>
              <w:ind w:left="0" w:firstLine="0"/>
              <w:rPr>
                <w:sz w:val="16"/>
              </w:rPr>
            </w:pPr>
          </w:p>
        </w:tc>
      </w:tr>
      <w:tr w:rsidR="00EB34C8" w:rsidRPr="00646A55" w14:paraId="5B45412E"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93BB697" w14:textId="7A8D6A44"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EA602" w14:textId="79FF10FD" w:rsidR="00EB34C8" w:rsidRPr="00646A55" w:rsidRDefault="00EB34C8" w:rsidP="00965D7F">
            <w:pPr>
              <w:spacing w:after="0" w:line="259" w:lineRule="auto"/>
              <w:ind w:left="0" w:firstLine="0"/>
            </w:pPr>
            <w:r w:rsidRPr="00646A55">
              <w:rPr>
                <w:sz w:val="18"/>
              </w:rPr>
              <w:t xml:space="preserve">investmentsEliminatedorReduced </w:t>
            </w:r>
          </w:p>
        </w:tc>
        <w:tc>
          <w:tcPr>
            <w:tcW w:w="1190" w:type="dxa"/>
            <w:tcBorders>
              <w:top w:val="single" w:sz="6" w:space="0" w:color="E36C0A"/>
              <w:left w:val="single" w:sz="6" w:space="0" w:color="E36C0A"/>
              <w:bottom w:val="single" w:sz="6" w:space="0" w:color="E36C0A"/>
              <w:right w:val="single" w:sz="6" w:space="0" w:color="E36C0A"/>
            </w:tcBorders>
          </w:tcPr>
          <w:p w14:paraId="0E639F0E" w14:textId="755BF01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ED9872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A236779"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063ABCD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4916108" w14:textId="43B05F5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0AE272B5" w14:textId="14A2CCA4" w:rsidR="00EB34C8" w:rsidRPr="00646A55" w:rsidRDefault="00EB34C8" w:rsidP="00965D7F">
            <w:pPr>
              <w:spacing w:after="0" w:line="259" w:lineRule="auto"/>
              <w:ind w:left="0" w:firstLine="0"/>
            </w:pPr>
            <w:r w:rsidRPr="00646A55">
              <w:rPr>
                <w:sz w:val="18"/>
              </w:rPr>
              <w:t xml:space="preserve">returnOnInvestmentDescription </w:t>
            </w:r>
          </w:p>
        </w:tc>
        <w:tc>
          <w:tcPr>
            <w:tcW w:w="1190" w:type="dxa"/>
            <w:tcBorders>
              <w:top w:val="single" w:sz="6" w:space="0" w:color="E36C0A"/>
              <w:left w:val="single" w:sz="6" w:space="0" w:color="E36C0A"/>
              <w:bottom w:val="single" w:sz="6" w:space="0" w:color="E36C0A"/>
              <w:right w:val="single" w:sz="6" w:space="0" w:color="E36C0A"/>
            </w:tcBorders>
          </w:tcPr>
          <w:p w14:paraId="2C5739EF" w14:textId="10C46A0B"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95657CC"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72FC02" w14:textId="77777777" w:rsidR="00EB34C8" w:rsidRPr="00646A55" w:rsidRDefault="00EB34C8" w:rsidP="00965D7F">
            <w:pPr>
              <w:spacing w:after="0" w:line="259" w:lineRule="auto"/>
              <w:ind w:left="0" w:firstLine="0"/>
            </w:pPr>
            <w:r w:rsidRPr="00646A55">
              <w:rPr>
                <w:sz w:val="16"/>
              </w:rPr>
              <w:t xml:space="preserve">  </w:t>
            </w:r>
          </w:p>
        </w:tc>
      </w:tr>
      <w:tr w:rsidR="00A44929" w:rsidRPr="00646A55" w14:paraId="59B0DF7B"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9F7DEB" w14:textId="6047066A" w:rsidR="00A44929"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49AE82AD" w14:textId="43D5C7B2" w:rsidR="00A44929" w:rsidRPr="00646A55" w:rsidRDefault="00A44929" w:rsidP="00965D7F">
            <w:pPr>
              <w:spacing w:after="0" w:line="259" w:lineRule="auto"/>
              <w:ind w:left="0" w:firstLine="0"/>
              <w:rPr>
                <w:sz w:val="18"/>
              </w:rPr>
            </w:pPr>
            <w:r w:rsidRPr="00646A55">
              <w:rPr>
                <w:sz w:val="18"/>
              </w:rPr>
              <w:t>paperworkReductionControlNumber</w:t>
            </w:r>
          </w:p>
        </w:tc>
        <w:tc>
          <w:tcPr>
            <w:tcW w:w="1190" w:type="dxa"/>
            <w:tcBorders>
              <w:top w:val="single" w:sz="6" w:space="0" w:color="E36C0A"/>
              <w:left w:val="single" w:sz="6" w:space="0" w:color="E36C0A"/>
              <w:bottom w:val="single" w:sz="6" w:space="0" w:color="E36C0A"/>
              <w:right w:val="single" w:sz="6" w:space="0" w:color="E36C0A"/>
            </w:tcBorders>
          </w:tcPr>
          <w:p w14:paraId="46D80CAD" w14:textId="58A2355A" w:rsidR="00A44929" w:rsidRPr="00646A55" w:rsidRDefault="00B452E0"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6B1CEA" w14:textId="17BCF20F" w:rsidR="00A44929" w:rsidRPr="00646A55" w:rsidRDefault="00B452E0"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4D413591" w14:textId="77777777" w:rsidR="00A44929" w:rsidRPr="00646A55" w:rsidRDefault="00A44929" w:rsidP="00965D7F">
            <w:pPr>
              <w:spacing w:after="0" w:line="259" w:lineRule="auto"/>
              <w:ind w:left="0" w:firstLine="0"/>
              <w:rPr>
                <w:sz w:val="16"/>
              </w:rPr>
            </w:pPr>
          </w:p>
        </w:tc>
      </w:tr>
      <w:tr w:rsidR="00EB34C8" w:rsidRPr="00646A55" w14:paraId="5866BA9C"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FAA182B" w14:textId="1A67FBA2"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377319C6" w14:textId="35E4A566" w:rsidR="00EB34C8" w:rsidRPr="00646A55" w:rsidRDefault="00EB34C8" w:rsidP="00965D7F">
            <w:pPr>
              <w:spacing w:after="0" w:line="259" w:lineRule="auto"/>
              <w:ind w:left="0" w:firstLine="0"/>
            </w:pPr>
            <w:r w:rsidRPr="00646A55">
              <w:rPr>
                <w:sz w:val="18"/>
              </w:rPr>
              <w:t xml:space="preserve">lifeCycleCosts </w:t>
            </w:r>
          </w:p>
        </w:tc>
        <w:tc>
          <w:tcPr>
            <w:tcW w:w="1190" w:type="dxa"/>
            <w:tcBorders>
              <w:top w:val="single" w:sz="6" w:space="0" w:color="E36C0A"/>
              <w:left w:val="single" w:sz="6" w:space="0" w:color="E36C0A"/>
              <w:bottom w:val="single" w:sz="6" w:space="0" w:color="E36C0A"/>
              <w:right w:val="single" w:sz="6" w:space="0" w:color="E36C0A"/>
            </w:tcBorders>
          </w:tcPr>
          <w:p w14:paraId="55B09B24" w14:textId="14534B9C"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33CA897"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91C9400"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BFA004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91FA3B0" w14:textId="222D3D2F"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811E130" w14:textId="31C762A2" w:rsidR="00EB34C8" w:rsidRPr="00646A55" w:rsidRDefault="00EB34C8" w:rsidP="00965D7F">
            <w:pPr>
              <w:spacing w:after="0" w:line="259" w:lineRule="auto"/>
              <w:ind w:left="0" w:firstLine="0"/>
            </w:pPr>
            <w:r w:rsidRPr="00646A55">
              <w:rPr>
                <w:sz w:val="18"/>
              </w:rPr>
              <w:t xml:space="preserve">investmentStartYear </w:t>
            </w:r>
          </w:p>
        </w:tc>
        <w:tc>
          <w:tcPr>
            <w:tcW w:w="1190" w:type="dxa"/>
            <w:tcBorders>
              <w:top w:val="single" w:sz="6" w:space="0" w:color="E36C0A"/>
              <w:left w:val="single" w:sz="6" w:space="0" w:color="E36C0A"/>
              <w:bottom w:val="single" w:sz="6" w:space="0" w:color="E36C0A"/>
              <w:right w:val="single" w:sz="6" w:space="0" w:color="E36C0A"/>
            </w:tcBorders>
          </w:tcPr>
          <w:p w14:paraId="60F8EB91" w14:textId="3EB63EC4"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87200B4"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891C9DD"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647C2FB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B16A9EB" w14:textId="3C910AEB" w:rsidR="00EB34C8" w:rsidRPr="00646A55" w:rsidRDefault="00A44929" w:rsidP="00965D7F">
            <w:pPr>
              <w:spacing w:after="0" w:line="259" w:lineRule="auto"/>
              <w:ind w:left="0" w:firstLine="0"/>
              <w:rPr>
                <w:sz w:val="18"/>
              </w:rPr>
            </w:pPr>
            <w:r w:rsidRPr="00646A55">
              <w:rPr>
                <w:sz w:val="18"/>
              </w:rPr>
              <w:t>Investment Details</w:t>
            </w:r>
          </w:p>
        </w:tc>
        <w:tc>
          <w:tcPr>
            <w:tcW w:w="3119" w:type="dxa"/>
            <w:tcBorders>
              <w:top w:val="single" w:sz="6" w:space="0" w:color="E36C0A"/>
              <w:left w:val="single" w:sz="6" w:space="0" w:color="E36C0A"/>
              <w:bottom w:val="single" w:sz="6" w:space="0" w:color="E36C0A"/>
              <w:right w:val="single" w:sz="6" w:space="0" w:color="E36C0A"/>
            </w:tcBorders>
          </w:tcPr>
          <w:p w14:paraId="70E940DD" w14:textId="4504FACF" w:rsidR="00EB34C8" w:rsidRPr="00646A55" w:rsidRDefault="00EB34C8" w:rsidP="00965D7F">
            <w:pPr>
              <w:spacing w:after="0" w:line="259" w:lineRule="auto"/>
              <w:ind w:left="0" w:firstLine="0"/>
            </w:pPr>
            <w:r w:rsidRPr="00646A55">
              <w:rPr>
                <w:sz w:val="18"/>
              </w:rPr>
              <w:t xml:space="preserve">investmentEndYear </w:t>
            </w:r>
          </w:p>
        </w:tc>
        <w:tc>
          <w:tcPr>
            <w:tcW w:w="1190" w:type="dxa"/>
            <w:tcBorders>
              <w:top w:val="single" w:sz="6" w:space="0" w:color="E36C0A"/>
              <w:left w:val="single" w:sz="6" w:space="0" w:color="E36C0A"/>
              <w:bottom w:val="single" w:sz="6" w:space="0" w:color="E36C0A"/>
              <w:right w:val="single" w:sz="6" w:space="0" w:color="E36C0A"/>
            </w:tcBorders>
          </w:tcPr>
          <w:p w14:paraId="3F6A4A68" w14:textId="46E06FE1"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B555D0"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6AA0B31"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13B6E64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3DEC5BB3" w14:textId="29527104"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4056CE" w14:textId="51DD9D67" w:rsidR="00EB34C8" w:rsidRPr="00646A55" w:rsidRDefault="00EB34C8" w:rsidP="00965D7F">
            <w:pPr>
              <w:spacing w:after="0" w:line="259" w:lineRule="auto"/>
              <w:ind w:left="0" w:firstLine="0"/>
            </w:pPr>
            <w:r w:rsidRPr="00646A55">
              <w:rPr>
                <w:sz w:val="18"/>
              </w:rPr>
              <w:t xml:space="preserve">addProject </w:t>
            </w:r>
          </w:p>
        </w:tc>
        <w:tc>
          <w:tcPr>
            <w:tcW w:w="1190" w:type="dxa"/>
            <w:tcBorders>
              <w:top w:val="single" w:sz="6" w:space="0" w:color="E36C0A"/>
              <w:left w:val="single" w:sz="6" w:space="0" w:color="E36C0A"/>
              <w:bottom w:val="single" w:sz="6" w:space="0" w:color="E36C0A"/>
              <w:right w:val="single" w:sz="6" w:space="0" w:color="E36C0A"/>
            </w:tcBorders>
          </w:tcPr>
          <w:p w14:paraId="3E4EDAF4" w14:textId="0B7EED4E"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2328C5E"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183FE82A" w14:textId="77777777" w:rsidR="00EB34C8" w:rsidRPr="00646A55" w:rsidRDefault="00EB34C8" w:rsidP="00965D7F">
            <w:pPr>
              <w:spacing w:after="0" w:line="259" w:lineRule="auto"/>
              <w:ind w:left="0" w:firstLine="0"/>
            </w:pPr>
            <w:r w:rsidRPr="00646A55">
              <w:rPr>
                <w:sz w:val="16"/>
              </w:rPr>
              <w:t xml:space="preserve">  </w:t>
            </w:r>
          </w:p>
          <w:p w14:paraId="66BA4A0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44B9B767"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FC60514" w14:textId="5F35713A"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AAD15AC" w14:textId="3003E070" w:rsidR="00EB34C8" w:rsidRPr="00646A55" w:rsidRDefault="00EB34C8" w:rsidP="00965D7F">
            <w:pPr>
              <w:spacing w:after="0" w:line="259" w:lineRule="auto"/>
              <w:ind w:left="0" w:firstLine="0"/>
            </w:pPr>
            <w:r w:rsidRPr="00646A55">
              <w:rPr>
                <w:sz w:val="18"/>
              </w:rPr>
              <w:t xml:space="preserve">uniqueProjectId </w:t>
            </w:r>
          </w:p>
        </w:tc>
        <w:tc>
          <w:tcPr>
            <w:tcW w:w="1190" w:type="dxa"/>
            <w:tcBorders>
              <w:top w:val="single" w:sz="6" w:space="0" w:color="E36C0A"/>
              <w:left w:val="single" w:sz="6" w:space="0" w:color="E36C0A"/>
              <w:bottom w:val="single" w:sz="6" w:space="0" w:color="E36C0A"/>
              <w:right w:val="single" w:sz="6" w:space="0" w:color="E36C0A"/>
            </w:tcBorders>
          </w:tcPr>
          <w:p w14:paraId="0D254632" w14:textId="79D615DA"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A02B66A"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1D00F0" w14:textId="77777777" w:rsidR="00EB34C8" w:rsidRPr="00646A55" w:rsidRDefault="00EB34C8" w:rsidP="00965D7F">
            <w:pPr>
              <w:spacing w:after="160" w:line="259" w:lineRule="auto"/>
              <w:ind w:left="0" w:firstLine="0"/>
            </w:pPr>
          </w:p>
        </w:tc>
      </w:tr>
      <w:tr w:rsidR="00EB34C8" w:rsidRPr="00646A55" w14:paraId="14083A7C" w14:textId="77777777" w:rsidTr="00EB34C8">
        <w:trPr>
          <w:trHeight w:val="233"/>
        </w:trPr>
        <w:tc>
          <w:tcPr>
            <w:tcW w:w="1700" w:type="dxa"/>
            <w:tcBorders>
              <w:top w:val="single" w:sz="6" w:space="0" w:color="E36C0A"/>
              <w:left w:val="single" w:sz="6" w:space="0" w:color="E36C0A"/>
              <w:bottom w:val="single" w:sz="6" w:space="0" w:color="E36C0A"/>
              <w:right w:val="single" w:sz="6" w:space="0" w:color="E36C0A"/>
            </w:tcBorders>
          </w:tcPr>
          <w:p w14:paraId="59BD4A75" w14:textId="2045B7E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3BDB772" w14:textId="006C6723" w:rsidR="00EB34C8" w:rsidRPr="00646A55" w:rsidRDefault="00EB34C8" w:rsidP="00965D7F">
            <w:pPr>
              <w:spacing w:after="0" w:line="259" w:lineRule="auto"/>
              <w:ind w:left="0" w:firstLine="0"/>
            </w:pPr>
            <w:r w:rsidRPr="00646A55">
              <w:rPr>
                <w:sz w:val="18"/>
              </w:rPr>
              <w:t xml:space="preserve">agencyProjectId </w:t>
            </w:r>
          </w:p>
        </w:tc>
        <w:tc>
          <w:tcPr>
            <w:tcW w:w="1190" w:type="dxa"/>
            <w:tcBorders>
              <w:top w:val="single" w:sz="6" w:space="0" w:color="E36C0A"/>
              <w:left w:val="single" w:sz="6" w:space="0" w:color="E36C0A"/>
              <w:bottom w:val="single" w:sz="6" w:space="0" w:color="E36C0A"/>
              <w:right w:val="single" w:sz="6" w:space="0" w:color="E36C0A"/>
            </w:tcBorders>
          </w:tcPr>
          <w:p w14:paraId="40335FC3" w14:textId="22BE2176" w:rsidR="00EB34C8" w:rsidRPr="00646A55" w:rsidRDefault="00EB34C8" w:rsidP="00965D7F">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DEDA365" w14:textId="77777777" w:rsidR="00EB34C8" w:rsidRPr="00646A55" w:rsidRDefault="00EB34C8" w:rsidP="00965D7F">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0A20E37" w14:textId="77777777" w:rsidR="00EB34C8" w:rsidRPr="00646A55" w:rsidRDefault="00EB34C8" w:rsidP="00965D7F">
            <w:pPr>
              <w:spacing w:after="0" w:line="259" w:lineRule="auto"/>
              <w:ind w:left="0" w:firstLine="0"/>
            </w:pPr>
            <w:r w:rsidRPr="00646A55">
              <w:rPr>
                <w:sz w:val="16"/>
              </w:rPr>
              <w:t xml:space="preserve">  </w:t>
            </w:r>
          </w:p>
        </w:tc>
      </w:tr>
      <w:tr w:rsidR="00EB34C8" w:rsidRPr="00646A55" w14:paraId="2CD2C39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5A0F11B9" w14:textId="2DAD0018"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AB86D1C" w14:textId="6C42CF14" w:rsidR="00EB34C8" w:rsidRPr="00646A55" w:rsidRDefault="00EB34C8" w:rsidP="00965D7F">
            <w:pPr>
              <w:spacing w:after="0" w:line="259" w:lineRule="auto"/>
              <w:ind w:left="0" w:firstLine="0"/>
            </w:pPr>
            <w:r w:rsidRPr="00646A55">
              <w:rPr>
                <w:sz w:val="18"/>
              </w:rPr>
              <w:t xml:space="preserve">projectName </w:t>
            </w:r>
          </w:p>
        </w:tc>
        <w:tc>
          <w:tcPr>
            <w:tcW w:w="1190" w:type="dxa"/>
            <w:tcBorders>
              <w:top w:val="single" w:sz="6" w:space="0" w:color="E36C0A"/>
              <w:left w:val="single" w:sz="6" w:space="0" w:color="E36C0A"/>
              <w:bottom w:val="single" w:sz="6" w:space="0" w:color="E36C0A"/>
              <w:right w:val="single" w:sz="6" w:space="0" w:color="E36C0A"/>
            </w:tcBorders>
          </w:tcPr>
          <w:p w14:paraId="303E7848" w14:textId="418768C3" w:rsidR="00EB34C8" w:rsidRPr="00646A55" w:rsidRDefault="00EB34C8" w:rsidP="00965D7F">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79922F8" w14:textId="77777777" w:rsidR="00EB34C8" w:rsidRPr="00646A55" w:rsidRDefault="00EB34C8" w:rsidP="00965D7F">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78DF6280" w14:textId="3807656D" w:rsidR="00EB34C8" w:rsidRPr="00646A55" w:rsidRDefault="00EB34C8" w:rsidP="00965D7F">
            <w:pPr>
              <w:spacing w:after="0" w:line="259" w:lineRule="auto"/>
              <w:ind w:left="0" w:firstLine="0"/>
            </w:pPr>
            <w:r w:rsidRPr="00646A55">
              <w:rPr>
                <w:sz w:val="16"/>
              </w:rPr>
              <w:t xml:space="preserve">  Regular for September submissions</w:t>
            </w:r>
          </w:p>
        </w:tc>
      </w:tr>
      <w:tr w:rsidR="00EB34C8" w:rsidRPr="00646A55" w14:paraId="11B30561"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4513C6D2" w14:textId="60E97720"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CA6FBEF" w14:textId="2785FAAC" w:rsidR="00EB34C8" w:rsidRPr="00646A55" w:rsidRDefault="00EB34C8" w:rsidP="00965D7F">
            <w:pPr>
              <w:spacing w:after="0" w:line="259" w:lineRule="auto"/>
              <w:ind w:left="0" w:firstLine="0"/>
            </w:pPr>
            <w:r w:rsidRPr="00646A55">
              <w:rPr>
                <w:sz w:val="18"/>
              </w:rPr>
              <w:t xml:space="preserve">projectGoal </w:t>
            </w:r>
          </w:p>
        </w:tc>
        <w:tc>
          <w:tcPr>
            <w:tcW w:w="1190" w:type="dxa"/>
            <w:tcBorders>
              <w:top w:val="single" w:sz="6" w:space="0" w:color="E36C0A"/>
              <w:left w:val="single" w:sz="6" w:space="0" w:color="E36C0A"/>
              <w:bottom w:val="single" w:sz="6" w:space="0" w:color="E36C0A"/>
              <w:right w:val="single" w:sz="6" w:space="0" w:color="E36C0A"/>
            </w:tcBorders>
          </w:tcPr>
          <w:p w14:paraId="1D1BC583" w14:textId="42EF4A0B" w:rsidR="00EB34C8" w:rsidRPr="00646A55" w:rsidRDefault="00B452E0" w:rsidP="00965D7F">
            <w:pPr>
              <w:spacing w:after="0" w:line="259" w:lineRule="auto"/>
              <w:ind w:left="0" w:firstLine="0"/>
            </w:pPr>
            <w:r w:rsidRPr="00646A55">
              <w:rPr>
                <w:sz w:val="16"/>
              </w:rPr>
              <w:t>regular</w:t>
            </w:r>
            <w:r w:rsidR="00EB34C8" w:rsidRPr="00646A55">
              <w:rPr>
                <w:sz w:val="16"/>
              </w:rPr>
              <w:t xml:space="preserve"> </w:t>
            </w:r>
          </w:p>
        </w:tc>
        <w:tc>
          <w:tcPr>
            <w:tcW w:w="1239" w:type="dxa"/>
            <w:tcBorders>
              <w:top w:val="single" w:sz="6" w:space="0" w:color="E36C0A"/>
              <w:left w:val="single" w:sz="6" w:space="0" w:color="E36C0A"/>
              <w:bottom w:val="single" w:sz="6" w:space="0" w:color="E36C0A"/>
              <w:right w:val="single" w:sz="6" w:space="0" w:color="E36C0A"/>
            </w:tcBorders>
          </w:tcPr>
          <w:p w14:paraId="4D74E338" w14:textId="7B821C57" w:rsidR="00EB34C8" w:rsidRPr="00646A55" w:rsidRDefault="00B452E0" w:rsidP="00965D7F">
            <w:pPr>
              <w:spacing w:after="0" w:line="259" w:lineRule="auto"/>
              <w:ind w:left="0" w:firstLine="0"/>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183DB0C4" w14:textId="498625C6" w:rsidR="00EB34C8" w:rsidRPr="00646A55" w:rsidRDefault="00EB34C8" w:rsidP="00965D7F">
            <w:pPr>
              <w:spacing w:after="0" w:line="259" w:lineRule="auto"/>
              <w:ind w:left="0" w:firstLine="0"/>
            </w:pPr>
            <w:r w:rsidRPr="00646A55">
              <w:rPr>
                <w:sz w:val="16"/>
              </w:rPr>
              <w:t xml:space="preserve">  </w:t>
            </w:r>
          </w:p>
        </w:tc>
      </w:tr>
      <w:tr w:rsidR="00EB34C8" w:rsidRPr="00646A55" w14:paraId="5D9E8CF6"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7771D616" w14:textId="778C01BB" w:rsidR="00EB34C8" w:rsidRPr="00646A55" w:rsidRDefault="00C632CA" w:rsidP="00965D7F">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47C91A3" w14:textId="28C4CCEF" w:rsidR="00EB34C8" w:rsidRPr="00646A55" w:rsidRDefault="00EB34C8" w:rsidP="00965D7F">
            <w:pPr>
              <w:spacing w:after="0" w:line="259" w:lineRule="auto"/>
              <w:ind w:left="0" w:firstLine="0"/>
              <w:rPr>
                <w:sz w:val="18"/>
              </w:rPr>
            </w:pPr>
            <w:r w:rsidRPr="00646A55">
              <w:rPr>
                <w:sz w:val="18"/>
              </w:rPr>
              <w:t>existingmetricID</w:t>
            </w:r>
          </w:p>
        </w:tc>
        <w:tc>
          <w:tcPr>
            <w:tcW w:w="1190" w:type="dxa"/>
            <w:tcBorders>
              <w:top w:val="single" w:sz="6" w:space="0" w:color="E36C0A"/>
              <w:left w:val="single" w:sz="6" w:space="0" w:color="E36C0A"/>
              <w:bottom w:val="single" w:sz="6" w:space="0" w:color="E36C0A"/>
              <w:right w:val="single" w:sz="6" w:space="0" w:color="E36C0A"/>
            </w:tcBorders>
          </w:tcPr>
          <w:p w14:paraId="39EBDB54" w14:textId="4F250139" w:rsidR="00EB34C8" w:rsidRPr="00646A55" w:rsidRDefault="00EB34C8" w:rsidP="00965D7F">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2849F970" w14:textId="01B5FE4A" w:rsidR="00EB34C8" w:rsidRPr="00646A55" w:rsidRDefault="00EB34C8" w:rsidP="00965D7F">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38F301F3" w14:textId="77777777" w:rsidR="00EB34C8" w:rsidRPr="00646A55" w:rsidRDefault="00EB34C8" w:rsidP="00965D7F">
            <w:pPr>
              <w:spacing w:after="0" w:line="259" w:lineRule="auto"/>
              <w:ind w:left="0" w:firstLine="0"/>
              <w:rPr>
                <w:sz w:val="16"/>
              </w:rPr>
            </w:pPr>
          </w:p>
        </w:tc>
      </w:tr>
      <w:tr w:rsidR="00EB34C8" w:rsidRPr="00646A55" w14:paraId="50BFE07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D947A3C" w14:textId="512B4D7B"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F46AA63" w14:textId="333F1B50" w:rsidR="00EB34C8" w:rsidRPr="00646A55" w:rsidRDefault="00EB34C8" w:rsidP="0046389E">
            <w:pPr>
              <w:spacing w:after="0" w:line="259" w:lineRule="auto"/>
              <w:ind w:left="0" w:firstLine="0"/>
              <w:rPr>
                <w:sz w:val="18"/>
              </w:rPr>
            </w:pPr>
            <w:r w:rsidRPr="00646A55">
              <w:rPr>
                <w:sz w:val="18"/>
              </w:rPr>
              <w:t>newmetricDescription</w:t>
            </w:r>
          </w:p>
        </w:tc>
        <w:tc>
          <w:tcPr>
            <w:tcW w:w="1190" w:type="dxa"/>
            <w:tcBorders>
              <w:top w:val="single" w:sz="6" w:space="0" w:color="E36C0A"/>
              <w:left w:val="single" w:sz="6" w:space="0" w:color="E36C0A"/>
              <w:bottom w:val="single" w:sz="6" w:space="0" w:color="E36C0A"/>
              <w:right w:val="single" w:sz="6" w:space="0" w:color="E36C0A"/>
            </w:tcBorders>
          </w:tcPr>
          <w:p w14:paraId="55039BEA" w14:textId="1F9FE4BF"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68134E8" w14:textId="54172C7B"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25D7540B" w14:textId="77777777" w:rsidR="00EB34C8" w:rsidRPr="00646A55" w:rsidRDefault="00EB34C8" w:rsidP="0046389E">
            <w:pPr>
              <w:spacing w:after="0" w:line="259" w:lineRule="auto"/>
              <w:ind w:left="0" w:firstLine="0"/>
              <w:rPr>
                <w:sz w:val="16"/>
              </w:rPr>
            </w:pPr>
          </w:p>
        </w:tc>
      </w:tr>
      <w:tr w:rsidR="00EB34C8" w:rsidRPr="00646A55" w14:paraId="051FB82D"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7102F31" w14:textId="05484CEA"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C133774" w14:textId="1C37D7CC" w:rsidR="00EB34C8" w:rsidRPr="00646A55" w:rsidRDefault="00EB34C8" w:rsidP="0046389E">
            <w:pPr>
              <w:spacing w:after="0" w:line="259" w:lineRule="auto"/>
              <w:ind w:left="0" w:firstLine="0"/>
              <w:rPr>
                <w:sz w:val="18"/>
              </w:rPr>
            </w:pPr>
            <w:r w:rsidRPr="00646A55">
              <w:rPr>
                <w:sz w:val="18"/>
              </w:rPr>
              <w:t>metricTargetatDeployment</w:t>
            </w:r>
          </w:p>
        </w:tc>
        <w:tc>
          <w:tcPr>
            <w:tcW w:w="1190" w:type="dxa"/>
            <w:tcBorders>
              <w:top w:val="single" w:sz="6" w:space="0" w:color="E36C0A"/>
              <w:left w:val="single" w:sz="6" w:space="0" w:color="E36C0A"/>
              <w:bottom w:val="single" w:sz="6" w:space="0" w:color="E36C0A"/>
              <w:right w:val="single" w:sz="6" w:space="0" w:color="E36C0A"/>
            </w:tcBorders>
          </w:tcPr>
          <w:p w14:paraId="38435181" w14:textId="33F7B6A4"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099A9F27" w14:textId="412673AA"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0BD8541E" w14:textId="77777777" w:rsidR="00EB34C8" w:rsidRPr="00646A55" w:rsidRDefault="00EB34C8" w:rsidP="0046389E">
            <w:pPr>
              <w:spacing w:after="0" w:line="259" w:lineRule="auto"/>
              <w:ind w:left="0" w:firstLine="0"/>
              <w:rPr>
                <w:sz w:val="16"/>
              </w:rPr>
            </w:pPr>
          </w:p>
        </w:tc>
      </w:tr>
      <w:tr w:rsidR="00EB34C8" w:rsidRPr="00646A55" w14:paraId="4CB97E5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10AAF1E" w14:textId="41BB6FB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30DB4C" w14:textId="349A3EE7" w:rsidR="00EB34C8" w:rsidRPr="00646A55" w:rsidRDefault="00EB34C8" w:rsidP="0046389E">
            <w:pPr>
              <w:spacing w:after="0" w:line="259" w:lineRule="auto"/>
              <w:ind w:left="0" w:firstLine="0"/>
              <w:rPr>
                <w:sz w:val="18"/>
              </w:rPr>
            </w:pPr>
            <w:r w:rsidRPr="00646A55">
              <w:rPr>
                <w:sz w:val="18"/>
              </w:rPr>
              <w:t>metricUoM</w:t>
            </w:r>
          </w:p>
        </w:tc>
        <w:tc>
          <w:tcPr>
            <w:tcW w:w="1190" w:type="dxa"/>
            <w:tcBorders>
              <w:top w:val="single" w:sz="6" w:space="0" w:color="E36C0A"/>
              <w:left w:val="single" w:sz="6" w:space="0" w:color="E36C0A"/>
              <w:bottom w:val="single" w:sz="6" w:space="0" w:color="E36C0A"/>
              <w:right w:val="single" w:sz="6" w:space="0" w:color="E36C0A"/>
            </w:tcBorders>
          </w:tcPr>
          <w:p w14:paraId="3C59B96B" w14:textId="7870CBC0"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92B0A4C" w14:textId="757AF3DF"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6336E9F0" w14:textId="77777777" w:rsidR="00EB34C8" w:rsidRPr="00646A55" w:rsidRDefault="00EB34C8" w:rsidP="0046389E">
            <w:pPr>
              <w:spacing w:after="0" w:line="259" w:lineRule="auto"/>
              <w:ind w:left="0" w:firstLine="0"/>
              <w:rPr>
                <w:sz w:val="16"/>
              </w:rPr>
            </w:pPr>
          </w:p>
        </w:tc>
      </w:tr>
      <w:tr w:rsidR="00EB34C8" w:rsidRPr="00646A55" w14:paraId="44030321"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63B55C7" w14:textId="4EB8CC77"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A0A346F" w14:textId="7271F57F" w:rsidR="00EB34C8" w:rsidRPr="00646A55" w:rsidRDefault="00EB34C8" w:rsidP="0046389E">
            <w:pPr>
              <w:spacing w:after="0" w:line="259" w:lineRule="auto"/>
              <w:ind w:left="0" w:firstLine="0"/>
              <w:rPr>
                <w:sz w:val="18"/>
              </w:rPr>
            </w:pPr>
            <w:r w:rsidRPr="00646A55">
              <w:rPr>
                <w:sz w:val="18"/>
              </w:rPr>
              <w:t>metricMeasurementCondition</w:t>
            </w:r>
          </w:p>
        </w:tc>
        <w:tc>
          <w:tcPr>
            <w:tcW w:w="1190" w:type="dxa"/>
            <w:tcBorders>
              <w:top w:val="single" w:sz="6" w:space="0" w:color="E36C0A"/>
              <w:left w:val="single" w:sz="6" w:space="0" w:color="E36C0A"/>
              <w:bottom w:val="single" w:sz="6" w:space="0" w:color="E36C0A"/>
              <w:right w:val="single" w:sz="6" w:space="0" w:color="E36C0A"/>
            </w:tcBorders>
          </w:tcPr>
          <w:p w14:paraId="548A688E" w14:textId="59690442" w:rsidR="00EB34C8" w:rsidRPr="00646A55" w:rsidRDefault="00EB34C8"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5CD9EE72" w14:textId="2CD53CD5" w:rsidR="00EB34C8" w:rsidRPr="00646A55" w:rsidRDefault="00EB34C8" w:rsidP="0046389E">
            <w:pPr>
              <w:spacing w:after="0" w:line="259" w:lineRule="auto"/>
              <w:ind w:left="0" w:firstLine="0"/>
              <w:rPr>
                <w:sz w:val="16"/>
              </w:rPr>
            </w:pPr>
            <w:r w:rsidRPr="00646A55">
              <w:rPr>
                <w:sz w:val="16"/>
              </w:rPr>
              <w:t>regular</w:t>
            </w:r>
          </w:p>
        </w:tc>
        <w:tc>
          <w:tcPr>
            <w:tcW w:w="2898" w:type="dxa"/>
            <w:tcBorders>
              <w:top w:val="single" w:sz="6" w:space="0" w:color="E36C0A"/>
              <w:left w:val="single" w:sz="6" w:space="0" w:color="E36C0A"/>
              <w:bottom w:val="single" w:sz="6" w:space="0" w:color="E36C0A"/>
              <w:right w:val="single" w:sz="6" w:space="0" w:color="E36C0A"/>
            </w:tcBorders>
          </w:tcPr>
          <w:p w14:paraId="2F9D639B" w14:textId="77777777" w:rsidR="00EB34C8" w:rsidRPr="00646A55" w:rsidRDefault="00EB34C8" w:rsidP="0046389E">
            <w:pPr>
              <w:spacing w:after="0" w:line="259" w:lineRule="auto"/>
              <w:ind w:left="0" w:firstLine="0"/>
              <w:rPr>
                <w:sz w:val="16"/>
              </w:rPr>
            </w:pPr>
          </w:p>
        </w:tc>
      </w:tr>
      <w:tr w:rsidR="00EB34C8" w:rsidRPr="00646A55" w14:paraId="64B2A0B8"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68A5188B" w14:textId="2288D20A"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BE21A3B" w14:textId="4BD5EAFF" w:rsidR="00EB34C8" w:rsidRPr="00646A55" w:rsidRDefault="00EB34C8" w:rsidP="0046389E">
            <w:pPr>
              <w:spacing w:after="0" w:line="259" w:lineRule="auto"/>
              <w:ind w:left="0" w:firstLine="0"/>
            </w:pPr>
            <w:r w:rsidRPr="00646A55">
              <w:rPr>
                <w:sz w:val="18"/>
              </w:rPr>
              <w:t xml:space="preserve">projectStartDate </w:t>
            </w:r>
          </w:p>
        </w:tc>
        <w:tc>
          <w:tcPr>
            <w:tcW w:w="1190" w:type="dxa"/>
            <w:tcBorders>
              <w:top w:val="single" w:sz="6" w:space="0" w:color="E36C0A"/>
              <w:left w:val="single" w:sz="6" w:space="0" w:color="E36C0A"/>
              <w:bottom w:val="single" w:sz="6" w:space="0" w:color="E36C0A"/>
              <w:right w:val="single" w:sz="6" w:space="0" w:color="E36C0A"/>
            </w:tcBorders>
          </w:tcPr>
          <w:p w14:paraId="4C15018E" w14:textId="7126425C"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CE9804C"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4EBCA0A"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0723126E"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EAB9F44" w14:textId="75EE972E"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3CCB0CD" w14:textId="55894868" w:rsidR="00EB34C8" w:rsidRPr="00646A55" w:rsidRDefault="00EB34C8" w:rsidP="0046389E">
            <w:pPr>
              <w:spacing w:after="0" w:line="259" w:lineRule="auto"/>
              <w:ind w:left="0" w:firstLine="0"/>
            </w:pPr>
            <w:r w:rsidRPr="00646A55">
              <w:rPr>
                <w:sz w:val="18"/>
              </w:rPr>
              <w:t xml:space="preserve">projectCompletionDate </w:t>
            </w:r>
          </w:p>
        </w:tc>
        <w:tc>
          <w:tcPr>
            <w:tcW w:w="1190" w:type="dxa"/>
            <w:tcBorders>
              <w:top w:val="single" w:sz="6" w:space="0" w:color="E36C0A"/>
              <w:left w:val="single" w:sz="6" w:space="0" w:color="E36C0A"/>
              <w:bottom w:val="single" w:sz="6" w:space="0" w:color="E36C0A"/>
              <w:right w:val="single" w:sz="6" w:space="0" w:color="E36C0A"/>
            </w:tcBorders>
          </w:tcPr>
          <w:p w14:paraId="4EA768E9" w14:textId="3E63265D"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7709494"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0500B4C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7622EB5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3E1E024" w14:textId="5D2ABFD6"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786AFEB" w14:textId="6A705E63" w:rsidR="00EB34C8" w:rsidRPr="00646A55" w:rsidRDefault="00EB34C8" w:rsidP="0046389E">
            <w:pPr>
              <w:spacing w:after="0" w:line="259" w:lineRule="auto"/>
              <w:ind w:left="0" w:firstLine="0"/>
            </w:pPr>
            <w:r w:rsidRPr="00646A55">
              <w:rPr>
                <w:sz w:val="18"/>
              </w:rPr>
              <w:t xml:space="preserve">projectLifeCycleCost </w:t>
            </w:r>
          </w:p>
        </w:tc>
        <w:tc>
          <w:tcPr>
            <w:tcW w:w="1190" w:type="dxa"/>
            <w:tcBorders>
              <w:top w:val="single" w:sz="6" w:space="0" w:color="E36C0A"/>
              <w:left w:val="single" w:sz="6" w:space="0" w:color="E36C0A"/>
              <w:bottom w:val="single" w:sz="6" w:space="0" w:color="E36C0A"/>
              <w:right w:val="single" w:sz="6" w:space="0" w:color="E36C0A"/>
            </w:tcBorders>
          </w:tcPr>
          <w:p w14:paraId="3517BFC9" w14:textId="73E7E5F6"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B254DB2"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22910A"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332D32E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C2DD6CD" w14:textId="4C0E65F5"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4AB9072" w14:textId="308C949B" w:rsidR="00EB34C8" w:rsidRPr="00646A55" w:rsidRDefault="00EB34C8" w:rsidP="0046389E">
            <w:pPr>
              <w:spacing w:after="0" w:line="259" w:lineRule="auto"/>
              <w:ind w:left="0" w:firstLine="0"/>
            </w:pPr>
            <w:r w:rsidRPr="00646A55">
              <w:rPr>
                <w:sz w:val="18"/>
              </w:rPr>
              <w:t xml:space="preserve">pmDetails </w:t>
            </w:r>
          </w:p>
        </w:tc>
        <w:tc>
          <w:tcPr>
            <w:tcW w:w="1190" w:type="dxa"/>
            <w:tcBorders>
              <w:top w:val="single" w:sz="6" w:space="0" w:color="E36C0A"/>
              <w:left w:val="single" w:sz="6" w:space="0" w:color="E36C0A"/>
              <w:bottom w:val="single" w:sz="6" w:space="0" w:color="E36C0A"/>
              <w:right w:val="single" w:sz="6" w:space="0" w:color="E36C0A"/>
            </w:tcBorders>
          </w:tcPr>
          <w:p w14:paraId="34D13A75" w14:textId="727F90CD"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9BC7A90"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EB6BAE8" w14:textId="7E390C29" w:rsidR="00EB34C8" w:rsidRPr="00646A55" w:rsidRDefault="00EB34C8" w:rsidP="0046389E">
            <w:pPr>
              <w:spacing w:after="0" w:line="259" w:lineRule="auto"/>
              <w:ind w:left="0" w:firstLine="0"/>
            </w:pPr>
            <w:r w:rsidRPr="00646A55">
              <w:rPr>
                <w:sz w:val="16"/>
              </w:rPr>
              <w:t xml:space="preserve"> </w:t>
            </w:r>
          </w:p>
        </w:tc>
      </w:tr>
      <w:tr w:rsidR="00EB34C8" w:rsidRPr="00646A55" w14:paraId="6069DD9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5DED9BF6" w14:textId="5F6A5373"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7A3E3F9" w14:textId="022D79F5" w:rsidR="00EB34C8" w:rsidRPr="00646A55" w:rsidRDefault="00EB34C8" w:rsidP="0046389E">
            <w:pPr>
              <w:spacing w:after="0" w:line="259" w:lineRule="auto"/>
              <w:ind w:left="0" w:firstLine="0"/>
              <w:rPr>
                <w:sz w:val="18"/>
              </w:rPr>
            </w:pPr>
            <w:r w:rsidRPr="00646A55">
              <w:rPr>
                <w:sz w:val="18"/>
              </w:rPr>
              <w:t>primarilySoftwareDevelopment</w:t>
            </w:r>
          </w:p>
        </w:tc>
        <w:tc>
          <w:tcPr>
            <w:tcW w:w="1190" w:type="dxa"/>
            <w:tcBorders>
              <w:top w:val="single" w:sz="6" w:space="0" w:color="E36C0A"/>
              <w:left w:val="single" w:sz="6" w:space="0" w:color="E36C0A"/>
              <w:bottom w:val="single" w:sz="6" w:space="0" w:color="E36C0A"/>
              <w:right w:val="single" w:sz="6" w:space="0" w:color="E36C0A"/>
            </w:tcBorders>
          </w:tcPr>
          <w:p w14:paraId="556D9FA6" w14:textId="3DFFBA98" w:rsidR="00EB34C8" w:rsidRPr="00646A55" w:rsidRDefault="009416DB" w:rsidP="0046389E">
            <w:pPr>
              <w:spacing w:after="0" w:line="259" w:lineRule="auto"/>
              <w:ind w:left="0" w:firstLine="0"/>
              <w:rPr>
                <w:sz w:val="16"/>
              </w:rPr>
            </w:pPr>
            <w:r w:rsidRPr="00646A55">
              <w:rPr>
                <w:sz w:val="16"/>
              </w:rPr>
              <w:t>regular</w:t>
            </w:r>
          </w:p>
        </w:tc>
        <w:tc>
          <w:tcPr>
            <w:tcW w:w="1239" w:type="dxa"/>
            <w:tcBorders>
              <w:top w:val="single" w:sz="6" w:space="0" w:color="E36C0A"/>
              <w:left w:val="single" w:sz="6" w:space="0" w:color="E36C0A"/>
              <w:bottom w:val="single" w:sz="6" w:space="0" w:color="E36C0A"/>
              <w:right w:val="single" w:sz="6" w:space="0" w:color="E36C0A"/>
            </w:tcBorders>
          </w:tcPr>
          <w:p w14:paraId="69927520" w14:textId="1228D2ED" w:rsidR="00EB34C8" w:rsidRPr="00646A55" w:rsidRDefault="00A570CC" w:rsidP="0046389E">
            <w:pPr>
              <w:spacing w:after="0" w:line="259" w:lineRule="auto"/>
              <w:ind w:left="0" w:firstLine="0"/>
              <w:rPr>
                <w:sz w:val="16"/>
              </w:rPr>
            </w:pPr>
            <w:r w:rsidRPr="00646A55">
              <w:rPr>
                <w:sz w:val="16"/>
              </w:rPr>
              <w:t>R</w:t>
            </w:r>
            <w:r w:rsidR="009416DB" w:rsidRPr="00646A55">
              <w:rPr>
                <w:sz w:val="16"/>
              </w:rPr>
              <w:t>egular</w:t>
            </w:r>
          </w:p>
        </w:tc>
        <w:tc>
          <w:tcPr>
            <w:tcW w:w="2898" w:type="dxa"/>
            <w:tcBorders>
              <w:top w:val="single" w:sz="6" w:space="0" w:color="E36C0A"/>
              <w:left w:val="single" w:sz="6" w:space="0" w:color="E36C0A"/>
              <w:bottom w:val="single" w:sz="6" w:space="0" w:color="E36C0A"/>
              <w:right w:val="single" w:sz="6" w:space="0" w:color="E36C0A"/>
            </w:tcBorders>
          </w:tcPr>
          <w:p w14:paraId="32A433F4" w14:textId="77777777" w:rsidR="00EB34C8" w:rsidRPr="00646A55" w:rsidRDefault="00EB34C8" w:rsidP="0046389E">
            <w:pPr>
              <w:spacing w:after="0" w:line="259" w:lineRule="auto"/>
              <w:ind w:left="0" w:firstLine="0"/>
              <w:rPr>
                <w:sz w:val="16"/>
              </w:rPr>
            </w:pPr>
          </w:p>
        </w:tc>
      </w:tr>
      <w:tr w:rsidR="00EB34C8" w:rsidRPr="00646A55" w14:paraId="2B45F2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F01096B" w14:textId="0D104EC1"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70B0FC" w14:textId="027B4B36" w:rsidR="00EB34C8" w:rsidRPr="00646A55" w:rsidRDefault="00EB34C8" w:rsidP="0046389E">
            <w:pPr>
              <w:spacing w:after="0" w:line="259" w:lineRule="auto"/>
              <w:ind w:left="0" w:firstLine="0"/>
            </w:pPr>
            <w:r w:rsidRPr="00646A55">
              <w:rPr>
                <w:sz w:val="18"/>
              </w:rPr>
              <w:t xml:space="preserve">isActive </w:t>
            </w:r>
          </w:p>
        </w:tc>
        <w:tc>
          <w:tcPr>
            <w:tcW w:w="1190" w:type="dxa"/>
            <w:tcBorders>
              <w:top w:val="single" w:sz="6" w:space="0" w:color="E36C0A"/>
              <w:left w:val="single" w:sz="6" w:space="0" w:color="E36C0A"/>
              <w:bottom w:val="single" w:sz="6" w:space="0" w:color="E36C0A"/>
              <w:right w:val="single" w:sz="6" w:space="0" w:color="E36C0A"/>
            </w:tcBorders>
          </w:tcPr>
          <w:p w14:paraId="5E42AF41" w14:textId="070B4D7E"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3F4A262F"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AA79D30" w14:textId="77777777" w:rsidR="00EB34C8" w:rsidRPr="00646A55" w:rsidRDefault="00EB34C8" w:rsidP="0046389E">
            <w:pPr>
              <w:spacing w:after="0" w:line="259" w:lineRule="auto"/>
              <w:ind w:left="0" w:firstLine="0"/>
            </w:pPr>
            <w:r w:rsidRPr="00646A55">
              <w:rPr>
                <w:sz w:val="16"/>
              </w:rPr>
              <w:t xml:space="preserve">Deactivating a project requires a “revise investment” submission. </w:t>
            </w:r>
          </w:p>
        </w:tc>
      </w:tr>
      <w:tr w:rsidR="00EB34C8" w:rsidRPr="00646A55" w14:paraId="2A28541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1D097E47" w14:textId="45A9EBC6" w:rsidR="00EB34C8" w:rsidRPr="00646A55" w:rsidRDefault="00C632CA" w:rsidP="0046389E">
            <w:pPr>
              <w:spacing w:after="0" w:line="259" w:lineRule="auto"/>
              <w:ind w:left="0" w:firstLine="0"/>
              <w:rPr>
                <w:sz w:val="18"/>
              </w:rPr>
            </w:pPr>
            <w:r w:rsidRPr="00646A55">
              <w:rPr>
                <w:sz w:val="18"/>
              </w:rPr>
              <w:lastRenderedPageBreak/>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B17D888" w14:textId="08A0D49F" w:rsidR="00EB34C8" w:rsidRPr="00646A55" w:rsidRDefault="00EB34C8" w:rsidP="0046389E">
            <w:pPr>
              <w:spacing w:after="0" w:line="259" w:lineRule="auto"/>
              <w:ind w:left="0" w:firstLine="0"/>
            </w:pPr>
            <w:r w:rsidRPr="00646A55">
              <w:rPr>
                <w:sz w:val="18"/>
              </w:rPr>
              <w:t xml:space="preserve">addProjectActivity </w:t>
            </w:r>
          </w:p>
        </w:tc>
        <w:tc>
          <w:tcPr>
            <w:tcW w:w="1190" w:type="dxa"/>
            <w:tcBorders>
              <w:top w:val="single" w:sz="6" w:space="0" w:color="E36C0A"/>
              <w:left w:val="single" w:sz="6" w:space="0" w:color="E36C0A"/>
              <w:bottom w:val="single" w:sz="6" w:space="0" w:color="E36C0A"/>
              <w:right w:val="single" w:sz="6" w:space="0" w:color="E36C0A"/>
            </w:tcBorders>
          </w:tcPr>
          <w:p w14:paraId="2CDA89F6" w14:textId="395F2A8C"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56EB70D1"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2153E296" w14:textId="77777777" w:rsidR="00EB34C8" w:rsidRPr="00646A55" w:rsidRDefault="00EB34C8" w:rsidP="0046389E">
            <w:pPr>
              <w:spacing w:after="0" w:line="259" w:lineRule="auto"/>
              <w:ind w:left="0" w:firstLine="0"/>
            </w:pPr>
            <w:r w:rsidRPr="00646A55">
              <w:rPr>
                <w:sz w:val="16"/>
              </w:rPr>
              <w:t xml:space="preserve"> Renamed from addActivity </w:t>
            </w:r>
          </w:p>
        </w:tc>
      </w:tr>
      <w:tr w:rsidR="00EB34C8" w:rsidRPr="00646A55" w14:paraId="6643BCF0" w14:textId="77777777" w:rsidTr="00EB34C8">
        <w:trPr>
          <w:trHeight w:val="271"/>
        </w:trPr>
        <w:tc>
          <w:tcPr>
            <w:tcW w:w="1700" w:type="dxa"/>
            <w:tcBorders>
              <w:top w:val="single" w:sz="6" w:space="0" w:color="E36C0A"/>
              <w:left w:val="single" w:sz="6" w:space="0" w:color="E36C0A"/>
              <w:bottom w:val="single" w:sz="6" w:space="0" w:color="E36C0A"/>
              <w:right w:val="single" w:sz="6" w:space="0" w:color="E36C0A"/>
            </w:tcBorders>
          </w:tcPr>
          <w:p w14:paraId="013DCC87" w14:textId="22C6E479"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3A10A3AD" w14:textId="579B70A8" w:rsidR="00EB34C8" w:rsidRPr="00646A55" w:rsidRDefault="00EB34C8" w:rsidP="0046389E">
            <w:pPr>
              <w:spacing w:after="0" w:line="259" w:lineRule="auto"/>
              <w:ind w:left="0" w:firstLine="0"/>
            </w:pPr>
            <w:r w:rsidRPr="00646A55">
              <w:rPr>
                <w:sz w:val="18"/>
              </w:rPr>
              <w:t xml:space="preserve">agencyActivityId </w:t>
            </w:r>
          </w:p>
        </w:tc>
        <w:tc>
          <w:tcPr>
            <w:tcW w:w="1190" w:type="dxa"/>
            <w:tcBorders>
              <w:top w:val="single" w:sz="6" w:space="0" w:color="E36C0A"/>
              <w:left w:val="single" w:sz="6" w:space="0" w:color="E36C0A"/>
              <w:bottom w:val="single" w:sz="6" w:space="0" w:color="E36C0A"/>
              <w:right w:val="single" w:sz="6" w:space="0" w:color="E36C0A"/>
            </w:tcBorders>
          </w:tcPr>
          <w:p w14:paraId="2B63EACE" w14:textId="542C3493"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3333BB33"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62A16F9D"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1CB79B10"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28F5419C" w14:textId="4337ABC1"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FB43A66" w14:textId="7A339C04" w:rsidR="00EB34C8" w:rsidRPr="00646A55" w:rsidRDefault="00EB34C8" w:rsidP="0046389E">
            <w:pPr>
              <w:spacing w:after="0" w:line="259" w:lineRule="auto"/>
              <w:ind w:left="0" w:firstLine="0"/>
            </w:pPr>
            <w:r w:rsidRPr="00646A55">
              <w:rPr>
                <w:sz w:val="18"/>
              </w:rPr>
              <w:t xml:space="preserve">activityName </w:t>
            </w:r>
          </w:p>
        </w:tc>
        <w:tc>
          <w:tcPr>
            <w:tcW w:w="1190" w:type="dxa"/>
            <w:tcBorders>
              <w:top w:val="single" w:sz="6" w:space="0" w:color="E36C0A"/>
              <w:left w:val="single" w:sz="6" w:space="0" w:color="E36C0A"/>
              <w:bottom w:val="single" w:sz="6" w:space="0" w:color="E36C0A"/>
              <w:right w:val="single" w:sz="6" w:space="0" w:color="E36C0A"/>
            </w:tcBorders>
          </w:tcPr>
          <w:p w14:paraId="50313485" w14:textId="27B6DEEA"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AB8A783"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8FF1438" w14:textId="70AD8846" w:rsidR="00EB34C8" w:rsidRPr="00646A55" w:rsidRDefault="00EB34C8" w:rsidP="0046389E">
            <w:pPr>
              <w:spacing w:after="0" w:line="259" w:lineRule="auto"/>
              <w:ind w:left="0" w:firstLine="0"/>
            </w:pPr>
            <w:r w:rsidRPr="00646A55">
              <w:rPr>
                <w:sz w:val="16"/>
              </w:rPr>
              <w:t xml:space="preserve">  Regular for September submissions</w:t>
            </w:r>
          </w:p>
        </w:tc>
      </w:tr>
      <w:tr w:rsidR="00EB34C8" w:rsidRPr="00646A55" w14:paraId="066AC375"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5F7A722" w14:textId="49C4F4FD"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AC46BCF" w14:textId="470856D3" w:rsidR="00EB34C8" w:rsidRPr="00646A55" w:rsidRDefault="00EB34C8" w:rsidP="0046389E">
            <w:pPr>
              <w:spacing w:after="0" w:line="259" w:lineRule="auto"/>
              <w:ind w:left="0" w:firstLine="0"/>
            </w:pPr>
            <w:r w:rsidRPr="00646A55">
              <w:rPr>
                <w:sz w:val="18"/>
              </w:rPr>
              <w:t xml:space="preserve">activityDescription </w:t>
            </w:r>
          </w:p>
        </w:tc>
        <w:tc>
          <w:tcPr>
            <w:tcW w:w="1190" w:type="dxa"/>
            <w:tcBorders>
              <w:top w:val="single" w:sz="6" w:space="0" w:color="E36C0A"/>
              <w:left w:val="single" w:sz="6" w:space="0" w:color="E36C0A"/>
              <w:bottom w:val="single" w:sz="6" w:space="0" w:color="E36C0A"/>
              <w:right w:val="single" w:sz="6" w:space="0" w:color="E36C0A"/>
            </w:tcBorders>
          </w:tcPr>
          <w:p w14:paraId="6C68CA79" w14:textId="69199A0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B2C81D7"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457DCE93" w14:textId="14582BE3" w:rsidR="00EB34C8" w:rsidRPr="00646A55" w:rsidRDefault="00EB34C8" w:rsidP="0046389E">
            <w:pPr>
              <w:spacing w:after="0" w:line="259" w:lineRule="auto"/>
              <w:ind w:left="0" w:firstLine="0"/>
            </w:pPr>
            <w:r w:rsidRPr="00646A55">
              <w:rPr>
                <w:sz w:val="16"/>
              </w:rPr>
              <w:t xml:space="preserve">  Regular for September submissions</w:t>
            </w:r>
          </w:p>
        </w:tc>
      </w:tr>
      <w:tr w:rsidR="00EB34C8" w:rsidRPr="00646A55" w14:paraId="0FF9BB28"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59F086EB" w14:textId="23F75AA4"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48D9221D" w14:textId="4854027E" w:rsidR="00EB34C8" w:rsidRPr="00646A55" w:rsidRDefault="00EB34C8" w:rsidP="0046389E">
            <w:pPr>
              <w:spacing w:after="0" w:line="259" w:lineRule="auto"/>
              <w:ind w:left="0" w:firstLine="0"/>
            </w:pPr>
            <w:r w:rsidRPr="00646A55">
              <w:rPr>
                <w:sz w:val="18"/>
              </w:rPr>
              <w:t xml:space="preserve">structureId </w:t>
            </w:r>
          </w:p>
        </w:tc>
        <w:tc>
          <w:tcPr>
            <w:tcW w:w="1190" w:type="dxa"/>
            <w:tcBorders>
              <w:top w:val="single" w:sz="6" w:space="0" w:color="E36C0A"/>
              <w:left w:val="single" w:sz="6" w:space="0" w:color="E36C0A"/>
              <w:bottom w:val="single" w:sz="6" w:space="0" w:color="E36C0A"/>
              <w:right w:val="single" w:sz="6" w:space="0" w:color="E36C0A"/>
            </w:tcBorders>
          </w:tcPr>
          <w:p w14:paraId="4CFE9EBB" w14:textId="580B493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5F1C50DC"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C56FB76"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257DA5FC"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475C07C2" w14:textId="00CB5FC3"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10CD21B" w14:textId="1D9A6687" w:rsidR="00EB34C8" w:rsidRPr="00646A55" w:rsidRDefault="00EB34C8" w:rsidP="0046389E">
            <w:pPr>
              <w:spacing w:after="0" w:line="259" w:lineRule="auto"/>
              <w:ind w:left="0" w:firstLine="0"/>
            </w:pPr>
            <w:r w:rsidRPr="00646A55">
              <w:rPr>
                <w:sz w:val="18"/>
              </w:rPr>
              <w:t xml:space="preserve">plannedStartDate </w:t>
            </w:r>
          </w:p>
        </w:tc>
        <w:tc>
          <w:tcPr>
            <w:tcW w:w="1190" w:type="dxa"/>
            <w:tcBorders>
              <w:top w:val="single" w:sz="6" w:space="0" w:color="E36C0A"/>
              <w:left w:val="single" w:sz="6" w:space="0" w:color="E36C0A"/>
              <w:bottom w:val="single" w:sz="6" w:space="0" w:color="E36C0A"/>
              <w:right w:val="single" w:sz="6" w:space="0" w:color="E36C0A"/>
            </w:tcBorders>
          </w:tcPr>
          <w:p w14:paraId="43E532A5" w14:textId="7B1D4AD8"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4AD4BFCE"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5ECF0FD6" w14:textId="77777777" w:rsidR="00EB34C8" w:rsidRPr="00646A55" w:rsidRDefault="00EB34C8" w:rsidP="0046389E">
            <w:pPr>
              <w:spacing w:after="0" w:line="259" w:lineRule="auto"/>
              <w:ind w:left="0" w:firstLine="0"/>
            </w:pPr>
            <w:r w:rsidRPr="00646A55">
              <w:rPr>
                <w:sz w:val="16"/>
              </w:rPr>
              <w:t xml:space="preserve">  </w:t>
            </w:r>
          </w:p>
          <w:p w14:paraId="489F61F4"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424B1BBF"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12652BA2" w14:textId="15256EDE"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60556DF1" w14:textId="6497109C" w:rsidR="00EB34C8" w:rsidRPr="00646A55" w:rsidRDefault="00EB34C8" w:rsidP="0046389E">
            <w:pPr>
              <w:spacing w:after="0" w:line="259" w:lineRule="auto"/>
              <w:ind w:left="0" w:firstLine="0"/>
            </w:pPr>
            <w:r w:rsidRPr="00646A55">
              <w:rPr>
                <w:sz w:val="18"/>
              </w:rPr>
              <w:t xml:space="preserve">projectedStartDate </w:t>
            </w:r>
          </w:p>
        </w:tc>
        <w:tc>
          <w:tcPr>
            <w:tcW w:w="1190" w:type="dxa"/>
            <w:tcBorders>
              <w:top w:val="single" w:sz="6" w:space="0" w:color="E36C0A"/>
              <w:left w:val="single" w:sz="6" w:space="0" w:color="E36C0A"/>
              <w:bottom w:val="single" w:sz="6" w:space="0" w:color="E36C0A"/>
              <w:right w:val="single" w:sz="6" w:space="0" w:color="E36C0A"/>
            </w:tcBorders>
          </w:tcPr>
          <w:p w14:paraId="486795A2" w14:textId="338D96F5"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48E454F2"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A9BB3BC" w14:textId="77777777" w:rsidR="00EB34C8" w:rsidRPr="00646A55" w:rsidRDefault="00EB34C8" w:rsidP="0046389E">
            <w:pPr>
              <w:spacing w:after="160" w:line="259" w:lineRule="auto"/>
              <w:ind w:left="0" w:firstLine="0"/>
            </w:pPr>
          </w:p>
        </w:tc>
      </w:tr>
      <w:tr w:rsidR="00EB34C8" w:rsidRPr="00646A55" w14:paraId="5E6D77E6"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17A071BF" w14:textId="581B08E0"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6745051" w14:textId="221841C9" w:rsidR="00EB34C8" w:rsidRPr="00646A55" w:rsidRDefault="00EB34C8" w:rsidP="0046389E">
            <w:pPr>
              <w:spacing w:after="0" w:line="259" w:lineRule="auto"/>
              <w:ind w:left="0" w:firstLine="0"/>
            </w:pPr>
            <w:r w:rsidRPr="00646A55">
              <w:rPr>
                <w:sz w:val="18"/>
              </w:rPr>
              <w:t xml:space="preserve">actualStartDate </w:t>
            </w:r>
          </w:p>
        </w:tc>
        <w:tc>
          <w:tcPr>
            <w:tcW w:w="1190" w:type="dxa"/>
            <w:tcBorders>
              <w:top w:val="single" w:sz="6" w:space="0" w:color="E36C0A"/>
              <w:left w:val="single" w:sz="6" w:space="0" w:color="E36C0A"/>
              <w:bottom w:val="single" w:sz="6" w:space="0" w:color="E36C0A"/>
              <w:right w:val="single" w:sz="6" w:space="0" w:color="E36C0A"/>
            </w:tcBorders>
          </w:tcPr>
          <w:p w14:paraId="473A1CC6" w14:textId="426072AF"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1B6EC09B"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2DFCAA3"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EB34C8" w:rsidRPr="00646A55" w14:paraId="35047A97" w14:textId="77777777" w:rsidTr="00EB34C8">
        <w:trPr>
          <w:trHeight w:val="267"/>
        </w:trPr>
        <w:tc>
          <w:tcPr>
            <w:tcW w:w="1700" w:type="dxa"/>
            <w:tcBorders>
              <w:top w:val="single" w:sz="6" w:space="0" w:color="E36C0A"/>
              <w:left w:val="single" w:sz="6" w:space="0" w:color="E36C0A"/>
              <w:bottom w:val="single" w:sz="6" w:space="0" w:color="E36C0A"/>
              <w:right w:val="single" w:sz="6" w:space="0" w:color="E36C0A"/>
            </w:tcBorders>
          </w:tcPr>
          <w:p w14:paraId="5564B6FD" w14:textId="203050A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289DA49A" w14:textId="6009072A" w:rsidR="00EB34C8" w:rsidRPr="00646A55" w:rsidRDefault="00EB34C8" w:rsidP="0046389E">
            <w:pPr>
              <w:spacing w:after="0" w:line="259" w:lineRule="auto"/>
              <w:ind w:left="0" w:firstLine="0"/>
            </w:pPr>
            <w:r w:rsidRPr="00646A55">
              <w:rPr>
                <w:sz w:val="18"/>
              </w:rPr>
              <w:t xml:space="preserve">plannedTotalCost </w:t>
            </w:r>
          </w:p>
        </w:tc>
        <w:tc>
          <w:tcPr>
            <w:tcW w:w="1190" w:type="dxa"/>
            <w:tcBorders>
              <w:top w:val="single" w:sz="6" w:space="0" w:color="E36C0A"/>
              <w:left w:val="single" w:sz="6" w:space="0" w:color="E36C0A"/>
              <w:bottom w:val="single" w:sz="6" w:space="0" w:color="E36C0A"/>
              <w:right w:val="single" w:sz="6" w:space="0" w:color="E36C0A"/>
            </w:tcBorders>
          </w:tcPr>
          <w:p w14:paraId="42C05D98" w14:textId="275CE227"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68D36C27"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11E90F8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5396B8F"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23CF880F" w14:textId="78920B26"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7DFCB93" w14:textId="2AC006BF" w:rsidR="00EB34C8" w:rsidRPr="00646A55" w:rsidRDefault="00EB34C8" w:rsidP="0046389E">
            <w:pPr>
              <w:spacing w:after="0" w:line="259" w:lineRule="auto"/>
              <w:ind w:left="0" w:firstLine="0"/>
            </w:pPr>
            <w:r w:rsidRPr="00646A55">
              <w:rPr>
                <w:sz w:val="18"/>
              </w:rPr>
              <w:t xml:space="preserve">projectedTotalCost </w:t>
            </w:r>
          </w:p>
        </w:tc>
        <w:tc>
          <w:tcPr>
            <w:tcW w:w="1190" w:type="dxa"/>
            <w:tcBorders>
              <w:top w:val="single" w:sz="6" w:space="0" w:color="E36C0A"/>
              <w:left w:val="single" w:sz="6" w:space="0" w:color="E36C0A"/>
              <w:bottom w:val="single" w:sz="6" w:space="0" w:color="E36C0A"/>
              <w:right w:val="single" w:sz="6" w:space="0" w:color="E36C0A"/>
            </w:tcBorders>
          </w:tcPr>
          <w:p w14:paraId="2F917C47" w14:textId="4D61F90C"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B597A45"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32B49809"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099A3F5E" w14:textId="77777777" w:rsidTr="00EB34C8">
        <w:trPr>
          <w:trHeight w:val="463"/>
        </w:trPr>
        <w:tc>
          <w:tcPr>
            <w:tcW w:w="1700" w:type="dxa"/>
            <w:tcBorders>
              <w:top w:val="single" w:sz="6" w:space="0" w:color="E36C0A"/>
              <w:left w:val="single" w:sz="6" w:space="0" w:color="E36C0A"/>
              <w:bottom w:val="single" w:sz="6" w:space="0" w:color="E36C0A"/>
              <w:right w:val="single" w:sz="6" w:space="0" w:color="E36C0A"/>
            </w:tcBorders>
          </w:tcPr>
          <w:p w14:paraId="1809117F" w14:textId="15C2A8C5"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16E02212" w14:textId="74AC7B74" w:rsidR="00EB34C8" w:rsidRPr="00646A55" w:rsidRDefault="00EB34C8" w:rsidP="0046389E">
            <w:pPr>
              <w:spacing w:after="0" w:line="259" w:lineRule="auto"/>
              <w:ind w:left="0" w:firstLine="0"/>
            </w:pPr>
            <w:r w:rsidRPr="00646A55">
              <w:rPr>
                <w:sz w:val="18"/>
              </w:rPr>
              <w:t xml:space="preserve">actualTotalCost </w:t>
            </w:r>
          </w:p>
        </w:tc>
        <w:tc>
          <w:tcPr>
            <w:tcW w:w="1190" w:type="dxa"/>
            <w:tcBorders>
              <w:top w:val="single" w:sz="6" w:space="0" w:color="E36C0A"/>
              <w:left w:val="single" w:sz="6" w:space="0" w:color="E36C0A"/>
              <w:bottom w:val="single" w:sz="6" w:space="0" w:color="E36C0A"/>
              <w:right w:val="single" w:sz="6" w:space="0" w:color="E36C0A"/>
            </w:tcBorders>
          </w:tcPr>
          <w:p w14:paraId="2F87CD34" w14:textId="7C5E8795"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07D8145E"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79210C6"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EB34C8" w:rsidRPr="00646A55" w14:paraId="363CB724" w14:textId="77777777" w:rsidTr="00EB34C8">
        <w:trPr>
          <w:trHeight w:val="269"/>
        </w:trPr>
        <w:tc>
          <w:tcPr>
            <w:tcW w:w="1700" w:type="dxa"/>
            <w:tcBorders>
              <w:top w:val="single" w:sz="6" w:space="0" w:color="E36C0A"/>
              <w:left w:val="single" w:sz="6" w:space="0" w:color="E36C0A"/>
              <w:bottom w:val="single" w:sz="6" w:space="0" w:color="E36C0A"/>
              <w:right w:val="single" w:sz="6" w:space="0" w:color="E36C0A"/>
            </w:tcBorders>
          </w:tcPr>
          <w:p w14:paraId="0D43DE90" w14:textId="67D139B2"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7D7DBEE7" w14:textId="444E5C9D" w:rsidR="00EB34C8" w:rsidRPr="00646A55" w:rsidRDefault="00EB34C8" w:rsidP="0046389E">
            <w:pPr>
              <w:spacing w:after="0" w:line="259" w:lineRule="auto"/>
              <w:ind w:left="0" w:firstLine="0"/>
            </w:pPr>
            <w:r w:rsidRPr="00646A55">
              <w:rPr>
                <w:sz w:val="18"/>
              </w:rPr>
              <w:t xml:space="preserve">plannedCompletionDate </w:t>
            </w:r>
          </w:p>
        </w:tc>
        <w:tc>
          <w:tcPr>
            <w:tcW w:w="1190" w:type="dxa"/>
            <w:tcBorders>
              <w:top w:val="single" w:sz="6" w:space="0" w:color="E36C0A"/>
              <w:left w:val="single" w:sz="6" w:space="0" w:color="E36C0A"/>
              <w:bottom w:val="single" w:sz="6" w:space="0" w:color="E36C0A"/>
              <w:right w:val="single" w:sz="6" w:space="0" w:color="E36C0A"/>
            </w:tcBorders>
          </w:tcPr>
          <w:p w14:paraId="5C11A83D" w14:textId="5AC65A2E" w:rsidR="00EB34C8" w:rsidRPr="00646A55" w:rsidRDefault="00EB34C8" w:rsidP="0046389E">
            <w:pPr>
              <w:spacing w:after="0" w:line="259" w:lineRule="auto"/>
              <w:ind w:left="0" w:firstLine="0"/>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2C7023F9" w14:textId="77777777" w:rsidR="00EB34C8" w:rsidRPr="00646A55" w:rsidRDefault="00EB34C8" w:rsidP="0046389E">
            <w:pPr>
              <w:spacing w:after="0" w:line="259" w:lineRule="auto"/>
              <w:ind w:left="0" w:firstLine="0"/>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6520CBF1"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978DCB9" w14:textId="77777777" w:rsidTr="00EB34C8">
        <w:trPr>
          <w:trHeight w:val="266"/>
        </w:trPr>
        <w:tc>
          <w:tcPr>
            <w:tcW w:w="1700" w:type="dxa"/>
            <w:tcBorders>
              <w:top w:val="single" w:sz="6" w:space="0" w:color="E36C0A"/>
              <w:left w:val="single" w:sz="6" w:space="0" w:color="E36C0A"/>
              <w:bottom w:val="single" w:sz="6" w:space="0" w:color="E36C0A"/>
              <w:right w:val="single" w:sz="6" w:space="0" w:color="E36C0A"/>
            </w:tcBorders>
          </w:tcPr>
          <w:p w14:paraId="72D382A1" w14:textId="609F6157"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524AAAB5" w14:textId="57D3C904" w:rsidR="00EB34C8" w:rsidRPr="00646A55" w:rsidRDefault="00EB34C8" w:rsidP="0046389E">
            <w:pPr>
              <w:spacing w:after="0" w:line="259" w:lineRule="auto"/>
              <w:ind w:left="0" w:firstLine="0"/>
            </w:pPr>
            <w:r w:rsidRPr="00646A55">
              <w:rPr>
                <w:sz w:val="18"/>
              </w:rPr>
              <w:t xml:space="preserve">projectedCompletionDate </w:t>
            </w:r>
          </w:p>
        </w:tc>
        <w:tc>
          <w:tcPr>
            <w:tcW w:w="1190" w:type="dxa"/>
            <w:tcBorders>
              <w:top w:val="single" w:sz="6" w:space="0" w:color="E36C0A"/>
              <w:left w:val="single" w:sz="6" w:space="0" w:color="E36C0A"/>
              <w:bottom w:val="single" w:sz="6" w:space="0" w:color="E36C0A"/>
              <w:right w:val="single" w:sz="6" w:space="0" w:color="E36C0A"/>
            </w:tcBorders>
          </w:tcPr>
          <w:p w14:paraId="1583B84D" w14:textId="3B8B4494"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79420D94"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760FDC07" w14:textId="77777777" w:rsidR="00EB34C8" w:rsidRPr="00646A55" w:rsidRDefault="00EB34C8" w:rsidP="0046389E">
            <w:pPr>
              <w:spacing w:after="0" w:line="259" w:lineRule="auto"/>
              <w:ind w:left="0" w:firstLine="0"/>
            </w:pPr>
            <w:r w:rsidRPr="00646A55">
              <w:rPr>
                <w:sz w:val="16"/>
              </w:rPr>
              <w:t xml:space="preserve">  </w:t>
            </w:r>
          </w:p>
        </w:tc>
      </w:tr>
      <w:tr w:rsidR="00EB34C8" w:rsidRPr="00646A55" w14:paraId="5B139A30"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3DF3C9DA" w14:textId="5D663439" w:rsidR="00EB34C8" w:rsidRPr="00646A55" w:rsidRDefault="00C632CA" w:rsidP="0046389E">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CB87981" w14:textId="3B3D690C" w:rsidR="00EB34C8" w:rsidRPr="00646A55" w:rsidRDefault="00EB34C8" w:rsidP="0046389E">
            <w:pPr>
              <w:spacing w:after="0" w:line="259" w:lineRule="auto"/>
              <w:ind w:left="0" w:firstLine="0"/>
            </w:pPr>
            <w:r w:rsidRPr="00646A55">
              <w:rPr>
                <w:sz w:val="18"/>
              </w:rPr>
              <w:t xml:space="preserve">actualCompletionDate </w:t>
            </w:r>
          </w:p>
        </w:tc>
        <w:tc>
          <w:tcPr>
            <w:tcW w:w="1190" w:type="dxa"/>
            <w:tcBorders>
              <w:top w:val="single" w:sz="6" w:space="0" w:color="E36C0A"/>
              <w:left w:val="single" w:sz="6" w:space="0" w:color="E36C0A"/>
              <w:bottom w:val="single" w:sz="6" w:space="0" w:color="E36C0A"/>
              <w:right w:val="single" w:sz="6" w:space="0" w:color="E36C0A"/>
            </w:tcBorders>
          </w:tcPr>
          <w:p w14:paraId="1C1A0A9B" w14:textId="73EA83B7" w:rsidR="00EB34C8" w:rsidRPr="00646A55" w:rsidRDefault="00EB34C8" w:rsidP="0046389E">
            <w:pPr>
              <w:spacing w:after="0" w:line="259" w:lineRule="auto"/>
              <w:ind w:left="0" w:firstLine="0"/>
            </w:pPr>
            <w:r w:rsidRPr="00646A55">
              <w:rPr>
                <w:sz w:val="16"/>
              </w:rPr>
              <w:t xml:space="preserve">regular </w:t>
            </w:r>
          </w:p>
        </w:tc>
        <w:tc>
          <w:tcPr>
            <w:tcW w:w="1239" w:type="dxa"/>
            <w:tcBorders>
              <w:top w:val="single" w:sz="6" w:space="0" w:color="E36C0A"/>
              <w:left w:val="single" w:sz="6" w:space="0" w:color="E36C0A"/>
              <w:bottom w:val="single" w:sz="6" w:space="0" w:color="E36C0A"/>
              <w:right w:val="single" w:sz="6" w:space="0" w:color="E36C0A"/>
            </w:tcBorders>
          </w:tcPr>
          <w:p w14:paraId="2E158D63" w14:textId="77777777" w:rsidR="00EB34C8" w:rsidRPr="00646A55" w:rsidRDefault="00EB34C8" w:rsidP="0046389E">
            <w:pPr>
              <w:spacing w:after="0" w:line="259" w:lineRule="auto"/>
              <w:ind w:left="0" w:firstLine="0"/>
            </w:pPr>
            <w:r w:rsidRPr="00646A55">
              <w:rPr>
                <w:sz w:val="16"/>
              </w:rPr>
              <w:t xml:space="preserve">regular </w:t>
            </w:r>
          </w:p>
        </w:tc>
        <w:tc>
          <w:tcPr>
            <w:tcW w:w="2898" w:type="dxa"/>
            <w:tcBorders>
              <w:top w:val="single" w:sz="6" w:space="0" w:color="E36C0A"/>
              <w:left w:val="single" w:sz="6" w:space="0" w:color="E36C0A"/>
              <w:bottom w:val="single" w:sz="6" w:space="0" w:color="E36C0A"/>
              <w:right w:val="single" w:sz="6" w:space="0" w:color="E36C0A"/>
            </w:tcBorders>
          </w:tcPr>
          <w:p w14:paraId="0BDDE7D5" w14:textId="77777777" w:rsidR="00EB34C8" w:rsidRPr="00646A55" w:rsidRDefault="00EB34C8" w:rsidP="0046389E">
            <w:pPr>
              <w:spacing w:after="0" w:line="259" w:lineRule="auto"/>
              <w:ind w:left="0" w:firstLine="0"/>
            </w:pPr>
            <w:r w:rsidRPr="00646A55">
              <w:rPr>
                <w:sz w:val="16"/>
              </w:rPr>
              <w:t xml:space="preserve">Becomes baselined after value is supplied for the first time </w:t>
            </w:r>
          </w:p>
        </w:tc>
      </w:tr>
      <w:tr w:rsidR="00461119" w14:paraId="3B2E180F" w14:textId="77777777" w:rsidTr="00EB34C8">
        <w:trPr>
          <w:trHeight w:val="466"/>
        </w:trPr>
        <w:tc>
          <w:tcPr>
            <w:tcW w:w="1700" w:type="dxa"/>
            <w:tcBorders>
              <w:top w:val="single" w:sz="6" w:space="0" w:color="E36C0A"/>
              <w:left w:val="single" w:sz="6" w:space="0" w:color="E36C0A"/>
              <w:bottom w:val="single" w:sz="6" w:space="0" w:color="E36C0A"/>
              <w:right w:val="single" w:sz="6" w:space="0" w:color="E36C0A"/>
            </w:tcBorders>
          </w:tcPr>
          <w:p w14:paraId="4454F7B9" w14:textId="5E73F54A" w:rsidR="00461119" w:rsidRPr="00646A55" w:rsidRDefault="00461119" w:rsidP="00461119">
            <w:pPr>
              <w:spacing w:after="0" w:line="259" w:lineRule="auto"/>
              <w:ind w:left="0" w:firstLine="0"/>
              <w:rPr>
                <w:sz w:val="18"/>
              </w:rPr>
            </w:pPr>
            <w:r w:rsidRPr="00646A55">
              <w:rPr>
                <w:sz w:val="18"/>
              </w:rPr>
              <w:t>Project Plan and Execution</w:t>
            </w:r>
          </w:p>
        </w:tc>
        <w:tc>
          <w:tcPr>
            <w:tcW w:w="3119" w:type="dxa"/>
            <w:tcBorders>
              <w:top w:val="single" w:sz="6" w:space="0" w:color="E36C0A"/>
              <w:left w:val="single" w:sz="6" w:space="0" w:color="E36C0A"/>
              <w:bottom w:val="single" w:sz="6" w:space="0" w:color="E36C0A"/>
              <w:right w:val="single" w:sz="6" w:space="0" w:color="E36C0A"/>
            </w:tcBorders>
          </w:tcPr>
          <w:p w14:paraId="0AB059BD" w14:textId="5251C716" w:rsidR="00461119" w:rsidRPr="00646A55" w:rsidRDefault="00461119" w:rsidP="00461119">
            <w:pPr>
              <w:spacing w:after="0" w:line="259" w:lineRule="auto"/>
              <w:ind w:left="0" w:firstLine="0"/>
              <w:rPr>
                <w:sz w:val="18"/>
              </w:rPr>
            </w:pPr>
            <w:r w:rsidRPr="00646A55">
              <w:rPr>
                <w:sz w:val="18"/>
              </w:rPr>
              <w:t xml:space="preserve">isActive </w:t>
            </w:r>
          </w:p>
        </w:tc>
        <w:tc>
          <w:tcPr>
            <w:tcW w:w="1190" w:type="dxa"/>
            <w:tcBorders>
              <w:top w:val="single" w:sz="6" w:space="0" w:color="E36C0A"/>
              <w:left w:val="single" w:sz="6" w:space="0" w:color="E36C0A"/>
              <w:bottom w:val="single" w:sz="6" w:space="0" w:color="E36C0A"/>
              <w:right w:val="single" w:sz="6" w:space="0" w:color="E36C0A"/>
            </w:tcBorders>
          </w:tcPr>
          <w:p w14:paraId="2A6F5FDC" w14:textId="264F6D9C" w:rsidR="00461119" w:rsidRPr="00646A55" w:rsidRDefault="00461119" w:rsidP="00461119">
            <w:pPr>
              <w:spacing w:after="0" w:line="259" w:lineRule="auto"/>
              <w:ind w:left="0" w:firstLine="0"/>
              <w:rPr>
                <w:sz w:val="16"/>
              </w:rPr>
            </w:pPr>
            <w:r w:rsidRPr="00646A55">
              <w:rPr>
                <w:sz w:val="16"/>
              </w:rPr>
              <w:t xml:space="preserve">baselined </w:t>
            </w:r>
          </w:p>
        </w:tc>
        <w:tc>
          <w:tcPr>
            <w:tcW w:w="1239" w:type="dxa"/>
            <w:tcBorders>
              <w:top w:val="single" w:sz="6" w:space="0" w:color="E36C0A"/>
              <w:left w:val="single" w:sz="6" w:space="0" w:color="E36C0A"/>
              <w:bottom w:val="single" w:sz="6" w:space="0" w:color="E36C0A"/>
              <w:right w:val="single" w:sz="6" w:space="0" w:color="E36C0A"/>
            </w:tcBorders>
          </w:tcPr>
          <w:p w14:paraId="0DBD373E" w14:textId="502CD29C" w:rsidR="00461119" w:rsidRPr="00646A55" w:rsidRDefault="00461119" w:rsidP="00461119">
            <w:pPr>
              <w:spacing w:after="0" w:line="259" w:lineRule="auto"/>
              <w:ind w:left="0" w:firstLine="0"/>
              <w:rPr>
                <w:sz w:val="16"/>
              </w:rPr>
            </w:pPr>
            <w:r w:rsidRPr="00646A55">
              <w:rPr>
                <w:sz w:val="16"/>
              </w:rPr>
              <w:t xml:space="preserve">baselined </w:t>
            </w:r>
          </w:p>
        </w:tc>
        <w:tc>
          <w:tcPr>
            <w:tcW w:w="2898" w:type="dxa"/>
            <w:tcBorders>
              <w:top w:val="single" w:sz="6" w:space="0" w:color="E36C0A"/>
              <w:left w:val="single" w:sz="6" w:space="0" w:color="E36C0A"/>
              <w:bottom w:val="single" w:sz="6" w:space="0" w:color="E36C0A"/>
              <w:right w:val="single" w:sz="6" w:space="0" w:color="E36C0A"/>
            </w:tcBorders>
          </w:tcPr>
          <w:p w14:paraId="2EFD0178" w14:textId="62989BD0" w:rsidR="00461119" w:rsidRPr="00646A55" w:rsidRDefault="00461119" w:rsidP="00461119">
            <w:pPr>
              <w:spacing w:after="0" w:line="259" w:lineRule="auto"/>
              <w:ind w:left="0" w:firstLine="0"/>
              <w:rPr>
                <w:sz w:val="16"/>
              </w:rPr>
            </w:pPr>
            <w:r w:rsidRPr="00646A55">
              <w:rPr>
                <w:sz w:val="16"/>
              </w:rPr>
              <w:t xml:space="preserve"> Renamed from isActivityActive </w:t>
            </w:r>
          </w:p>
        </w:tc>
      </w:tr>
    </w:tbl>
    <w:p w14:paraId="2D39649F" w14:textId="77777777" w:rsidR="00646A55" w:rsidRDefault="00646A55">
      <w:pPr>
        <w:pStyle w:val="Heading1"/>
        <w:ind w:left="-5"/>
      </w:pPr>
      <w:bookmarkStart w:id="441" w:name="_Toc83197"/>
    </w:p>
    <w:p w14:paraId="5F3F208E" w14:textId="09C387B2" w:rsidR="009412A8" w:rsidRDefault="00FD6B9E">
      <w:pPr>
        <w:pStyle w:val="Heading1"/>
        <w:ind w:left="-5"/>
      </w:pPr>
      <w:r>
        <w:t xml:space="preserve">Variance Calculations </w:t>
      </w:r>
      <w:bookmarkEnd w:id="441"/>
    </w:p>
    <w:p w14:paraId="13D0E2B2" w14:textId="77777777" w:rsidR="009412A8" w:rsidRDefault="00FD6B9E">
      <w:pPr>
        <w:ind w:left="-5" w:right="64"/>
      </w:pPr>
      <w:r>
        <w:t xml:space="preserve">The IT Dashboard will calculate schedule variance for activities by comparing the planned completion date of an activity with the actual completion date. If the actual completion date is not available, the projected date is used.  For example, if an activity or sub-activity is planned to be completed in 5 days, but the current projected completion date is 8 days away; the schedule variance is 3 days.   </w:t>
      </w:r>
    </w:p>
    <w:p w14:paraId="4F958AD9" w14:textId="77777777" w:rsidR="009412A8" w:rsidRDefault="00FD6B9E">
      <w:pPr>
        <w:ind w:left="-5" w:right="64"/>
      </w:pPr>
      <w:r>
        <w:t xml:space="preserve">The Dashboard will calculate cost variance for activities by comparing the planned total cost of an activity with the actual total cost or use the projected total cost if the activity is not yet complete.  For example, if an activity is planned to have a cost of $1000, but the actual cost reported is $1200; the cost variance is -$200.  </w:t>
      </w:r>
    </w:p>
    <w:p w14:paraId="36FC8BE9" w14:textId="0F65EBC8" w:rsidR="009412A8" w:rsidRDefault="00FD6B9E">
      <w:pPr>
        <w:ind w:left="-5" w:right="64"/>
      </w:pPr>
      <w:r>
        <w:t xml:space="preserve">If </w:t>
      </w:r>
      <w:r w:rsidR="00820BEB">
        <w:t xml:space="preserve">a project or activity </w:t>
      </w:r>
      <w:r>
        <w:t xml:space="preserve">is "Planned" at $100, and "Actual" is ZERO (Not Null), the IT Dashboard will consider this completed at NO cost. </w:t>
      </w:r>
    </w:p>
    <w:p w14:paraId="119044C3" w14:textId="77777777" w:rsidR="009412A8" w:rsidRDefault="00FD6B9E">
      <w:pPr>
        <w:spacing w:after="0" w:line="259" w:lineRule="auto"/>
        <w:ind w:left="0" w:firstLine="0"/>
      </w:pPr>
      <w:r>
        <w:t xml:space="preserve"> </w:t>
      </w:r>
    </w:p>
    <w:p w14:paraId="66AA9B85" w14:textId="77777777" w:rsidR="009412A8" w:rsidRDefault="00FD6B9E">
      <w:pPr>
        <w:spacing w:after="218" w:line="259" w:lineRule="auto"/>
        <w:ind w:left="730"/>
      </w:pPr>
      <w:r>
        <w:rPr>
          <w:b/>
        </w:rPr>
        <w:t xml:space="preserve">Cost Calculations </w:t>
      </w:r>
    </w:p>
    <w:p w14:paraId="3A1D1D60" w14:textId="77777777" w:rsidR="009412A8" w:rsidRDefault="00FD6B9E">
      <w:pPr>
        <w:spacing w:after="243" w:line="267" w:lineRule="auto"/>
        <w:ind w:left="730" w:right="40"/>
      </w:pPr>
      <w:r>
        <w:t xml:space="preserve">Always use the “Actual” value if both “Projection” and “Actual” are provided for the same activity.  Rollups are obtained by summing the costs of all the included lowest level child activities. </w:t>
      </w:r>
    </w:p>
    <w:p w14:paraId="09FCC079" w14:textId="77777777" w:rsidR="009412A8" w:rsidRDefault="00FD6B9E">
      <w:pPr>
        <w:numPr>
          <w:ilvl w:val="0"/>
          <w:numId w:val="4"/>
        </w:numPr>
        <w:spacing w:after="7"/>
        <w:ind w:right="568" w:hanging="360"/>
      </w:pPr>
      <w:r>
        <w:t xml:space="preserve">For Individual Future Activities or Roll-Ups that contain only future activities: </w:t>
      </w:r>
      <w:r>
        <w:rPr>
          <w:u w:val="single" w:color="000000"/>
        </w:rPr>
        <w:t xml:space="preserve">Cost Variance = 0% </w:t>
      </w:r>
      <w:r>
        <w:t xml:space="preserve"> </w:t>
      </w:r>
    </w:p>
    <w:p w14:paraId="40709835" w14:textId="77777777" w:rsidR="009412A8" w:rsidRDefault="00FD6B9E">
      <w:pPr>
        <w:spacing w:after="50" w:line="259" w:lineRule="auto"/>
        <w:ind w:left="1800" w:firstLine="0"/>
      </w:pPr>
      <w:r>
        <w:lastRenderedPageBreak/>
        <w:t xml:space="preserve"> </w:t>
      </w:r>
    </w:p>
    <w:p w14:paraId="3A8BF036" w14:textId="77777777" w:rsidR="009412A8" w:rsidRDefault="00FD6B9E">
      <w:pPr>
        <w:numPr>
          <w:ilvl w:val="0"/>
          <w:numId w:val="4"/>
        </w:numPr>
        <w:ind w:right="568" w:hanging="360"/>
      </w:pPr>
      <w:r>
        <w:t xml:space="preserve">For Completed or In-Progress Activities and Roll-Ups (which may include some future activities): </w:t>
      </w:r>
    </w:p>
    <w:p w14:paraId="258B21FC" w14:textId="77777777" w:rsidR="009412A8" w:rsidRDefault="00FD6B9E">
      <w:pPr>
        <w:spacing w:after="218" w:line="259" w:lineRule="auto"/>
        <w:ind w:left="1795"/>
      </w:pPr>
      <w:r>
        <w:rPr>
          <w:u w:val="single" w:color="000000"/>
        </w:rPr>
        <w:t xml:space="preserve">Cost Variance =   </w:t>
      </w:r>
      <w:r>
        <w:rPr>
          <w:i/>
          <w:u w:val="single" w:color="000000"/>
        </w:rPr>
        <w:t>“Planned Total Costs” - “Projected OR Actual Total Cost”</w:t>
      </w:r>
      <w:r>
        <w:rPr>
          <w:i/>
        </w:rPr>
        <w:t xml:space="preserve"> </w:t>
      </w:r>
    </w:p>
    <w:p w14:paraId="65A37645" w14:textId="77777777" w:rsidR="009412A8" w:rsidRDefault="00FD6B9E">
      <w:pPr>
        <w:spacing w:after="218" w:line="259" w:lineRule="auto"/>
        <w:ind w:left="1795"/>
      </w:pPr>
      <w:r>
        <w:rPr>
          <w:u w:val="single" w:color="000000"/>
        </w:rPr>
        <w:t>% Cost Variance = “</w:t>
      </w:r>
      <w:r>
        <w:rPr>
          <w:i/>
          <w:u w:val="single" w:color="000000"/>
        </w:rPr>
        <w:t>Cost Variance” / “Planned Total Cost” * 100</w:t>
      </w:r>
      <w:r>
        <w:rPr>
          <w:i/>
        </w:rPr>
        <w:t xml:space="preserve"> </w:t>
      </w:r>
    </w:p>
    <w:p w14:paraId="4AFD17F9" w14:textId="77777777" w:rsidR="009412A8" w:rsidRDefault="00FD6B9E">
      <w:pPr>
        <w:spacing w:after="218" w:line="259" w:lineRule="auto"/>
        <w:ind w:left="720" w:firstLine="0"/>
      </w:pPr>
      <w:r>
        <w:rPr>
          <w:b/>
          <w:u w:val="single" w:color="000000"/>
        </w:rPr>
        <w:t>Definitions</w:t>
      </w:r>
      <w:r>
        <w:rPr>
          <w:b/>
        </w:rPr>
        <w:t xml:space="preserve"> </w:t>
      </w:r>
    </w:p>
    <w:p w14:paraId="6A8D7C4D" w14:textId="77777777" w:rsidR="009412A8" w:rsidRDefault="00FD6B9E">
      <w:pPr>
        <w:spacing w:after="264" w:line="259" w:lineRule="auto"/>
        <w:ind w:left="1090"/>
      </w:pPr>
      <w:r>
        <w:rPr>
          <w:b/>
        </w:rPr>
        <w:t xml:space="preserve">Future Activities:  </w:t>
      </w:r>
    </w:p>
    <w:p w14:paraId="50E695CD" w14:textId="77777777" w:rsidR="009412A8" w:rsidRDefault="00FD6B9E">
      <w:pPr>
        <w:numPr>
          <w:ilvl w:val="0"/>
          <w:numId w:val="5"/>
        </w:numPr>
        <w:spacing w:after="207"/>
        <w:ind w:right="19" w:hanging="360"/>
      </w:pPr>
      <w:r>
        <w:t>If</w:t>
      </w:r>
      <w:r>
        <w:rPr>
          <w:i/>
        </w:rPr>
        <w:t xml:space="preserve"> Planned Start Date </w:t>
      </w:r>
      <w:r>
        <w:t>is &gt; Today</w:t>
      </w:r>
      <w:r>
        <w:rPr>
          <w:i/>
        </w:rPr>
        <w:t xml:space="preserve"> </w:t>
      </w:r>
      <w:r>
        <w:t xml:space="preserve"> </w:t>
      </w:r>
      <w:r>
        <w:rPr>
          <w:b/>
        </w:rPr>
        <w:t>AND</w:t>
      </w:r>
      <w:r>
        <w:t xml:space="preserve"> </w:t>
      </w:r>
      <w:r>
        <w:rPr>
          <w:i/>
        </w:rPr>
        <w:t xml:space="preserve">Actual Start Date, Actual Completion Date </w:t>
      </w:r>
      <w:r>
        <w:t xml:space="preserve">and </w:t>
      </w:r>
      <w:r>
        <w:rPr>
          <w:i/>
        </w:rPr>
        <w:t xml:space="preserve">Actual Total Cost </w:t>
      </w:r>
      <w:r>
        <w:t xml:space="preserve">are zero/blank  </w:t>
      </w:r>
    </w:p>
    <w:p w14:paraId="390DAEAB" w14:textId="77777777" w:rsidR="009412A8" w:rsidRDefault="00FD6B9E">
      <w:pPr>
        <w:spacing w:after="264" w:line="259" w:lineRule="auto"/>
        <w:ind w:left="1090"/>
      </w:pPr>
      <w:r>
        <w:rPr>
          <w:b/>
        </w:rPr>
        <w:t xml:space="preserve">In-Progress Activities: </w:t>
      </w:r>
    </w:p>
    <w:p w14:paraId="5CF29DC0" w14:textId="77777777" w:rsidR="009412A8" w:rsidRDefault="00FD6B9E">
      <w:pPr>
        <w:numPr>
          <w:ilvl w:val="0"/>
          <w:numId w:val="5"/>
        </w:numPr>
        <w:spacing w:after="185"/>
        <w:ind w:right="19" w:hanging="360"/>
      </w:pPr>
      <w:r>
        <w:t xml:space="preserve">If </w:t>
      </w:r>
      <w:r>
        <w:rPr>
          <w:i/>
        </w:rPr>
        <w:t xml:space="preserve">Actual Start Date </w:t>
      </w:r>
      <w:r>
        <w:t xml:space="preserve">is provided </w:t>
      </w:r>
      <w:r>
        <w:rPr>
          <w:b/>
        </w:rPr>
        <w:t>OR</w:t>
      </w:r>
      <w:r>
        <w:rPr>
          <w:i/>
        </w:rPr>
        <w:t xml:space="preserve"> Projected Start Date is ≤ </w:t>
      </w:r>
      <w:r>
        <w:t xml:space="preserve">Today </w:t>
      </w:r>
      <w:r>
        <w:rPr>
          <w:b/>
        </w:rPr>
        <w:t xml:space="preserve"> </w:t>
      </w:r>
    </w:p>
    <w:p w14:paraId="629AC177" w14:textId="77777777" w:rsidR="009412A8" w:rsidRDefault="00FD6B9E">
      <w:pPr>
        <w:spacing w:after="264" w:line="259" w:lineRule="auto"/>
        <w:ind w:left="1090"/>
      </w:pPr>
      <w:r>
        <w:rPr>
          <w:b/>
        </w:rPr>
        <w:t xml:space="preserve">Completed Activities: </w:t>
      </w:r>
    </w:p>
    <w:p w14:paraId="65FCCF97" w14:textId="77777777" w:rsidR="009412A8" w:rsidRDefault="00FD6B9E">
      <w:pPr>
        <w:numPr>
          <w:ilvl w:val="0"/>
          <w:numId w:val="5"/>
        </w:numPr>
        <w:spacing w:after="0"/>
        <w:ind w:right="19" w:hanging="360"/>
      </w:pPr>
      <w:r>
        <w:t xml:space="preserve">If </w:t>
      </w:r>
      <w:r>
        <w:rPr>
          <w:i/>
        </w:rPr>
        <w:t>Actual Completion Date</w:t>
      </w:r>
      <w:r>
        <w:t xml:space="preserve"> is provided (not blank)</w:t>
      </w:r>
      <w:r>
        <w:rPr>
          <w:b/>
        </w:rPr>
        <w:t xml:space="preserve"> Colors for </w:t>
      </w:r>
      <w:r>
        <w:rPr>
          <w:b/>
          <w:i/>
        </w:rPr>
        <w:t>Cost Variance</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0C99B1BD" w14:textId="77777777">
        <w:trPr>
          <w:trHeight w:val="1025"/>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2EB4BA22" w14:textId="77777777" w:rsidR="009412A8" w:rsidRDefault="00FD6B9E">
            <w:pPr>
              <w:spacing w:after="218" w:line="259" w:lineRule="auto"/>
              <w:ind w:left="1" w:firstLine="0"/>
              <w:jc w:val="center"/>
            </w:pPr>
            <w:r>
              <w:rPr>
                <w:b/>
              </w:rPr>
              <w:t xml:space="preserve">% Cost Variance </w:t>
            </w:r>
          </w:p>
          <w:p w14:paraId="665581DE" w14:textId="77777777" w:rsidR="009412A8" w:rsidRDefault="00FD6B9E">
            <w:pPr>
              <w:spacing w:after="0" w:line="259" w:lineRule="auto"/>
              <w:ind w:left="0" w:right="2" w:firstLine="0"/>
              <w:jc w:val="center"/>
            </w:pPr>
            <w:r>
              <w:t xml:space="preserve">(use </w:t>
            </w:r>
            <w:r>
              <w:rPr>
                <w:u w:val="single" w:color="000000"/>
              </w:rPr>
              <w:t>absolute value</w:t>
            </w:r>
            <w:r>
              <w:t xml:space="preserv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7964017B" w14:textId="77777777" w:rsidR="009412A8" w:rsidRDefault="00FD6B9E">
            <w:pPr>
              <w:spacing w:after="0" w:line="259" w:lineRule="auto"/>
              <w:ind w:left="2" w:firstLine="0"/>
              <w:jc w:val="center"/>
            </w:pPr>
            <w:r>
              <w:rPr>
                <w:b/>
              </w:rPr>
              <w:t xml:space="preserve">Color </w:t>
            </w:r>
          </w:p>
        </w:tc>
      </w:tr>
      <w:tr w:rsidR="009412A8" w14:paraId="4A140C33"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7F44626B" w14:textId="0D6BD772" w:rsidR="009412A8" w:rsidRDefault="00FD6B9E">
            <w:pPr>
              <w:spacing w:after="0" w:line="259" w:lineRule="auto"/>
              <w:ind w:left="0" w:right="2" w:firstLine="0"/>
              <w:jc w:val="center"/>
            </w:pPr>
            <w:r>
              <w:t>0%</w:t>
            </w:r>
            <w:ins w:id="442" w:author="Egan, Cameron [USA]" w:date="2019-08-26T12:26:00Z">
              <w:r w:rsidR="007D1008">
                <w:t xml:space="preserve">  </w:t>
              </w:r>
            </w:ins>
            <w:r w:rsidR="007D1008">
              <w:t>≥</w:t>
            </w:r>
            <w:r>
              <w:t xml:space="preserve"> </w:t>
            </w:r>
            <w:r w:rsidR="00820BEB">
              <w:t xml:space="preserve">Variance </w:t>
            </w:r>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7D809D00" w14:textId="77777777" w:rsidR="009412A8" w:rsidRDefault="00FD6B9E">
            <w:pPr>
              <w:spacing w:after="0" w:line="259" w:lineRule="auto"/>
              <w:ind w:left="1" w:firstLine="0"/>
              <w:jc w:val="center"/>
            </w:pPr>
            <w:r>
              <w:t xml:space="preserve">Green </w:t>
            </w:r>
          </w:p>
        </w:tc>
      </w:tr>
      <w:tr w:rsidR="009412A8" w14:paraId="67D0FBC4"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7E24DC76" w14:textId="701D5EC0" w:rsidR="009412A8" w:rsidRDefault="00FD6B9E">
            <w:pPr>
              <w:spacing w:after="0" w:line="259" w:lineRule="auto"/>
              <w:ind w:left="0" w:right="2" w:firstLine="0"/>
              <w:jc w:val="center"/>
            </w:pPr>
            <w:r>
              <w:t xml:space="preserve"> 10% </w:t>
            </w:r>
            <w:r w:rsidR="00820BEB">
              <w:t>≥ Variance</w:t>
            </w:r>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672A9632" w14:textId="77777777" w:rsidR="009412A8" w:rsidRDefault="00FD6B9E">
            <w:pPr>
              <w:spacing w:after="0" w:line="259" w:lineRule="auto"/>
              <w:ind w:left="2" w:firstLine="0"/>
              <w:jc w:val="center"/>
            </w:pPr>
            <w:r>
              <w:t xml:space="preserve">Yellow </w:t>
            </w:r>
          </w:p>
        </w:tc>
      </w:tr>
      <w:tr w:rsidR="009412A8" w14:paraId="718317D0" w14:textId="77777777">
        <w:trPr>
          <w:trHeight w:val="278"/>
        </w:trPr>
        <w:tc>
          <w:tcPr>
            <w:tcW w:w="3312" w:type="dxa"/>
            <w:tcBorders>
              <w:top w:val="single" w:sz="4" w:space="0" w:color="000000"/>
              <w:left w:val="single" w:sz="4" w:space="0" w:color="000000"/>
              <w:bottom w:val="single" w:sz="4" w:space="0" w:color="000000"/>
              <w:right w:val="single" w:sz="4" w:space="0" w:color="000000"/>
            </w:tcBorders>
          </w:tcPr>
          <w:p w14:paraId="575774DB" w14:textId="6C99175D" w:rsidR="009412A8" w:rsidRDefault="00FD6B9E" w:rsidP="001F05C6">
            <w:pPr>
              <w:spacing w:after="0" w:line="259" w:lineRule="auto"/>
              <w:ind w:left="0" w:firstLine="0"/>
              <w:jc w:val="center"/>
            </w:pPr>
            <w:r>
              <w:t>30%</w:t>
            </w:r>
            <w:r w:rsidR="001F05C6">
              <w:t xml:space="preserve"> ≤ Variance</w:t>
            </w:r>
            <w:ins w:id="443" w:author="Egan, Cameron [USA]" w:date="2019-08-27T16:05:00Z">
              <w:r w:rsidR="00FD3D9F">
                <w:t xml:space="preserve"> </w:t>
              </w:r>
            </w:ins>
            <w:del w:id="444" w:author="Egan, Cameron [USA]" w:date="2019-08-27T16:05:00Z">
              <w:r w:rsidDel="00FD3D9F">
                <w:delText xml:space="preserve"> </w:delText>
              </w:r>
            </w:del>
          </w:p>
        </w:tc>
        <w:tc>
          <w:tcPr>
            <w:tcW w:w="3311" w:type="dxa"/>
            <w:tcBorders>
              <w:top w:val="single" w:sz="4" w:space="0" w:color="000000"/>
              <w:left w:val="single" w:sz="4" w:space="0" w:color="000000"/>
              <w:bottom w:val="single" w:sz="4" w:space="0" w:color="000000"/>
              <w:right w:val="single" w:sz="4" w:space="0" w:color="000000"/>
            </w:tcBorders>
          </w:tcPr>
          <w:p w14:paraId="512AC98D" w14:textId="77777777" w:rsidR="009412A8" w:rsidRDefault="00FD6B9E">
            <w:pPr>
              <w:spacing w:after="0" w:line="259" w:lineRule="auto"/>
              <w:ind w:left="1" w:firstLine="0"/>
              <w:jc w:val="center"/>
            </w:pPr>
            <w:r>
              <w:t xml:space="preserve">Red </w:t>
            </w:r>
          </w:p>
        </w:tc>
      </w:tr>
    </w:tbl>
    <w:p w14:paraId="4D356E7D" w14:textId="77777777" w:rsidR="009412A8" w:rsidRDefault="00FD6B9E">
      <w:pPr>
        <w:spacing w:after="218" w:line="259" w:lineRule="auto"/>
        <w:ind w:left="0" w:firstLine="0"/>
      </w:pPr>
      <w:r>
        <w:rPr>
          <w:color w:val="4F81BD"/>
        </w:rPr>
        <w:t xml:space="preserve"> </w:t>
      </w:r>
    </w:p>
    <w:p w14:paraId="15DC88DB" w14:textId="77777777" w:rsidR="009412A8" w:rsidRDefault="00FD6B9E">
      <w:pPr>
        <w:spacing w:after="218" w:line="259" w:lineRule="auto"/>
        <w:ind w:left="730"/>
      </w:pPr>
      <w:r>
        <w:rPr>
          <w:b/>
        </w:rPr>
        <w:t xml:space="preserve">Schedule Calculations </w:t>
      </w:r>
    </w:p>
    <w:p w14:paraId="487AEC0F" w14:textId="77777777" w:rsidR="009412A8" w:rsidRDefault="00FD6B9E">
      <w:pPr>
        <w:spacing w:after="207" w:line="267" w:lineRule="auto"/>
        <w:ind w:left="1450" w:right="40"/>
      </w:pPr>
      <w:r>
        <w:t xml:space="preserve">Always use the “Actual” value if both a “Projected” and an “Actual” date are provided for the same activity. </w:t>
      </w:r>
    </w:p>
    <w:p w14:paraId="2EBEE5A0" w14:textId="77777777" w:rsidR="009412A8" w:rsidRDefault="00FD6B9E">
      <w:pPr>
        <w:spacing w:after="18" w:line="259" w:lineRule="auto"/>
        <w:ind w:left="1450"/>
      </w:pPr>
      <w:r>
        <w:rPr>
          <w:b/>
        </w:rPr>
        <w:t>Schedule Variance in days</w:t>
      </w:r>
      <w:r>
        <w:t xml:space="preserve"> </w:t>
      </w:r>
      <w:r>
        <w:rPr>
          <w:b/>
        </w:rPr>
        <w:t xml:space="preserve">for an Activity:                                                                                                              </w:t>
      </w:r>
    </w:p>
    <w:p w14:paraId="6C7BED5C" w14:textId="77777777" w:rsidR="009412A8" w:rsidRDefault="00FD6B9E">
      <w:pPr>
        <w:spacing w:after="9"/>
        <w:ind w:left="1435" w:right="19"/>
      </w:pPr>
      <w:r>
        <w:rPr>
          <w:i/>
        </w:rPr>
        <w:t xml:space="preserve">Planned Completion Date – Actual </w:t>
      </w:r>
      <w:r w:rsidRPr="00221405">
        <w:rPr>
          <w:b/>
          <w:i/>
        </w:rPr>
        <w:t>OR</w:t>
      </w:r>
      <w:r>
        <w:rPr>
          <w:i/>
        </w:rPr>
        <w:t xml:space="preserve"> Projected* Completion Date </w:t>
      </w:r>
    </w:p>
    <w:p w14:paraId="694DD223" w14:textId="77777777" w:rsidR="009412A8" w:rsidRDefault="00FD6B9E">
      <w:pPr>
        <w:spacing w:after="9"/>
        <w:ind w:left="1425" w:right="19" w:firstLine="720"/>
      </w:pPr>
      <w:r>
        <w:rPr>
          <w:i/>
        </w:rPr>
        <w:t xml:space="preserve">*use today’s date if the Projected Completion Date has passed without reporting an Actual Completion Date </w:t>
      </w:r>
    </w:p>
    <w:p w14:paraId="69838252" w14:textId="77777777" w:rsidR="009412A8" w:rsidRDefault="00FD6B9E">
      <w:pPr>
        <w:spacing w:after="19" w:line="259" w:lineRule="auto"/>
        <w:ind w:left="2881" w:firstLine="0"/>
      </w:pPr>
      <w:r>
        <w:rPr>
          <w:i/>
        </w:rPr>
        <w:t xml:space="preserve"> </w:t>
      </w:r>
    </w:p>
    <w:p w14:paraId="752B7C6C" w14:textId="77777777" w:rsidR="009412A8" w:rsidRDefault="00FD6B9E">
      <w:pPr>
        <w:spacing w:after="16" w:line="259" w:lineRule="auto"/>
        <w:ind w:left="1450"/>
      </w:pPr>
      <w:r>
        <w:rPr>
          <w:b/>
        </w:rPr>
        <w:t>Schedule Variance in days</w:t>
      </w:r>
      <w:r>
        <w:t xml:space="preserve"> </w:t>
      </w:r>
      <w:r>
        <w:rPr>
          <w:b/>
        </w:rPr>
        <w:t xml:space="preserve">for a Roll-Up: </w:t>
      </w:r>
    </w:p>
    <w:p w14:paraId="20512602" w14:textId="77777777" w:rsidR="009412A8" w:rsidRDefault="00FD6B9E">
      <w:pPr>
        <w:spacing w:after="9"/>
        <w:ind w:left="1435" w:right="19"/>
      </w:pPr>
      <w:r>
        <w:rPr>
          <w:i/>
        </w:rPr>
        <w:t xml:space="preserve">Latest Planned Completion Date of all activities – Latest Actual </w:t>
      </w:r>
      <w:r w:rsidRPr="00221405">
        <w:rPr>
          <w:b/>
          <w:i/>
        </w:rPr>
        <w:t>OR</w:t>
      </w:r>
      <w:r>
        <w:rPr>
          <w:i/>
        </w:rPr>
        <w:t xml:space="preserve"> Projected* Date of all activities </w:t>
      </w:r>
    </w:p>
    <w:p w14:paraId="642BEE6B" w14:textId="1C04801E" w:rsidR="009412A8" w:rsidRDefault="00FD6B9E">
      <w:pPr>
        <w:spacing w:after="202" w:line="274" w:lineRule="auto"/>
        <w:ind w:left="1440" w:firstLine="720"/>
      </w:pPr>
      <w:r>
        <w:rPr>
          <w:i/>
        </w:rPr>
        <w:t>*use today’s date if the Projected Completion Date has passed without reporting an Actual Completion Dat</w:t>
      </w:r>
      <w:r w:rsidR="009D539E">
        <w:rPr>
          <w:i/>
        </w:rPr>
        <w:t>e</w:t>
      </w:r>
      <w:r>
        <w:t xml:space="preserve"> </w:t>
      </w:r>
    </w:p>
    <w:p w14:paraId="04667AF5" w14:textId="77777777" w:rsidR="009412A8" w:rsidRDefault="00FD6B9E">
      <w:pPr>
        <w:spacing w:after="19" w:line="259" w:lineRule="auto"/>
        <w:ind w:left="1450"/>
      </w:pPr>
      <w:r>
        <w:rPr>
          <w:b/>
        </w:rPr>
        <w:t xml:space="preserve">Schedule Duration in days for an Activity: </w:t>
      </w:r>
    </w:p>
    <w:p w14:paraId="6A87B4AF" w14:textId="77777777" w:rsidR="009412A8" w:rsidRDefault="00FD6B9E">
      <w:pPr>
        <w:spacing w:after="9"/>
        <w:ind w:left="1435" w:right="19"/>
      </w:pPr>
      <w:r>
        <w:rPr>
          <w:i/>
        </w:rPr>
        <w:t xml:space="preserve">Planned Completion Date – Planned Start Date </w:t>
      </w:r>
    </w:p>
    <w:p w14:paraId="732B99CD" w14:textId="77777777" w:rsidR="009412A8" w:rsidRDefault="00FD6B9E">
      <w:pPr>
        <w:spacing w:after="19" w:line="259" w:lineRule="auto"/>
        <w:ind w:left="1440" w:firstLine="0"/>
      </w:pPr>
      <w:r>
        <w:rPr>
          <w:i/>
        </w:rPr>
        <w:t xml:space="preserve"> </w:t>
      </w:r>
    </w:p>
    <w:p w14:paraId="6AB853D1" w14:textId="77777777" w:rsidR="009412A8" w:rsidRDefault="00FD6B9E">
      <w:pPr>
        <w:spacing w:after="16" w:line="259" w:lineRule="auto"/>
        <w:ind w:left="1450"/>
      </w:pPr>
      <w:r>
        <w:rPr>
          <w:b/>
        </w:rPr>
        <w:t xml:space="preserve">Schedule Duration in days for a Roll-Up: </w:t>
      </w:r>
    </w:p>
    <w:p w14:paraId="3C746CFE" w14:textId="77777777" w:rsidR="009412A8" w:rsidRDefault="00FD6B9E">
      <w:pPr>
        <w:spacing w:after="210"/>
        <w:ind w:left="1435" w:right="19"/>
      </w:pPr>
      <w:r>
        <w:rPr>
          <w:i/>
        </w:rPr>
        <w:lastRenderedPageBreak/>
        <w:t xml:space="preserve">Latest Planned Completion Date of all activities – Earliest Planned Start Date of all activities </w:t>
      </w:r>
    </w:p>
    <w:p w14:paraId="59860D9C" w14:textId="77777777" w:rsidR="009412A8" w:rsidRDefault="00FD6B9E">
      <w:pPr>
        <w:spacing w:after="0" w:line="259" w:lineRule="auto"/>
        <w:ind w:left="1450"/>
      </w:pPr>
      <w:r>
        <w:rPr>
          <w:b/>
        </w:rPr>
        <w:t xml:space="preserve">Percentage Schedule Variation: </w:t>
      </w:r>
    </w:p>
    <w:p w14:paraId="06C50280" w14:textId="77777777" w:rsidR="009412A8" w:rsidRDefault="00FD6B9E">
      <w:pPr>
        <w:spacing w:after="0" w:line="259" w:lineRule="auto"/>
        <w:ind w:left="183" w:firstLine="0"/>
        <w:jc w:val="center"/>
      </w:pPr>
      <w:commentRangeStart w:id="445"/>
      <w:r>
        <w:rPr>
          <w:rFonts w:ascii="Cambria Math" w:eastAsia="Cambria Math" w:hAnsi="Cambria Math" w:cs="Cambria Math"/>
          <w:sz w:val="16"/>
        </w:rPr>
        <w:t>variance in days</w:t>
      </w:r>
    </w:p>
    <w:p w14:paraId="4EFDA065" w14:textId="77777777" w:rsidR="009412A8" w:rsidRDefault="00FD6B9E">
      <w:pPr>
        <w:spacing w:after="231"/>
        <w:ind w:left="4800" w:right="3145" w:hanging="3375"/>
      </w:pPr>
      <w:r>
        <w:t xml:space="preserve">Investment </w:t>
      </w:r>
      <w:r>
        <w:rPr>
          <w:i/>
        </w:rPr>
        <w:t>% Schedule Variance</w:t>
      </w:r>
      <w:r>
        <w:t xml:space="preserve"> = </w:t>
      </w:r>
      <w:r>
        <w:tab/>
        <w:t xml:space="preserve"> *100 </w:t>
      </w:r>
      <w:r>
        <w:rPr>
          <w:rFonts w:ascii="Cambria Math" w:eastAsia="Cambria Math" w:hAnsi="Cambria Math" w:cs="Cambria Math"/>
          <w:sz w:val="16"/>
        </w:rPr>
        <w:t xml:space="preserve">duration </w:t>
      </w:r>
      <w:commentRangeEnd w:id="445"/>
      <w:r w:rsidR="009D539E">
        <w:rPr>
          <w:rStyle w:val="CommentReference"/>
        </w:rPr>
        <w:commentReference w:id="445"/>
      </w:r>
    </w:p>
    <w:p w14:paraId="72FF2FDC" w14:textId="77777777" w:rsidR="009412A8" w:rsidRDefault="00FD6B9E">
      <w:pPr>
        <w:spacing w:after="0" w:line="259" w:lineRule="auto"/>
        <w:ind w:left="720" w:firstLine="0"/>
      </w:pPr>
      <w:r>
        <w:rPr>
          <w:b/>
        </w:rPr>
        <w:t xml:space="preserve">Colors for </w:t>
      </w:r>
      <w:r>
        <w:rPr>
          <w:b/>
          <w:i/>
        </w:rPr>
        <w:t xml:space="preserve">Schedule Variance </w:t>
      </w:r>
      <w:r>
        <w:rPr>
          <w:b/>
        </w:rPr>
        <w:t xml:space="preserve"> </w:t>
      </w:r>
    </w:p>
    <w:tbl>
      <w:tblPr>
        <w:tblStyle w:val="TableGrid1"/>
        <w:tblW w:w="6623" w:type="dxa"/>
        <w:tblInd w:w="1446" w:type="dxa"/>
        <w:tblCellMar>
          <w:top w:w="47" w:type="dxa"/>
          <w:left w:w="115" w:type="dxa"/>
          <w:right w:w="115" w:type="dxa"/>
        </w:tblCellMar>
        <w:tblLook w:val="04A0" w:firstRow="1" w:lastRow="0" w:firstColumn="1" w:lastColumn="0" w:noHBand="0" w:noVBand="1"/>
      </w:tblPr>
      <w:tblGrid>
        <w:gridCol w:w="3312"/>
        <w:gridCol w:w="3311"/>
      </w:tblGrid>
      <w:tr w:rsidR="009412A8" w14:paraId="1A73DE93" w14:textId="77777777">
        <w:trPr>
          <w:trHeight w:val="516"/>
        </w:trPr>
        <w:tc>
          <w:tcPr>
            <w:tcW w:w="3312" w:type="dxa"/>
            <w:tcBorders>
              <w:top w:val="single" w:sz="4" w:space="0" w:color="000000"/>
              <w:left w:val="single" w:sz="4" w:space="0" w:color="000000"/>
              <w:bottom w:val="single" w:sz="4" w:space="0" w:color="000000"/>
              <w:right w:val="single" w:sz="4" w:space="0" w:color="000000"/>
            </w:tcBorders>
            <w:shd w:val="clear" w:color="auto" w:fill="DBE5F1"/>
          </w:tcPr>
          <w:p w14:paraId="42DBFDB6" w14:textId="77777777" w:rsidR="009412A8" w:rsidRDefault="00FD6B9E">
            <w:pPr>
              <w:spacing w:after="0" w:line="259" w:lineRule="auto"/>
              <w:ind w:left="0" w:firstLine="0"/>
              <w:jc w:val="center"/>
            </w:pPr>
            <w:r>
              <w:rPr>
                <w:b/>
              </w:rPr>
              <w:t xml:space="preserve">% Schedule Variance </w:t>
            </w:r>
          </w:p>
        </w:tc>
        <w:tc>
          <w:tcPr>
            <w:tcW w:w="3311" w:type="dxa"/>
            <w:tcBorders>
              <w:top w:val="single" w:sz="4" w:space="0" w:color="000000"/>
              <w:left w:val="single" w:sz="4" w:space="0" w:color="000000"/>
              <w:bottom w:val="single" w:sz="4" w:space="0" w:color="000000"/>
              <w:right w:val="single" w:sz="4" w:space="0" w:color="000000"/>
            </w:tcBorders>
            <w:shd w:val="clear" w:color="auto" w:fill="DBE5F1"/>
          </w:tcPr>
          <w:p w14:paraId="0CA11373" w14:textId="77777777" w:rsidR="009412A8" w:rsidRDefault="00FD6B9E">
            <w:pPr>
              <w:spacing w:after="0" w:line="259" w:lineRule="auto"/>
              <w:ind w:left="2" w:firstLine="0"/>
              <w:jc w:val="center"/>
            </w:pPr>
            <w:r>
              <w:rPr>
                <w:b/>
              </w:rPr>
              <w:t xml:space="preserve">Color </w:t>
            </w:r>
          </w:p>
        </w:tc>
      </w:tr>
      <w:tr w:rsidR="009412A8" w14:paraId="6B7CF960" w14:textId="77777777">
        <w:trPr>
          <w:trHeight w:val="280"/>
        </w:trPr>
        <w:tc>
          <w:tcPr>
            <w:tcW w:w="3312" w:type="dxa"/>
            <w:tcBorders>
              <w:top w:val="single" w:sz="4" w:space="0" w:color="000000"/>
              <w:left w:val="single" w:sz="4" w:space="0" w:color="000000"/>
              <w:bottom w:val="single" w:sz="4" w:space="0" w:color="000000"/>
              <w:right w:val="single" w:sz="4" w:space="0" w:color="000000"/>
            </w:tcBorders>
          </w:tcPr>
          <w:p w14:paraId="6A2E5EED" w14:textId="712E9E08" w:rsidR="009412A8" w:rsidRDefault="00FD6B9E">
            <w:pPr>
              <w:spacing w:after="0" w:line="259" w:lineRule="auto"/>
              <w:ind w:left="0" w:right="2" w:firstLine="0"/>
              <w:jc w:val="center"/>
            </w:pPr>
            <w:r>
              <w:t xml:space="preserve">0% </w:t>
            </w:r>
            <w:ins w:id="446" w:author="Egan, Cameron [USA]" w:date="2019-08-26T12:28:00Z">
              <w:r w:rsidR="009D539E">
                <w:t>≥</w:t>
              </w:r>
            </w:ins>
            <w:del w:id="447" w:author="Egan, Cameron [USA]" w:date="2019-08-26T12:28:00Z">
              <w:r w:rsidDel="009D539E">
                <w:delText>,</w:delText>
              </w:r>
            </w:del>
            <w:ins w:id="448" w:author="Egan, Cameron [USA]" w:date="2019-08-26T12:28:00Z">
              <w:r w:rsidR="009D539E">
                <w:t xml:space="preserve"> Variance</w:t>
              </w:r>
            </w:ins>
            <w:r>
              <w:t xml:space="preserve"> &lt; 10% </w:t>
            </w:r>
          </w:p>
        </w:tc>
        <w:tc>
          <w:tcPr>
            <w:tcW w:w="3311" w:type="dxa"/>
            <w:tcBorders>
              <w:top w:val="single" w:sz="4" w:space="0" w:color="000000"/>
              <w:left w:val="single" w:sz="4" w:space="0" w:color="000000"/>
              <w:bottom w:val="single" w:sz="4" w:space="0" w:color="000000"/>
              <w:right w:val="single" w:sz="4" w:space="0" w:color="000000"/>
            </w:tcBorders>
          </w:tcPr>
          <w:p w14:paraId="0FFCACC7" w14:textId="77777777" w:rsidR="009412A8" w:rsidRDefault="00FD6B9E">
            <w:pPr>
              <w:spacing w:after="0" w:line="259" w:lineRule="auto"/>
              <w:ind w:left="1" w:firstLine="0"/>
              <w:jc w:val="center"/>
            </w:pPr>
            <w:r>
              <w:t xml:space="preserve">Green </w:t>
            </w:r>
          </w:p>
        </w:tc>
      </w:tr>
      <w:tr w:rsidR="009412A8" w14:paraId="5901D57A" w14:textId="77777777">
        <w:trPr>
          <w:trHeight w:val="281"/>
        </w:trPr>
        <w:tc>
          <w:tcPr>
            <w:tcW w:w="3312" w:type="dxa"/>
            <w:tcBorders>
              <w:top w:val="single" w:sz="4" w:space="0" w:color="000000"/>
              <w:left w:val="single" w:sz="4" w:space="0" w:color="000000"/>
              <w:bottom w:val="single" w:sz="4" w:space="0" w:color="000000"/>
              <w:right w:val="single" w:sz="4" w:space="0" w:color="000000"/>
            </w:tcBorders>
          </w:tcPr>
          <w:p w14:paraId="3477C2B9" w14:textId="4B4B456C" w:rsidR="009412A8" w:rsidRDefault="00FD6B9E">
            <w:pPr>
              <w:spacing w:after="0" w:line="259" w:lineRule="auto"/>
              <w:ind w:left="1" w:firstLine="0"/>
              <w:jc w:val="center"/>
            </w:pPr>
            <w:del w:id="449" w:author="Egan, Cameron [USA]" w:date="2019-08-26T12:28:00Z">
              <w:r w:rsidDel="009D539E">
                <w:delText xml:space="preserve">≥ </w:delText>
              </w:r>
            </w:del>
            <w:r>
              <w:t xml:space="preserve">10% </w:t>
            </w:r>
            <w:ins w:id="450" w:author="Egan, Cameron [USA]" w:date="2019-08-26T12:28:00Z">
              <w:r w:rsidR="009D539E">
                <w:t>≥ Variance</w:t>
              </w:r>
            </w:ins>
            <w:del w:id="451" w:author="Egan, Cameron [USA]" w:date="2019-08-26T12:28:00Z">
              <w:r w:rsidDel="009D539E">
                <w:delText>,</w:delText>
              </w:r>
            </w:del>
            <w:r>
              <w:t xml:space="preserve"> &lt; 30% </w:t>
            </w:r>
          </w:p>
        </w:tc>
        <w:tc>
          <w:tcPr>
            <w:tcW w:w="3311" w:type="dxa"/>
            <w:tcBorders>
              <w:top w:val="single" w:sz="4" w:space="0" w:color="000000"/>
              <w:left w:val="single" w:sz="4" w:space="0" w:color="000000"/>
              <w:bottom w:val="single" w:sz="4" w:space="0" w:color="000000"/>
              <w:right w:val="single" w:sz="4" w:space="0" w:color="000000"/>
            </w:tcBorders>
          </w:tcPr>
          <w:p w14:paraId="71760DF1" w14:textId="77777777" w:rsidR="009412A8" w:rsidRDefault="00FD6B9E">
            <w:pPr>
              <w:spacing w:after="0" w:line="259" w:lineRule="auto"/>
              <w:ind w:left="2" w:firstLine="0"/>
              <w:jc w:val="center"/>
            </w:pPr>
            <w:r>
              <w:t xml:space="preserve">Yellow </w:t>
            </w:r>
          </w:p>
        </w:tc>
      </w:tr>
      <w:tr w:rsidR="009412A8" w14:paraId="348BB5B4" w14:textId="77777777">
        <w:trPr>
          <w:trHeight w:val="279"/>
        </w:trPr>
        <w:tc>
          <w:tcPr>
            <w:tcW w:w="3312" w:type="dxa"/>
            <w:tcBorders>
              <w:top w:val="single" w:sz="4" w:space="0" w:color="000000"/>
              <w:left w:val="single" w:sz="4" w:space="0" w:color="000000"/>
              <w:bottom w:val="single" w:sz="4" w:space="0" w:color="000000"/>
              <w:right w:val="single" w:sz="4" w:space="0" w:color="000000"/>
            </w:tcBorders>
          </w:tcPr>
          <w:p w14:paraId="36679E22" w14:textId="645FE3C4" w:rsidR="009412A8" w:rsidRDefault="009D539E">
            <w:pPr>
              <w:spacing w:after="0" w:line="259" w:lineRule="auto"/>
              <w:ind w:left="0" w:right="2" w:firstLine="0"/>
              <w:jc w:val="center"/>
            </w:pPr>
            <w:ins w:id="452" w:author="Egan, Cameron [USA]" w:date="2019-08-26T12:28:00Z">
              <w:r>
                <w:t xml:space="preserve">Variance </w:t>
              </w:r>
            </w:ins>
            <w:r w:rsidR="00FD6B9E">
              <w:t xml:space="preserve">≥ 30% </w:t>
            </w:r>
          </w:p>
        </w:tc>
        <w:tc>
          <w:tcPr>
            <w:tcW w:w="3311" w:type="dxa"/>
            <w:tcBorders>
              <w:top w:val="single" w:sz="4" w:space="0" w:color="000000"/>
              <w:left w:val="single" w:sz="4" w:space="0" w:color="000000"/>
              <w:bottom w:val="single" w:sz="4" w:space="0" w:color="000000"/>
              <w:right w:val="single" w:sz="4" w:space="0" w:color="000000"/>
            </w:tcBorders>
          </w:tcPr>
          <w:p w14:paraId="402A5F02" w14:textId="77777777" w:rsidR="009412A8" w:rsidRDefault="00FD6B9E">
            <w:pPr>
              <w:spacing w:after="0" w:line="259" w:lineRule="auto"/>
              <w:ind w:left="1" w:firstLine="0"/>
              <w:jc w:val="center"/>
            </w:pPr>
            <w:r>
              <w:t xml:space="preserve">Red </w:t>
            </w:r>
          </w:p>
        </w:tc>
      </w:tr>
    </w:tbl>
    <w:p w14:paraId="6EC69C65" w14:textId="77777777" w:rsidR="009412A8" w:rsidRDefault="00FD6B9E">
      <w:pPr>
        <w:spacing w:after="256" w:line="259" w:lineRule="auto"/>
        <w:ind w:left="0" w:firstLine="0"/>
      </w:pPr>
      <w:r>
        <w:t xml:space="preserve"> </w:t>
      </w:r>
    </w:p>
    <w:p w14:paraId="546ABF02" w14:textId="77777777" w:rsidR="009412A8" w:rsidRDefault="00FD6B9E">
      <w:pPr>
        <w:pStyle w:val="Heading1"/>
        <w:ind w:left="-5"/>
      </w:pPr>
      <w:bookmarkStart w:id="453" w:name="_Toc83198"/>
      <w:r>
        <w:t xml:space="preserve">Contract Linkage </w:t>
      </w:r>
      <w:bookmarkEnd w:id="453"/>
    </w:p>
    <w:p w14:paraId="7BFE3EB9" w14:textId="10F69D81" w:rsidR="009412A8" w:rsidRDefault="00FD6B9E" w:rsidP="00FA043B">
      <w:pPr>
        <w:spacing w:after="0"/>
        <w:ind w:left="-5" w:right="469"/>
      </w:pPr>
      <w:r>
        <w:t xml:space="preserve">Since the Federal Procurement Data System (FPDS) is the authoritative source for all federal contract data, agencies are required to ensure that contract data residing in </w:t>
      </w:r>
      <w:hyperlink r:id="rId102">
        <w:r>
          <w:rPr>
            <w:color w:val="0000FF"/>
            <w:u w:val="single" w:color="0000FF"/>
          </w:rPr>
          <w:t xml:space="preserve"> </w:t>
        </w:r>
      </w:hyperlink>
      <w:hyperlink r:id="rId103">
        <w:r>
          <w:rPr>
            <w:color w:val="0000FF"/>
            <w:u w:val="single" w:color="0000FF"/>
          </w:rPr>
          <w:t>www</w:t>
        </w:r>
      </w:hyperlink>
      <w:hyperlink r:id="rId104">
        <w:r>
          <w:rPr>
            <w:color w:val="0000FF"/>
            <w:u w:val="single" w:color="0000FF"/>
          </w:rPr>
          <w:t>.</w:t>
        </w:r>
      </w:hyperlink>
      <w:hyperlink r:id="rId105">
        <w:r>
          <w:rPr>
            <w:color w:val="0000FF"/>
            <w:u w:val="single" w:color="0000FF"/>
          </w:rPr>
          <w:t>FPDS</w:t>
        </w:r>
      </w:hyperlink>
      <w:hyperlink r:id="rId106">
        <w:r>
          <w:rPr>
            <w:color w:val="0000FF"/>
            <w:u w:val="single" w:color="0000FF"/>
          </w:rPr>
          <w:t>.</w:t>
        </w:r>
      </w:hyperlink>
      <w:hyperlink r:id="rId107">
        <w:r>
          <w:rPr>
            <w:color w:val="0000FF"/>
            <w:u w:val="single" w:color="0000FF"/>
          </w:rPr>
          <w:t>g</w:t>
        </w:r>
      </w:hyperlink>
      <w:hyperlink r:id="rId108">
        <w:r>
          <w:rPr>
            <w:color w:val="0000FF"/>
            <w:u w:val="single" w:color="0000FF"/>
          </w:rPr>
          <w:t>o</w:t>
        </w:r>
      </w:hyperlink>
      <w:hyperlink r:id="rId109">
        <w:r>
          <w:rPr>
            <w:color w:val="0000FF"/>
            <w:u w:val="single" w:color="0000FF"/>
          </w:rPr>
          <w:t>v</w:t>
        </w:r>
      </w:hyperlink>
      <w:hyperlink r:id="rId110">
        <w:r>
          <w:rPr>
            <w:color w:val="0000FF"/>
          </w:rPr>
          <w:t xml:space="preserve"> </w:t>
        </w:r>
      </w:hyperlink>
      <w:hyperlink r:id="rId111">
        <w:r>
          <w:t>is</w:t>
        </w:r>
      </w:hyperlink>
      <w:r>
        <w:t xml:space="preserve"> timely and accurate, prior to submitting contract data to the IT Dashboard.  </w:t>
      </w:r>
    </w:p>
    <w:p w14:paraId="51FF50B4" w14:textId="6BE024F4" w:rsidR="009412A8" w:rsidRDefault="009412A8">
      <w:pPr>
        <w:spacing w:after="0" w:line="259" w:lineRule="auto"/>
        <w:ind w:left="0" w:firstLine="0"/>
      </w:pPr>
    </w:p>
    <w:p w14:paraId="4AC7FA15" w14:textId="77777777" w:rsidR="009412A8" w:rsidRDefault="00FD6B9E">
      <w:pPr>
        <w:spacing w:after="22"/>
        <w:ind w:left="-5" w:right="64"/>
      </w:pPr>
      <w:r>
        <w:t xml:space="preserve">Agencies must keep in mind that the IT Dashboard is not the authoritative source for either contracts or solicitation data. Consequently, should an agency identify data that is not correct, that incorrect data must be modified in the respective authoritative source (e.g., FPDS) rather than in the IT Dashboard. </w:t>
      </w:r>
    </w:p>
    <w:p w14:paraId="74D1D8A8" w14:textId="77777777" w:rsidR="009412A8" w:rsidRDefault="00FD6B9E">
      <w:pPr>
        <w:spacing w:after="0" w:line="259" w:lineRule="auto"/>
        <w:ind w:left="0" w:firstLine="0"/>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3171ADDA" w14:textId="77777777" w:rsidR="009412A8" w:rsidRDefault="00FD6B9E">
      <w:pPr>
        <w:pStyle w:val="Heading1"/>
        <w:spacing w:after="25"/>
        <w:ind w:left="-5"/>
      </w:pPr>
      <w:bookmarkStart w:id="454" w:name="_Toc83199"/>
      <w:r>
        <w:t>Operational Performance Metric Categories</w:t>
      </w:r>
      <w:r>
        <w:rPr>
          <w:color w:val="4F81BD"/>
        </w:rPr>
        <w:t xml:space="preserve"> </w:t>
      </w:r>
      <w:bookmarkEnd w:id="454"/>
    </w:p>
    <w:p w14:paraId="712751BE" w14:textId="3D0AC847" w:rsidR="009412A8" w:rsidRDefault="00FD6B9E">
      <w:pPr>
        <w:spacing w:after="19"/>
        <w:ind w:left="-5" w:right="64"/>
      </w:pPr>
      <w:r>
        <w:t>As per the Capital Programming Guid</w:t>
      </w:r>
      <w:r w:rsidR="009D5404">
        <w:t>e</w:t>
      </w:r>
      <w:r>
        <w:t xml:space="preserve">, the Performance Metric Categories should be mapped to one of the 4 categories below: </w:t>
      </w:r>
    </w:p>
    <w:p w14:paraId="0C77E628" w14:textId="77777777" w:rsidR="009412A8" w:rsidRDefault="00FD6B9E">
      <w:pPr>
        <w:spacing w:after="67" w:line="259" w:lineRule="auto"/>
        <w:ind w:left="0" w:firstLine="0"/>
      </w:pPr>
      <w:r>
        <w:t xml:space="preserve"> </w:t>
      </w:r>
    </w:p>
    <w:p w14:paraId="6EC53105" w14:textId="24F63253" w:rsidR="009412A8" w:rsidRDefault="00FD6B9E">
      <w:pPr>
        <w:numPr>
          <w:ilvl w:val="0"/>
          <w:numId w:val="6"/>
        </w:numPr>
        <w:spacing w:after="0"/>
        <w:ind w:right="64" w:hanging="360"/>
      </w:pPr>
      <w:r>
        <w:t>Customer Satisfaction (</w:t>
      </w:r>
      <w:ins w:id="455" w:author="Egan, Cameron [USA]" w:date="2019-08-26T12:32:00Z">
        <w:r w:rsidR="009D5404">
          <w:t xml:space="preserve">Process </w:t>
        </w:r>
      </w:ins>
      <w:r>
        <w:t xml:space="preserve">Results) </w:t>
      </w:r>
    </w:p>
    <w:p w14:paraId="1DF67844" w14:textId="77777777" w:rsidR="009412A8" w:rsidRDefault="00FD6B9E">
      <w:pPr>
        <w:numPr>
          <w:ilvl w:val="0"/>
          <w:numId w:val="6"/>
        </w:numPr>
        <w:spacing w:after="0"/>
        <w:ind w:right="64" w:hanging="360"/>
      </w:pPr>
      <w:r>
        <w:t xml:space="preserve">Strategic and Business Results </w:t>
      </w:r>
    </w:p>
    <w:p w14:paraId="13708E77" w14:textId="77777777" w:rsidR="009412A8" w:rsidRDefault="00FD6B9E">
      <w:pPr>
        <w:numPr>
          <w:ilvl w:val="0"/>
          <w:numId w:val="6"/>
        </w:numPr>
        <w:spacing w:after="0"/>
        <w:ind w:right="64" w:hanging="360"/>
      </w:pPr>
      <w:r>
        <w:t xml:space="preserve">Financial Performance </w:t>
      </w:r>
    </w:p>
    <w:p w14:paraId="601622D3" w14:textId="77777777" w:rsidR="009412A8" w:rsidRDefault="00FD6B9E">
      <w:pPr>
        <w:numPr>
          <w:ilvl w:val="0"/>
          <w:numId w:val="6"/>
        </w:numPr>
        <w:spacing w:after="0"/>
        <w:ind w:right="64" w:hanging="360"/>
      </w:pPr>
      <w:r>
        <w:t xml:space="preserve">Innovation </w:t>
      </w:r>
    </w:p>
    <w:p w14:paraId="4C42F050" w14:textId="77777777" w:rsidR="009412A8" w:rsidRDefault="00FD6B9E">
      <w:pPr>
        <w:spacing w:after="23" w:line="259" w:lineRule="auto"/>
        <w:ind w:left="0" w:firstLine="0"/>
      </w:pPr>
      <w:r>
        <w:t xml:space="preserve"> </w:t>
      </w:r>
    </w:p>
    <w:p w14:paraId="3F0A09F9" w14:textId="77777777" w:rsidR="009412A8" w:rsidRDefault="00FD6B9E">
      <w:pPr>
        <w:spacing w:after="19"/>
        <w:ind w:left="-5" w:right="64"/>
      </w:pPr>
      <w:r>
        <w:t xml:space="preserve">Except for Standard Investments, a </w:t>
      </w:r>
      <w:r>
        <w:rPr>
          <w:u w:val="single" w:color="000000"/>
        </w:rPr>
        <w:t>minimum of five open metrics</w:t>
      </w:r>
      <w:r>
        <w:t xml:space="preserve"> for operational performance data must be provided. </w:t>
      </w:r>
      <w:commentRangeStart w:id="456"/>
      <w:r>
        <w:t xml:space="preserve">Standard Investments must provide </w:t>
      </w:r>
      <w:r>
        <w:rPr>
          <w:u w:val="single" w:color="000000"/>
        </w:rPr>
        <w:t>at least one open metric</w:t>
      </w:r>
      <w:r>
        <w:t xml:space="preserve">. </w:t>
      </w:r>
      <w:commentRangeEnd w:id="456"/>
      <w:r w:rsidR="009D5404">
        <w:rPr>
          <w:rStyle w:val="CommentReference"/>
        </w:rPr>
        <w:commentReference w:id="456"/>
      </w:r>
    </w:p>
    <w:p w14:paraId="7F2D7849" w14:textId="77777777" w:rsidR="009412A8" w:rsidRDefault="00FD6B9E">
      <w:pPr>
        <w:spacing w:after="13"/>
        <w:ind w:left="-5" w:right="64"/>
      </w:pPr>
      <w:r>
        <w:rPr>
          <w:b/>
        </w:rPr>
        <w:t>Note:</w:t>
      </w:r>
      <w:r>
        <w:t xml:space="preserve"> The metrics requirements below only apply to business cases for Major (Type 1) Investments </w:t>
      </w:r>
    </w:p>
    <w:p w14:paraId="0E6C78C4" w14:textId="77777777" w:rsidR="009412A8" w:rsidRDefault="00FD6B9E">
      <w:pPr>
        <w:spacing w:after="69" w:line="259" w:lineRule="auto"/>
        <w:ind w:left="0" w:firstLine="0"/>
      </w:pPr>
      <w:r>
        <w:t xml:space="preserve"> </w:t>
      </w:r>
    </w:p>
    <w:p w14:paraId="7261AE93" w14:textId="44221684" w:rsidR="009412A8" w:rsidRDefault="00FD6B9E">
      <w:pPr>
        <w:numPr>
          <w:ilvl w:val="0"/>
          <w:numId w:val="6"/>
        </w:numPr>
        <w:spacing w:after="17"/>
        <w:ind w:right="64" w:hanging="360"/>
      </w:pPr>
      <w:r>
        <w:t xml:space="preserve">A </w:t>
      </w:r>
      <w:r>
        <w:rPr>
          <w:u w:val="single" w:color="000000"/>
        </w:rPr>
        <w:t>minimum of one (1)</w:t>
      </w:r>
      <w:r>
        <w:t xml:space="preserve"> metric should be “Customer Satisfaction (</w:t>
      </w:r>
      <w:ins w:id="457" w:author="Egan, Cameron [USA]" w:date="2019-08-26T12:33:00Z">
        <w:r w:rsidR="009D5404">
          <w:t xml:space="preserve">Process </w:t>
        </w:r>
      </w:ins>
      <w:r>
        <w:t>Results)” (</w:t>
      </w:r>
      <w:r w:rsidR="009D5404">
        <w:t>e.g.,</w:t>
      </w:r>
      <w:r>
        <w:t xml:space="preserve"> service quality, end user satisfaction</w:t>
      </w:r>
      <w:r w:rsidR="009D5404">
        <w:t>, service level agreements</w:t>
      </w:r>
      <w:r>
        <w:t>) with respect to the impact to major stakeholders (</w:t>
      </w:r>
      <w:r w:rsidR="009D5404">
        <w:t xml:space="preserve">e.g., </w:t>
      </w:r>
      <w:r>
        <w:t xml:space="preserve">customers, affected citizens, inter and intra-agency end users).  </w:t>
      </w:r>
    </w:p>
    <w:p w14:paraId="28732029" w14:textId="77777777" w:rsidR="009412A8" w:rsidRDefault="00FD6B9E">
      <w:pPr>
        <w:spacing w:after="69" w:line="259" w:lineRule="auto"/>
        <w:ind w:left="0" w:firstLine="0"/>
      </w:pPr>
      <w:r>
        <w:t xml:space="preserve"> </w:t>
      </w:r>
    </w:p>
    <w:p w14:paraId="63A587F4" w14:textId="77777777" w:rsidR="009412A8" w:rsidRDefault="00FD6B9E">
      <w:pPr>
        <w:numPr>
          <w:ilvl w:val="0"/>
          <w:numId w:val="6"/>
        </w:numPr>
        <w:spacing w:after="0"/>
        <w:ind w:right="64" w:hanging="360"/>
      </w:pPr>
      <w:r>
        <w:t xml:space="preserve">A </w:t>
      </w:r>
      <w:r>
        <w:rPr>
          <w:u w:val="single" w:color="000000"/>
        </w:rPr>
        <w:t>minimum of three (3)</w:t>
      </w:r>
      <w:r>
        <w:t xml:space="preserve"> metrics should be “Strategic and Business Results”, which measures how the investment contributes to the Strategic Objectives / Priority Goals or business need of the Agency. At least one Strategic and Business Results metric must have a </w:t>
      </w:r>
      <w:r>
        <w:rPr>
          <w:u w:val="single" w:color="000000"/>
        </w:rPr>
        <w:t>monthly</w:t>
      </w:r>
      <w:r>
        <w:t xml:space="preserve"> reporting frequency. At least one Strategic and Business Result must be tied to an Agency Strategic Objective or Agency Priority Goal that was submitted at the investment level. Metrics in this category could come in two different areas: </w:t>
      </w:r>
    </w:p>
    <w:p w14:paraId="605D8B48" w14:textId="77777777" w:rsidR="009412A8" w:rsidRDefault="00FD6B9E">
      <w:pPr>
        <w:spacing w:after="65" w:line="259" w:lineRule="auto"/>
        <w:ind w:left="720" w:firstLine="0"/>
      </w:pPr>
      <w:r>
        <w:t xml:space="preserve"> </w:t>
      </w:r>
    </w:p>
    <w:p w14:paraId="7FB53BB8" w14:textId="056B805A" w:rsidR="009412A8" w:rsidRDefault="00FD6B9E" w:rsidP="00221405">
      <w:pPr>
        <w:numPr>
          <w:ilvl w:val="0"/>
          <w:numId w:val="6"/>
        </w:numPr>
        <w:spacing w:after="17"/>
        <w:ind w:right="64" w:hanging="360"/>
      </w:pPr>
      <w:commentRangeStart w:id="458"/>
      <w:r w:rsidRPr="00221405">
        <w:rPr>
          <w:b/>
        </w:rPr>
        <w:lastRenderedPageBreak/>
        <w:t>Effectiveness</w:t>
      </w:r>
      <w:ins w:id="459" w:author="Egan, Cameron [USA]" w:date="2019-08-26T12:36:00Z">
        <w:r w:rsidR="004035D2">
          <w:t>:</w:t>
        </w:r>
      </w:ins>
      <w:del w:id="460" w:author="Egan, Cameron [USA]" w:date="2019-08-26T12:36:00Z">
        <w:r w:rsidDel="004035D2">
          <w:delText xml:space="preserve"> –</w:delText>
        </w:r>
      </w:del>
      <w:r>
        <w:t xml:space="preserve">quantified desired effect the investment has on the Agency’s mission or business needs (e.g. processing speed, processing quality, backlog reduction, mission outcomes, business outcomes, etc.) </w:t>
      </w:r>
    </w:p>
    <w:p w14:paraId="66C0F7A1" w14:textId="4C257A30" w:rsidR="009412A8" w:rsidRDefault="00FD6B9E" w:rsidP="00221405">
      <w:pPr>
        <w:numPr>
          <w:ilvl w:val="0"/>
          <w:numId w:val="6"/>
        </w:numPr>
        <w:spacing w:after="19"/>
        <w:ind w:right="64" w:hanging="360"/>
      </w:pPr>
      <w:r w:rsidRPr="00221405">
        <w:rPr>
          <w:b/>
        </w:rPr>
        <w:t>Efficiency</w:t>
      </w:r>
      <w:r w:rsidR="004035D2">
        <w:t>:</w:t>
      </w:r>
      <w:r>
        <w:t xml:space="preserve"> </w:t>
      </w:r>
      <w:del w:id="461" w:author="Egan, Cameron [USA]" w:date="2019-08-26T12:36:00Z">
        <w:r w:rsidDel="004035D2">
          <w:delText xml:space="preserve"> </w:delText>
        </w:r>
      </w:del>
      <w:r>
        <w:t xml:space="preserve">quantified desired effect the investment has on the agency’s operational/technical needs (e.g. reliability, availability, throughput, response time/latency, utilization, etc.) </w:t>
      </w:r>
      <w:commentRangeEnd w:id="458"/>
      <w:r w:rsidR="004035D2">
        <w:rPr>
          <w:rStyle w:val="CommentReference"/>
        </w:rPr>
        <w:commentReference w:id="458"/>
      </w:r>
    </w:p>
    <w:p w14:paraId="13E8CA03" w14:textId="77777777" w:rsidR="009412A8" w:rsidRDefault="00FD6B9E">
      <w:pPr>
        <w:spacing w:after="0" w:line="259" w:lineRule="auto"/>
        <w:ind w:left="0" w:firstLine="0"/>
      </w:pPr>
      <w:r>
        <w:t xml:space="preserve"> </w:t>
      </w:r>
    </w:p>
    <w:p w14:paraId="649A857E" w14:textId="77777777" w:rsidR="009412A8" w:rsidRDefault="00FD6B9E">
      <w:pPr>
        <w:spacing w:after="0" w:line="259" w:lineRule="auto"/>
        <w:ind w:left="0" w:firstLine="0"/>
      </w:pPr>
      <w:r>
        <w:t xml:space="preserve"> </w:t>
      </w:r>
    </w:p>
    <w:sectPr w:rsidR="009412A8">
      <w:footerReference w:type="even" r:id="rId112"/>
      <w:footerReference w:type="default" r:id="rId113"/>
      <w:footerReference w:type="first" r:id="rId114"/>
      <w:pgSz w:w="12240" w:h="15840"/>
      <w:pgMar w:top="0" w:right="999" w:bottom="457"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homas, Samantha [USA]" w:date="2019-07-17T12:21:00Z" w:initials="TS[">
    <w:p w14:paraId="793D23B8" w14:textId="77777777" w:rsidR="005F71F9" w:rsidRDefault="005F71F9">
      <w:pPr>
        <w:pStyle w:val="CommentText"/>
      </w:pPr>
      <w:r>
        <w:rPr>
          <w:rStyle w:val="CommentReference"/>
        </w:rPr>
        <w:annotationRef/>
      </w:r>
      <w:r>
        <w:t>Should we add the other ways to request support?</w:t>
      </w:r>
    </w:p>
    <w:p w14:paraId="6FB89200" w14:textId="5E3CC528" w:rsidR="005F71F9" w:rsidRDefault="005F71F9">
      <w:pPr>
        <w:pStyle w:val="CommentText"/>
      </w:pPr>
      <w:r>
        <w:t>Github, IT Dashboard Feedback form?</w:t>
      </w:r>
    </w:p>
  </w:comment>
  <w:comment w:id="38" w:author="Egan, Cameron [USA]" w:date="2019-08-26T13:55:00Z" w:initials="EC[">
    <w:p w14:paraId="55065FBB" w14:textId="49E11E13" w:rsidR="005F71F9" w:rsidRDefault="005F71F9">
      <w:pPr>
        <w:pStyle w:val="CommentText"/>
      </w:pPr>
      <w:r>
        <w:rPr>
          <w:rStyle w:val="CommentReference"/>
        </w:rPr>
        <w:annotationRef/>
      </w:r>
      <w:r>
        <w:t>Replace IT Budget with AITPS? And replace Business Case with AITPD?</w:t>
      </w:r>
    </w:p>
  </w:comment>
  <w:comment w:id="40" w:author="Egan, Cameron [USA]" w:date="2019-08-23T16:05:00Z" w:initials="EC[">
    <w:p w14:paraId="68241F87" w14:textId="30084336" w:rsidR="005F71F9" w:rsidRDefault="005F71F9">
      <w:pPr>
        <w:pStyle w:val="CommentText"/>
      </w:pPr>
      <w:r>
        <w:rPr>
          <w:rStyle w:val="CommentReference"/>
        </w:rPr>
        <w:annotationRef/>
      </w:r>
      <w:r>
        <w:t>What about standard investments now? Also have individual investment pages? (not public)</w:t>
      </w:r>
    </w:p>
  </w:comment>
  <w:comment w:id="42" w:author="Khatri, Mayuri [USA]" w:date="2019-07-17T12:38:00Z" w:initials="KM[">
    <w:p w14:paraId="0A577503" w14:textId="6329C93D" w:rsidR="005F71F9" w:rsidRDefault="005F71F9" w:rsidP="000261F9">
      <w:pPr>
        <w:pStyle w:val="CommentText"/>
        <w:ind w:left="0" w:firstLine="0"/>
      </w:pPr>
      <w:r>
        <w:rPr>
          <w:rStyle w:val="CommentReference"/>
        </w:rPr>
        <w:annotationRef/>
      </w:r>
      <w:r>
        <w:t>Are these included in this document?</w:t>
      </w:r>
    </w:p>
  </w:comment>
  <w:comment w:id="43" w:author="Egan, Cameron [USA]" w:date="2019-08-23T16:08:00Z" w:initials="EC[">
    <w:p w14:paraId="591D7190" w14:textId="173B569A" w:rsidR="005F71F9" w:rsidRDefault="005F71F9">
      <w:pPr>
        <w:pStyle w:val="CommentText"/>
      </w:pPr>
      <w:r>
        <w:rPr>
          <w:rStyle w:val="CommentReference"/>
        </w:rPr>
        <w:annotationRef/>
      </w:r>
      <w:r>
        <w:t>Yeah – they are not. We should include a link to the GitHub with the application validations.</w:t>
      </w:r>
    </w:p>
  </w:comment>
  <w:comment w:id="44" w:author="Khatri, Mayuri [USA]" w:date="2019-07-17T12:39:00Z" w:initials="KM[">
    <w:p w14:paraId="4434B4EE" w14:textId="2FBEA25A" w:rsidR="005F71F9" w:rsidRDefault="005F71F9" w:rsidP="00014481">
      <w:pPr>
        <w:pStyle w:val="CommentText"/>
        <w:ind w:left="0" w:firstLine="0"/>
      </w:pPr>
      <w:r>
        <w:rPr>
          <w:rStyle w:val="CommentReference"/>
        </w:rPr>
        <w:annotationRef/>
      </w:r>
      <w:r>
        <w:t>This is not true in all cases right? Some are a complete override and some are not?</w:t>
      </w:r>
    </w:p>
  </w:comment>
  <w:comment w:id="45" w:author="Khatri, Mayuri [USA]" w:date="2019-07-17T12:44:00Z" w:initials="KM[">
    <w:p w14:paraId="61A2AE28" w14:textId="5B8B4BD3" w:rsidR="005F71F9" w:rsidRDefault="005F71F9" w:rsidP="00CF6E48">
      <w:pPr>
        <w:pStyle w:val="CommentText"/>
        <w:ind w:left="0" w:firstLine="0"/>
      </w:pPr>
      <w:r>
        <w:rPr>
          <w:rStyle w:val="CommentReference"/>
        </w:rPr>
        <w:annotationRef/>
      </w:r>
      <w:r>
        <w:t>Make sure they are provided.</w:t>
      </w:r>
    </w:p>
  </w:comment>
  <w:comment w:id="46" w:author="Egan, Cameron [USA]" w:date="2019-08-23T16:09:00Z" w:initials="EC[">
    <w:p w14:paraId="5A75FDED" w14:textId="63109F4C" w:rsidR="005F71F9" w:rsidRDefault="005F71F9">
      <w:pPr>
        <w:pStyle w:val="CommentText"/>
      </w:pPr>
      <w:r>
        <w:rPr>
          <w:rStyle w:val="CommentReference"/>
        </w:rPr>
        <w:annotationRef/>
      </w:r>
      <w:r>
        <w:t>Same as before. We can link to the changed BY21 validations document.</w:t>
      </w:r>
    </w:p>
  </w:comment>
  <w:comment w:id="70" w:author="Egan, Cameron [USA]" w:date="2019-08-26T09:41:00Z" w:initials="EC[">
    <w:p w14:paraId="60DC2CD1" w14:textId="68FCAD63" w:rsidR="005F71F9" w:rsidRDefault="005F71F9">
      <w:pPr>
        <w:pStyle w:val="CommentText"/>
      </w:pPr>
      <w:r>
        <w:rPr>
          <w:rStyle w:val="CommentReference"/>
        </w:rPr>
        <w:annotationRef/>
      </w:r>
      <w:r>
        <w:t>Is the team combining the “FY21 validation changes” and “FY20 validations” into one file?</w:t>
      </w:r>
    </w:p>
  </w:comment>
  <w:comment w:id="79" w:author="Egan, Cameron [USA]" w:date="2019-08-26T09:43:00Z" w:initials="EC[">
    <w:p w14:paraId="3FB5787A" w14:textId="21AE32A8" w:rsidR="005F71F9" w:rsidRDefault="005F71F9">
      <w:pPr>
        <w:pStyle w:val="CommentText"/>
      </w:pPr>
      <w:r>
        <w:rPr>
          <w:rStyle w:val="CommentReference"/>
        </w:rPr>
        <w:annotationRef/>
      </w:r>
      <w:r>
        <w:t>When is the ITDB “go dark” period?</w:t>
      </w:r>
    </w:p>
  </w:comment>
  <w:comment w:id="80" w:author="Egan, Cameron [USA]" w:date="2019-08-26T11:10:00Z" w:initials="EC[">
    <w:p w14:paraId="27318D39" w14:textId="3DDD0C8C" w:rsidR="005F71F9" w:rsidRDefault="005F71F9">
      <w:pPr>
        <w:pStyle w:val="CommentText"/>
      </w:pPr>
      <w:r>
        <w:rPr>
          <w:rStyle w:val="CommentReference"/>
        </w:rPr>
        <w:annotationRef/>
      </w:r>
      <w:r>
        <w:t>Do we want to include this? If so, need to update.</w:t>
      </w:r>
    </w:p>
  </w:comment>
  <w:comment w:id="82" w:author="Egan, Cameron [USA]" w:date="2019-08-26T11:12:00Z" w:initials="EC[">
    <w:p w14:paraId="1732DFCB" w14:textId="5FA35120" w:rsidR="005F71F9" w:rsidRDefault="005F71F9">
      <w:pPr>
        <w:pStyle w:val="CommentText"/>
      </w:pPr>
      <w:r>
        <w:rPr>
          <w:rStyle w:val="CommentReference"/>
        </w:rPr>
        <w:annotationRef/>
      </w:r>
      <w:r>
        <w:t>Does this change with the deployment data / general endpoint?</w:t>
      </w:r>
    </w:p>
  </w:comment>
  <w:comment w:id="83" w:author="Egan, Cameron [USA]" w:date="2019-08-26T11:13:00Z" w:initials="EC[">
    <w:p w14:paraId="176C2067" w14:textId="4897AD2D" w:rsidR="005F71F9" w:rsidRDefault="005F71F9">
      <w:pPr>
        <w:pStyle w:val="CommentText"/>
      </w:pPr>
      <w:r>
        <w:rPr>
          <w:rStyle w:val="CommentReference"/>
        </w:rPr>
        <w:annotationRef/>
      </w:r>
      <w:r>
        <w:t xml:space="preserve">I think we need to re-word this? </w:t>
      </w:r>
    </w:p>
  </w:comment>
  <w:comment w:id="97" w:author="Egan, Cameron [USA]" w:date="2019-08-27T08:39:00Z" w:initials="EC[">
    <w:p w14:paraId="487C893D" w14:textId="4C29F24E" w:rsidR="005F71F9" w:rsidRDefault="005F71F9">
      <w:pPr>
        <w:pStyle w:val="CommentText"/>
      </w:pPr>
      <w:r>
        <w:rPr>
          <w:rStyle w:val="CommentReference"/>
        </w:rPr>
        <w:annotationRef/>
      </w:r>
      <w:r>
        <w:t>Will this be the same this year, since CIO rating is required for standard investments?</w:t>
      </w:r>
    </w:p>
  </w:comment>
  <w:comment w:id="101" w:author="Egan, Cameron [USA]" w:date="2019-08-26T12:01:00Z" w:initials="EC[">
    <w:p w14:paraId="520EC6C4" w14:textId="037CC5A1" w:rsidR="005F71F9" w:rsidRDefault="005F71F9">
      <w:pPr>
        <w:pStyle w:val="CommentText"/>
      </w:pPr>
      <w:r>
        <w:rPr>
          <w:rStyle w:val="CommentReference"/>
        </w:rPr>
        <w:annotationRef/>
      </w:r>
      <w:r>
        <w:t>Do we still need this in the Submission Instructions? Seems redundant with the example schemas?</w:t>
      </w:r>
    </w:p>
  </w:comment>
  <w:comment w:id="102" w:author="Egan, Cameron [USA]" w:date="2019-08-26T12:03:00Z" w:initials="EC[">
    <w:p w14:paraId="2FF047B7" w14:textId="11D3200A" w:rsidR="005F71F9" w:rsidRDefault="005F71F9">
      <w:pPr>
        <w:pStyle w:val="CommentText"/>
      </w:pPr>
      <w:r>
        <w:rPr>
          <w:rStyle w:val="CommentReference"/>
        </w:rPr>
        <w:annotationRef/>
      </w:r>
      <w:r>
        <w:t>Is this still accurate?</w:t>
      </w:r>
    </w:p>
  </w:comment>
  <w:comment w:id="130" w:author="Khatri, Mayuri [USA]" w:date="2019-08-27T14:15:00Z" w:initials="KM[">
    <w:p w14:paraId="29F25DF3" w14:textId="77777777" w:rsidR="005F71F9" w:rsidRDefault="005F71F9" w:rsidP="00E257AD">
      <w:pPr>
        <w:spacing w:after="257" w:line="259" w:lineRule="auto"/>
        <w:ind w:left="0" w:firstLine="0"/>
        <w:rPr>
          <w:b/>
        </w:rPr>
      </w:pPr>
      <w:r>
        <w:rPr>
          <w:rStyle w:val="CommentReference"/>
        </w:rPr>
        <w:annotationRef/>
      </w:r>
      <w:r>
        <w:rPr>
          <w:b/>
        </w:rPr>
        <w:t>Not a full overwrite this year</w:t>
      </w:r>
    </w:p>
    <w:p w14:paraId="520B0B3E" w14:textId="77777777" w:rsidR="005F71F9" w:rsidRDefault="005F71F9" w:rsidP="00E257AD">
      <w:pPr>
        <w:spacing w:after="257" w:line="259" w:lineRule="auto"/>
        <w:ind w:left="0" w:firstLine="0"/>
        <w:rPr>
          <w:b/>
        </w:rPr>
      </w:pPr>
      <w:r>
        <w:rPr>
          <w:b/>
        </w:rPr>
        <w:t>Required for major and non-major investments, and standard investments</w:t>
      </w:r>
    </w:p>
    <w:p w14:paraId="22512C06" w14:textId="03B2A82A" w:rsidR="005F71F9" w:rsidRPr="00E257AD" w:rsidRDefault="005F71F9" w:rsidP="00E257AD">
      <w:pPr>
        <w:spacing w:after="257" w:line="259" w:lineRule="auto"/>
        <w:ind w:left="0" w:firstLine="0"/>
        <w:rPr>
          <w:b/>
        </w:rPr>
      </w:pPr>
      <w:r>
        <w:rPr>
          <w:b/>
        </w:rPr>
        <w:t>Can delete contracts report</w:t>
      </w:r>
    </w:p>
  </w:comment>
  <w:comment w:id="380" w:author="Egan, Cameron [USA]" w:date="2019-08-26T12:07:00Z" w:initials="EC[">
    <w:p w14:paraId="6170BEF1" w14:textId="39CE7B78" w:rsidR="005F71F9" w:rsidRDefault="005F71F9">
      <w:pPr>
        <w:pStyle w:val="CommentText"/>
      </w:pPr>
      <w:r>
        <w:rPr>
          <w:rStyle w:val="CommentReference"/>
        </w:rPr>
        <w:annotationRef/>
      </w:r>
      <w:r>
        <w:rPr>
          <w:rStyle w:val="CommentReference"/>
        </w:rPr>
        <w:t>May need to update</w:t>
      </w:r>
      <w:r>
        <w:t>, as “36” is no longer a shared services category option</w:t>
      </w:r>
    </w:p>
  </w:comment>
  <w:comment w:id="439" w:author="Egan, Cameron [USA]" w:date="2019-08-26T12:16:00Z" w:initials="EC[">
    <w:p w14:paraId="75EB1208" w14:textId="3C4CD2DC" w:rsidR="005F71F9" w:rsidRDefault="005F71F9">
      <w:pPr>
        <w:pStyle w:val="CommentText"/>
      </w:pPr>
      <w:r>
        <w:rPr>
          <w:rStyle w:val="CommentReference"/>
        </w:rPr>
        <w:annotationRef/>
      </w:r>
      <w:r>
        <w:t>What should happen with these investments now?</w:t>
      </w:r>
    </w:p>
  </w:comment>
  <w:comment w:id="445" w:author="Egan, Cameron [USA]" w:date="2019-08-26T12:28:00Z" w:initials="EC[">
    <w:p w14:paraId="73B3CE52" w14:textId="0E0B834D" w:rsidR="005F71F9" w:rsidRDefault="005F71F9">
      <w:pPr>
        <w:pStyle w:val="CommentText"/>
      </w:pPr>
      <w:r>
        <w:rPr>
          <w:rStyle w:val="CommentReference"/>
        </w:rPr>
        <w:annotationRef/>
      </w:r>
      <w:r>
        <w:t>I’m not following this and just wanted to double check it.</w:t>
      </w:r>
    </w:p>
  </w:comment>
  <w:comment w:id="456" w:author="Egan, Cameron [USA]" w:date="2019-08-26T12:32:00Z" w:initials="EC[">
    <w:p w14:paraId="13F54E01" w14:textId="01D1F234" w:rsidR="005F71F9" w:rsidRDefault="005F71F9">
      <w:pPr>
        <w:pStyle w:val="CommentText"/>
      </w:pPr>
      <w:r>
        <w:rPr>
          <w:rStyle w:val="CommentReference"/>
        </w:rPr>
        <w:annotationRef/>
      </w:r>
      <w:r>
        <w:t>Confirm this is still the case.</w:t>
      </w:r>
    </w:p>
  </w:comment>
  <w:comment w:id="458" w:author="Egan, Cameron [USA]" w:date="2019-08-26T12:44:00Z" w:initials="EC[">
    <w:p w14:paraId="6A63B87C" w14:textId="50D6CDCD" w:rsidR="005F71F9" w:rsidRDefault="005F71F9">
      <w:pPr>
        <w:pStyle w:val="CommentText"/>
      </w:pPr>
      <w:r>
        <w:rPr>
          <w:rStyle w:val="CommentReference"/>
        </w:rPr>
        <w:annotationRef/>
      </w:r>
      <w:r>
        <w:t>Where is this info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B89200" w15:done="0"/>
  <w15:commentEx w15:paraId="55065FBB" w15:done="0"/>
  <w15:commentEx w15:paraId="68241F87" w15:done="0"/>
  <w15:commentEx w15:paraId="0A577503" w15:done="0"/>
  <w15:commentEx w15:paraId="591D7190" w15:paraIdParent="0A577503" w15:done="0"/>
  <w15:commentEx w15:paraId="4434B4EE" w15:done="0"/>
  <w15:commentEx w15:paraId="61A2AE28" w15:done="0"/>
  <w15:commentEx w15:paraId="5A75FDED" w15:paraIdParent="61A2AE28" w15:done="0"/>
  <w15:commentEx w15:paraId="60DC2CD1" w15:done="0"/>
  <w15:commentEx w15:paraId="3FB5787A" w15:done="0"/>
  <w15:commentEx w15:paraId="27318D39" w15:done="0"/>
  <w15:commentEx w15:paraId="1732DFCB" w15:done="0"/>
  <w15:commentEx w15:paraId="176C2067" w15:done="0"/>
  <w15:commentEx w15:paraId="487C893D" w15:done="0"/>
  <w15:commentEx w15:paraId="520EC6C4" w15:done="0"/>
  <w15:commentEx w15:paraId="2FF047B7" w15:done="0"/>
  <w15:commentEx w15:paraId="22512C06" w15:done="0"/>
  <w15:commentEx w15:paraId="6170BEF1" w15:done="0"/>
  <w15:commentEx w15:paraId="75EB1208" w15:done="0"/>
  <w15:commentEx w15:paraId="73B3CE52" w15:done="0"/>
  <w15:commentEx w15:paraId="13F54E01" w15:done="0"/>
  <w15:commentEx w15:paraId="6A63B8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B89200" w16cid:durableId="20D9915A"/>
  <w16cid:commentId w16cid:paraId="55065FBB" w16cid:durableId="210E6336"/>
  <w16cid:commentId w16cid:paraId="68241F87" w16cid:durableId="210A8D54"/>
  <w16cid:commentId w16cid:paraId="0A577503" w16cid:durableId="20D99552"/>
  <w16cid:commentId w16cid:paraId="591D7190" w16cid:durableId="210A8E0C"/>
  <w16cid:commentId w16cid:paraId="4434B4EE" w16cid:durableId="20D99581"/>
  <w16cid:commentId w16cid:paraId="61A2AE28" w16cid:durableId="20D996C8"/>
  <w16cid:commentId w16cid:paraId="5A75FDED" w16cid:durableId="210A8E24"/>
  <w16cid:commentId w16cid:paraId="60DC2CD1" w16cid:durableId="210E27B1"/>
  <w16cid:commentId w16cid:paraId="3FB5787A" w16cid:durableId="210E2840"/>
  <w16cid:commentId w16cid:paraId="27318D39" w16cid:durableId="210E3CA6"/>
  <w16cid:commentId w16cid:paraId="1732DFCB" w16cid:durableId="210E3D1E"/>
  <w16cid:commentId w16cid:paraId="176C2067" w16cid:durableId="210E3D69"/>
  <w16cid:commentId w16cid:paraId="487C893D" w16cid:durableId="210F6AA7"/>
  <w16cid:commentId w16cid:paraId="520EC6C4" w16cid:durableId="210E487D"/>
  <w16cid:commentId w16cid:paraId="2FF047B7" w16cid:durableId="210E490A"/>
  <w16cid:commentId w16cid:paraId="22512C06" w16cid:durableId="210FB992"/>
  <w16cid:commentId w16cid:paraId="6170BEF1" w16cid:durableId="210E4A05"/>
  <w16cid:commentId w16cid:paraId="75EB1208" w16cid:durableId="210E4C06"/>
  <w16cid:commentId w16cid:paraId="73B3CE52" w16cid:durableId="210E4EDC"/>
  <w16cid:commentId w16cid:paraId="13F54E01" w16cid:durableId="210E4FDC"/>
  <w16cid:commentId w16cid:paraId="6A63B87C" w16cid:durableId="210E52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1ECE" w14:textId="77777777" w:rsidR="002B0FAC" w:rsidRDefault="002B0FAC">
      <w:pPr>
        <w:spacing w:after="0" w:line="240" w:lineRule="auto"/>
      </w:pPr>
      <w:r>
        <w:separator/>
      </w:r>
    </w:p>
  </w:endnote>
  <w:endnote w:type="continuationSeparator" w:id="0">
    <w:p w14:paraId="690366CA" w14:textId="77777777" w:rsidR="002B0FAC" w:rsidRDefault="002B0FAC">
      <w:pPr>
        <w:spacing w:after="0" w:line="240" w:lineRule="auto"/>
      </w:pPr>
      <w:r>
        <w:continuationSeparator/>
      </w:r>
    </w:p>
  </w:endnote>
  <w:endnote w:type="continuationNotice" w:id="1">
    <w:p w14:paraId="72F0773E" w14:textId="77777777" w:rsidR="002B0FAC" w:rsidRDefault="002B0F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861D" w14:textId="77777777" w:rsidR="005F71F9" w:rsidRDefault="005F71F9">
    <w:pPr>
      <w:spacing w:after="12" w:line="259" w:lineRule="auto"/>
      <w:ind w:left="0" w:firstLine="0"/>
    </w:pPr>
    <w:r>
      <w:rPr>
        <w:sz w:val="20"/>
      </w:rPr>
      <w:t xml:space="preserve"> </w:t>
    </w:r>
  </w:p>
  <w:p w14:paraId="76DBD1E9" w14:textId="77777777" w:rsidR="005F71F9" w:rsidRDefault="005F71F9">
    <w:pPr>
      <w:tabs>
        <w:tab w:val="center" w:pos="4681"/>
        <w:tab w:val="center" w:pos="9289"/>
      </w:tabs>
      <w:spacing w:after="0" w:line="259" w:lineRule="auto"/>
      <w:ind w:left="0" w:firstLine="0"/>
    </w:pPr>
    <w:r>
      <w:rPr>
        <w:sz w:val="20"/>
      </w:rPr>
      <w:t>FY 2020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6A10CD81" w14:textId="77777777" w:rsidR="005F71F9" w:rsidRDefault="005F71F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0636" w14:textId="77777777" w:rsidR="005F71F9" w:rsidRDefault="005F71F9">
    <w:pPr>
      <w:spacing w:after="12" w:line="259" w:lineRule="auto"/>
      <w:ind w:left="0" w:firstLine="0"/>
    </w:pPr>
    <w:r>
      <w:rPr>
        <w:sz w:val="20"/>
      </w:rPr>
      <w:t xml:space="preserve"> </w:t>
    </w:r>
  </w:p>
  <w:p w14:paraId="4C2128BF" w14:textId="78961DB6" w:rsidR="005F71F9" w:rsidRDefault="005F71F9">
    <w:pPr>
      <w:tabs>
        <w:tab w:val="center" w:pos="4681"/>
        <w:tab w:val="center" w:pos="9289"/>
      </w:tabs>
      <w:spacing w:after="0" w:line="259" w:lineRule="auto"/>
      <w:ind w:left="0" w:firstLine="0"/>
    </w:pPr>
    <w:r>
      <w:rPr>
        <w:sz w:val="20"/>
      </w:rPr>
      <w:t>FY 2021 IT Investment Submission Guide</w:t>
    </w:r>
    <w:r>
      <w:t xml:space="preserve">   </w:t>
    </w:r>
    <w:r>
      <w:tab/>
      <w:t xml:space="preserve"> </w:t>
    </w:r>
    <w:r>
      <w:tab/>
    </w:r>
    <w:r>
      <w:rPr>
        <w:sz w:val="20"/>
      </w:rPr>
      <w:t xml:space="preserve"> </w:t>
    </w:r>
    <w:r>
      <w:rPr>
        <w:sz w:val="20"/>
      </w:rPr>
      <w:fldChar w:fldCharType="begin"/>
    </w:r>
    <w:r>
      <w:rPr>
        <w:sz w:val="20"/>
      </w:rPr>
      <w:instrText xml:space="preserve"> PAGE   \* MERGEFORMAT </w:instrText>
    </w:r>
    <w:r>
      <w:rPr>
        <w:sz w:val="20"/>
      </w:rPr>
      <w:fldChar w:fldCharType="separate"/>
    </w:r>
    <w:r>
      <w:rPr>
        <w:sz w:val="20"/>
      </w:rPr>
      <w:t>2</w:t>
    </w:r>
    <w:r>
      <w:rPr>
        <w:sz w:val="20"/>
      </w:rPr>
      <w:fldChar w:fldCharType="end"/>
    </w:r>
    <w:r>
      <w:rPr>
        <w:sz w:val="20"/>
      </w:rPr>
      <w:t xml:space="preserve"> </w:t>
    </w:r>
  </w:p>
  <w:p w14:paraId="2F250D24" w14:textId="77777777" w:rsidR="005F71F9" w:rsidRDefault="005F71F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1A07" w14:textId="77777777" w:rsidR="005F71F9" w:rsidRDefault="005F71F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CB7CA" w14:textId="77777777" w:rsidR="002B0FAC" w:rsidRDefault="002B0FAC">
      <w:pPr>
        <w:spacing w:after="0" w:line="240" w:lineRule="auto"/>
      </w:pPr>
      <w:r>
        <w:separator/>
      </w:r>
    </w:p>
  </w:footnote>
  <w:footnote w:type="continuationSeparator" w:id="0">
    <w:p w14:paraId="1062DB7C" w14:textId="77777777" w:rsidR="002B0FAC" w:rsidRDefault="002B0FAC">
      <w:pPr>
        <w:spacing w:after="0" w:line="240" w:lineRule="auto"/>
      </w:pPr>
      <w:r>
        <w:continuationSeparator/>
      </w:r>
    </w:p>
  </w:footnote>
  <w:footnote w:type="continuationNotice" w:id="1">
    <w:p w14:paraId="593B98AF" w14:textId="77777777" w:rsidR="002B0FAC" w:rsidRDefault="002B0F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06D"/>
    <w:multiLevelType w:val="hybridMultilevel"/>
    <w:tmpl w:val="8D4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81B"/>
    <w:multiLevelType w:val="hybridMultilevel"/>
    <w:tmpl w:val="7FF41514"/>
    <w:lvl w:ilvl="0" w:tplc="0298D5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4EA1E">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E41EC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5CB8DE">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1E6236">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46B14">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6C39C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90A20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245580">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7A10E2"/>
    <w:multiLevelType w:val="hybridMultilevel"/>
    <w:tmpl w:val="CEE23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3E06"/>
    <w:multiLevelType w:val="hybridMultilevel"/>
    <w:tmpl w:val="E1F0454C"/>
    <w:lvl w:ilvl="0" w:tplc="A4BA1A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5427"/>
    <w:multiLevelType w:val="hybridMultilevel"/>
    <w:tmpl w:val="50C4C15C"/>
    <w:lvl w:ilvl="0" w:tplc="7ADA8EB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2E33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D8CA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4EEE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4006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12B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6221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E6CA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6AAD2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C87A2A"/>
    <w:multiLevelType w:val="hybridMultilevel"/>
    <w:tmpl w:val="FED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57FBF"/>
    <w:multiLevelType w:val="hybridMultilevel"/>
    <w:tmpl w:val="22C0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0480"/>
    <w:multiLevelType w:val="hybridMultilevel"/>
    <w:tmpl w:val="C114BB60"/>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8" w15:restartNumberingAfterBreak="0">
    <w:nsid w:val="46D52588"/>
    <w:multiLevelType w:val="hybridMultilevel"/>
    <w:tmpl w:val="F3AEFD36"/>
    <w:lvl w:ilvl="0" w:tplc="840AFE18">
      <w:start w:val="1"/>
      <w:numFmt w:val="decimal"/>
      <w:lvlText w:val="%1."/>
      <w:lvlJc w:val="left"/>
      <w:pPr>
        <w:ind w:left="3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1" w:tplc="8AF0A824">
      <w:start w:val="1"/>
      <w:numFmt w:val="lowerLetter"/>
      <w:lvlText w:val="%2"/>
      <w:lvlJc w:val="left"/>
      <w:pPr>
        <w:ind w:left="10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2" w:tplc="0FD82812">
      <w:start w:val="1"/>
      <w:numFmt w:val="lowerRoman"/>
      <w:lvlText w:val="%3"/>
      <w:lvlJc w:val="left"/>
      <w:pPr>
        <w:ind w:left="18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3" w:tplc="A192EA2E">
      <w:start w:val="1"/>
      <w:numFmt w:val="decimal"/>
      <w:lvlText w:val="%4"/>
      <w:lvlJc w:val="left"/>
      <w:pPr>
        <w:ind w:left="25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4" w:tplc="748C8EB4">
      <w:start w:val="1"/>
      <w:numFmt w:val="lowerLetter"/>
      <w:lvlText w:val="%5"/>
      <w:lvlJc w:val="left"/>
      <w:pPr>
        <w:ind w:left="324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5" w:tplc="397CDA10">
      <w:start w:val="1"/>
      <w:numFmt w:val="lowerRoman"/>
      <w:lvlText w:val="%6"/>
      <w:lvlJc w:val="left"/>
      <w:pPr>
        <w:ind w:left="396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6" w:tplc="36745EFC">
      <w:start w:val="1"/>
      <w:numFmt w:val="decimal"/>
      <w:lvlText w:val="%7"/>
      <w:lvlJc w:val="left"/>
      <w:pPr>
        <w:ind w:left="468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7" w:tplc="48266710">
      <w:start w:val="1"/>
      <w:numFmt w:val="lowerLetter"/>
      <w:lvlText w:val="%8"/>
      <w:lvlJc w:val="left"/>
      <w:pPr>
        <w:ind w:left="540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lvl w:ilvl="8" w:tplc="6450B1F8">
      <w:start w:val="1"/>
      <w:numFmt w:val="lowerRoman"/>
      <w:lvlText w:val="%9"/>
      <w:lvlJc w:val="left"/>
      <w:pPr>
        <w:ind w:left="6120"/>
      </w:pPr>
      <w:rPr>
        <w:rFonts w:ascii="Calibri" w:eastAsia="Calibri" w:hAnsi="Calibri" w:cs="Calibri"/>
        <w:b w:val="0"/>
        <w:i w:val="0"/>
        <w:strike w:val="0"/>
        <w:dstrike w:val="0"/>
        <w:color w:val="4A442A"/>
        <w:sz w:val="16"/>
        <w:szCs w:val="16"/>
        <w:u w:val="none" w:color="000000"/>
        <w:bdr w:val="none" w:sz="0" w:space="0" w:color="auto"/>
        <w:shd w:val="clear" w:color="auto" w:fill="auto"/>
        <w:vertAlign w:val="baseline"/>
      </w:rPr>
    </w:lvl>
  </w:abstractNum>
  <w:abstractNum w:abstractNumId="9" w15:restartNumberingAfterBreak="0">
    <w:nsid w:val="47693D96"/>
    <w:multiLevelType w:val="hybridMultilevel"/>
    <w:tmpl w:val="DBB665BE"/>
    <w:lvl w:ilvl="0" w:tplc="9F1ED518">
      <w:start w:val="1"/>
      <w:numFmt w:val="bullet"/>
      <w:lvlText w:val="-"/>
      <w:lvlJc w:val="left"/>
      <w:pPr>
        <w:ind w:left="22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B507998">
      <w:start w:val="1"/>
      <w:numFmt w:val="bullet"/>
      <w:lvlText w:val="o"/>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BD4ED02">
      <w:start w:val="1"/>
      <w:numFmt w:val="bullet"/>
      <w:lvlText w:val="▪"/>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79E2D64">
      <w:start w:val="1"/>
      <w:numFmt w:val="bullet"/>
      <w:lvlText w:val="•"/>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2C0A9EA">
      <w:start w:val="1"/>
      <w:numFmt w:val="bullet"/>
      <w:lvlText w:val="o"/>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DEEFCE">
      <w:start w:val="1"/>
      <w:numFmt w:val="bullet"/>
      <w:lvlText w:val="▪"/>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3DEC7B0">
      <w:start w:val="1"/>
      <w:numFmt w:val="bullet"/>
      <w:lvlText w:val="•"/>
      <w:lvlJc w:val="left"/>
      <w:pPr>
        <w:ind w:left="68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B26CAC">
      <w:start w:val="1"/>
      <w:numFmt w:val="bullet"/>
      <w:lvlText w:val="o"/>
      <w:lvlJc w:val="left"/>
      <w:pPr>
        <w:ind w:left="75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2F01742">
      <w:start w:val="1"/>
      <w:numFmt w:val="bullet"/>
      <w:lvlText w:val="▪"/>
      <w:lvlJc w:val="left"/>
      <w:pPr>
        <w:ind w:left="82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0562EAB"/>
    <w:multiLevelType w:val="hybridMultilevel"/>
    <w:tmpl w:val="4080D9F4"/>
    <w:lvl w:ilvl="0" w:tplc="15E0B88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C42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EC24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C844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44F9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E75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E66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64F2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E2F7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3E25F02"/>
    <w:multiLevelType w:val="hybridMultilevel"/>
    <w:tmpl w:val="52166E4A"/>
    <w:lvl w:ilvl="0" w:tplc="A134D908">
      <w:start w:val="1"/>
      <w:numFmt w:val="decimal"/>
      <w:lvlText w:val="%1."/>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C83E02">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76874C">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6C23E8">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C2936">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6DB1E">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5000D8">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1C5C">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689FB2">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20D60C8"/>
    <w:multiLevelType w:val="multilevel"/>
    <w:tmpl w:val="34609FF2"/>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tabs>
          <w:tab w:val="num" w:pos="2880"/>
        </w:tabs>
        <w:ind w:left="2880" w:hanging="360"/>
      </w:p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15:restartNumberingAfterBreak="0">
    <w:nsid w:val="664B24F1"/>
    <w:multiLevelType w:val="hybridMultilevel"/>
    <w:tmpl w:val="B7886A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5910958"/>
    <w:multiLevelType w:val="hybridMultilevel"/>
    <w:tmpl w:val="57829C5C"/>
    <w:lvl w:ilvl="0" w:tplc="0B16CD32">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2AB6BA">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9E86B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A8818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C6A07A">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827BD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903B7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0229D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0678E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90453A8"/>
    <w:multiLevelType w:val="hybridMultilevel"/>
    <w:tmpl w:val="2F98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C37C4"/>
    <w:multiLevelType w:val="hybridMultilevel"/>
    <w:tmpl w:val="44C0F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11"/>
  </w:num>
  <w:num w:numId="5">
    <w:abstractNumId w:val="14"/>
  </w:num>
  <w:num w:numId="6">
    <w:abstractNumId w:val="1"/>
  </w:num>
  <w:num w:numId="7">
    <w:abstractNumId w:val="8"/>
  </w:num>
  <w:num w:numId="8">
    <w:abstractNumId w:val="5"/>
  </w:num>
  <w:num w:numId="9">
    <w:abstractNumId w:val="15"/>
  </w:num>
  <w:num w:numId="10">
    <w:abstractNumId w:val="6"/>
  </w:num>
  <w:num w:numId="11">
    <w:abstractNumId w:val="13"/>
  </w:num>
  <w:num w:numId="12">
    <w:abstractNumId w:val="7"/>
  </w:num>
  <w:num w:numId="13">
    <w:abstractNumId w:val="0"/>
  </w:num>
  <w:num w:numId="14">
    <w:abstractNumId w:val="12"/>
  </w:num>
  <w:num w:numId="15">
    <w:abstractNumId w:val="16"/>
  </w:num>
  <w:num w:numId="16">
    <w:abstractNumId w:val="2"/>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amantha [USA]">
    <w15:presenceInfo w15:providerId="AD" w15:userId="S::604101@bah.com::754071cb-418e-4f9a-aaad-4f597f02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visionView w:markup="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A8"/>
    <w:rsid w:val="0000318E"/>
    <w:rsid w:val="0000615B"/>
    <w:rsid w:val="00014481"/>
    <w:rsid w:val="00024A50"/>
    <w:rsid w:val="00024BFC"/>
    <w:rsid w:val="00024C53"/>
    <w:rsid w:val="000261F9"/>
    <w:rsid w:val="00031925"/>
    <w:rsid w:val="00032A11"/>
    <w:rsid w:val="00036602"/>
    <w:rsid w:val="0004359E"/>
    <w:rsid w:val="00050291"/>
    <w:rsid w:val="000503A9"/>
    <w:rsid w:val="00065F54"/>
    <w:rsid w:val="00077FED"/>
    <w:rsid w:val="00096880"/>
    <w:rsid w:val="000A02E2"/>
    <w:rsid w:val="000A300A"/>
    <w:rsid w:val="000A7A89"/>
    <w:rsid w:val="000B3ED7"/>
    <w:rsid w:val="000C5A71"/>
    <w:rsid w:val="000C73FC"/>
    <w:rsid w:val="000D47EA"/>
    <w:rsid w:val="000E19E7"/>
    <w:rsid w:val="000E787E"/>
    <w:rsid w:val="000F0776"/>
    <w:rsid w:val="000F23CB"/>
    <w:rsid w:val="000F6350"/>
    <w:rsid w:val="00121BE2"/>
    <w:rsid w:val="00131F80"/>
    <w:rsid w:val="001339F9"/>
    <w:rsid w:val="0018390A"/>
    <w:rsid w:val="00196DE6"/>
    <w:rsid w:val="001A2F23"/>
    <w:rsid w:val="001B6B52"/>
    <w:rsid w:val="001C4730"/>
    <w:rsid w:val="001C53C6"/>
    <w:rsid w:val="001C5AED"/>
    <w:rsid w:val="001C6256"/>
    <w:rsid w:val="001E04E4"/>
    <w:rsid w:val="001E0518"/>
    <w:rsid w:val="001F05C6"/>
    <w:rsid w:val="001F3E24"/>
    <w:rsid w:val="001F7140"/>
    <w:rsid w:val="00214A58"/>
    <w:rsid w:val="0021770E"/>
    <w:rsid w:val="00220245"/>
    <w:rsid w:val="00221405"/>
    <w:rsid w:val="00243ACE"/>
    <w:rsid w:val="00253DF9"/>
    <w:rsid w:val="00263E57"/>
    <w:rsid w:val="00264351"/>
    <w:rsid w:val="002716E5"/>
    <w:rsid w:val="00272125"/>
    <w:rsid w:val="00274D77"/>
    <w:rsid w:val="002775B9"/>
    <w:rsid w:val="00282E46"/>
    <w:rsid w:val="00295ABC"/>
    <w:rsid w:val="00297EFA"/>
    <w:rsid w:val="002A55F1"/>
    <w:rsid w:val="002A66B7"/>
    <w:rsid w:val="002B0FAC"/>
    <w:rsid w:val="002B575C"/>
    <w:rsid w:val="002F2F0E"/>
    <w:rsid w:val="00304F12"/>
    <w:rsid w:val="00310417"/>
    <w:rsid w:val="00317093"/>
    <w:rsid w:val="00320FB0"/>
    <w:rsid w:val="003227A4"/>
    <w:rsid w:val="00330200"/>
    <w:rsid w:val="00330D37"/>
    <w:rsid w:val="00337242"/>
    <w:rsid w:val="003457F9"/>
    <w:rsid w:val="00346ED4"/>
    <w:rsid w:val="00350F88"/>
    <w:rsid w:val="00352DD7"/>
    <w:rsid w:val="00364A0F"/>
    <w:rsid w:val="00370A01"/>
    <w:rsid w:val="0038555A"/>
    <w:rsid w:val="003B3357"/>
    <w:rsid w:val="003C1EE3"/>
    <w:rsid w:val="003C5405"/>
    <w:rsid w:val="003D0AC5"/>
    <w:rsid w:val="003E11DF"/>
    <w:rsid w:val="003F7635"/>
    <w:rsid w:val="00401978"/>
    <w:rsid w:val="004035D2"/>
    <w:rsid w:val="00406339"/>
    <w:rsid w:val="00420706"/>
    <w:rsid w:val="0042384A"/>
    <w:rsid w:val="00425B2F"/>
    <w:rsid w:val="0042697B"/>
    <w:rsid w:val="00433CB8"/>
    <w:rsid w:val="00461119"/>
    <w:rsid w:val="0046389E"/>
    <w:rsid w:val="004738D2"/>
    <w:rsid w:val="00474C7B"/>
    <w:rsid w:val="0047566A"/>
    <w:rsid w:val="00476446"/>
    <w:rsid w:val="0048052C"/>
    <w:rsid w:val="0048095F"/>
    <w:rsid w:val="004816FA"/>
    <w:rsid w:val="00487317"/>
    <w:rsid w:val="00491990"/>
    <w:rsid w:val="00497033"/>
    <w:rsid w:val="004D3FA4"/>
    <w:rsid w:val="004E0586"/>
    <w:rsid w:val="004E30E8"/>
    <w:rsid w:val="004E7A6B"/>
    <w:rsid w:val="004F61B8"/>
    <w:rsid w:val="005050EB"/>
    <w:rsid w:val="00506A92"/>
    <w:rsid w:val="00520B94"/>
    <w:rsid w:val="0052243E"/>
    <w:rsid w:val="00523276"/>
    <w:rsid w:val="005362DF"/>
    <w:rsid w:val="0054645E"/>
    <w:rsid w:val="00551D01"/>
    <w:rsid w:val="00552C75"/>
    <w:rsid w:val="00565583"/>
    <w:rsid w:val="005800A3"/>
    <w:rsid w:val="0059687C"/>
    <w:rsid w:val="00597BF4"/>
    <w:rsid w:val="005B084A"/>
    <w:rsid w:val="005B2C22"/>
    <w:rsid w:val="005B6C53"/>
    <w:rsid w:val="005B6E3F"/>
    <w:rsid w:val="005B7F73"/>
    <w:rsid w:val="005C07DC"/>
    <w:rsid w:val="005D5AD6"/>
    <w:rsid w:val="005D5B20"/>
    <w:rsid w:val="005E0E92"/>
    <w:rsid w:val="005E414B"/>
    <w:rsid w:val="005E7C02"/>
    <w:rsid w:val="005F71F9"/>
    <w:rsid w:val="00602F7D"/>
    <w:rsid w:val="006034C5"/>
    <w:rsid w:val="006143D5"/>
    <w:rsid w:val="006176E2"/>
    <w:rsid w:val="00644C15"/>
    <w:rsid w:val="00646998"/>
    <w:rsid w:val="00646A55"/>
    <w:rsid w:val="00646C22"/>
    <w:rsid w:val="006530B4"/>
    <w:rsid w:val="0065663A"/>
    <w:rsid w:val="006B0D95"/>
    <w:rsid w:val="006B44E6"/>
    <w:rsid w:val="006B474D"/>
    <w:rsid w:val="006D2C2B"/>
    <w:rsid w:val="006D3B7C"/>
    <w:rsid w:val="006E057F"/>
    <w:rsid w:val="006E5275"/>
    <w:rsid w:val="006E6804"/>
    <w:rsid w:val="006E6E4F"/>
    <w:rsid w:val="006F189D"/>
    <w:rsid w:val="006F25CF"/>
    <w:rsid w:val="006F4D35"/>
    <w:rsid w:val="00717BB8"/>
    <w:rsid w:val="00727358"/>
    <w:rsid w:val="00730883"/>
    <w:rsid w:val="0078079D"/>
    <w:rsid w:val="007A6249"/>
    <w:rsid w:val="007A6B19"/>
    <w:rsid w:val="007B6F5D"/>
    <w:rsid w:val="007B7DC4"/>
    <w:rsid w:val="007B7FB8"/>
    <w:rsid w:val="007C2B89"/>
    <w:rsid w:val="007C3ACE"/>
    <w:rsid w:val="007C4201"/>
    <w:rsid w:val="007C759A"/>
    <w:rsid w:val="007D1008"/>
    <w:rsid w:val="007E3B0C"/>
    <w:rsid w:val="00804BD0"/>
    <w:rsid w:val="00814866"/>
    <w:rsid w:val="00820BEB"/>
    <w:rsid w:val="0083096B"/>
    <w:rsid w:val="008326D6"/>
    <w:rsid w:val="00836743"/>
    <w:rsid w:val="00843945"/>
    <w:rsid w:val="008455FA"/>
    <w:rsid w:val="00861944"/>
    <w:rsid w:val="008644C0"/>
    <w:rsid w:val="0086594B"/>
    <w:rsid w:val="00871154"/>
    <w:rsid w:val="00871869"/>
    <w:rsid w:val="008725EA"/>
    <w:rsid w:val="008832FC"/>
    <w:rsid w:val="008905B6"/>
    <w:rsid w:val="008A4929"/>
    <w:rsid w:val="008B255C"/>
    <w:rsid w:val="008C4CD5"/>
    <w:rsid w:val="008C59BF"/>
    <w:rsid w:val="008C6F91"/>
    <w:rsid w:val="008D1D1A"/>
    <w:rsid w:val="008D6076"/>
    <w:rsid w:val="008F2518"/>
    <w:rsid w:val="00900C90"/>
    <w:rsid w:val="00904831"/>
    <w:rsid w:val="00905505"/>
    <w:rsid w:val="0091213F"/>
    <w:rsid w:val="00913D77"/>
    <w:rsid w:val="00914245"/>
    <w:rsid w:val="00917AB1"/>
    <w:rsid w:val="00920529"/>
    <w:rsid w:val="00921B2A"/>
    <w:rsid w:val="00933995"/>
    <w:rsid w:val="00936F6D"/>
    <w:rsid w:val="009412A8"/>
    <w:rsid w:val="009416DB"/>
    <w:rsid w:val="00942140"/>
    <w:rsid w:val="00952082"/>
    <w:rsid w:val="009561F4"/>
    <w:rsid w:val="009624A4"/>
    <w:rsid w:val="009637A0"/>
    <w:rsid w:val="00965D7F"/>
    <w:rsid w:val="00982DAF"/>
    <w:rsid w:val="009852FD"/>
    <w:rsid w:val="009858CE"/>
    <w:rsid w:val="009C147C"/>
    <w:rsid w:val="009C1E36"/>
    <w:rsid w:val="009C43FB"/>
    <w:rsid w:val="009C44B8"/>
    <w:rsid w:val="009C7E23"/>
    <w:rsid w:val="009D2847"/>
    <w:rsid w:val="009D539E"/>
    <w:rsid w:val="009D5404"/>
    <w:rsid w:val="009D750E"/>
    <w:rsid w:val="009E1701"/>
    <w:rsid w:val="009E70CF"/>
    <w:rsid w:val="009F2495"/>
    <w:rsid w:val="009F3005"/>
    <w:rsid w:val="009F4FE5"/>
    <w:rsid w:val="009F5D23"/>
    <w:rsid w:val="009F65B6"/>
    <w:rsid w:val="00A03BA4"/>
    <w:rsid w:val="00A1113F"/>
    <w:rsid w:val="00A17050"/>
    <w:rsid w:val="00A24AD7"/>
    <w:rsid w:val="00A3155D"/>
    <w:rsid w:val="00A354C5"/>
    <w:rsid w:val="00A40D8E"/>
    <w:rsid w:val="00A41988"/>
    <w:rsid w:val="00A444B8"/>
    <w:rsid w:val="00A44929"/>
    <w:rsid w:val="00A5044A"/>
    <w:rsid w:val="00A570CC"/>
    <w:rsid w:val="00A76D34"/>
    <w:rsid w:val="00A80437"/>
    <w:rsid w:val="00A91FB7"/>
    <w:rsid w:val="00A96105"/>
    <w:rsid w:val="00AA4373"/>
    <w:rsid w:val="00AC69B4"/>
    <w:rsid w:val="00AD2D0E"/>
    <w:rsid w:val="00AD4937"/>
    <w:rsid w:val="00B06D8E"/>
    <w:rsid w:val="00B27780"/>
    <w:rsid w:val="00B34FDC"/>
    <w:rsid w:val="00B41616"/>
    <w:rsid w:val="00B42150"/>
    <w:rsid w:val="00B452E0"/>
    <w:rsid w:val="00B45643"/>
    <w:rsid w:val="00B60BC8"/>
    <w:rsid w:val="00B737C4"/>
    <w:rsid w:val="00B97381"/>
    <w:rsid w:val="00BA2055"/>
    <w:rsid w:val="00BA5CCF"/>
    <w:rsid w:val="00BA68FB"/>
    <w:rsid w:val="00BB2370"/>
    <w:rsid w:val="00BC087B"/>
    <w:rsid w:val="00BC4979"/>
    <w:rsid w:val="00BD4E91"/>
    <w:rsid w:val="00BD6E68"/>
    <w:rsid w:val="00BF3276"/>
    <w:rsid w:val="00C02D85"/>
    <w:rsid w:val="00C04BB5"/>
    <w:rsid w:val="00C268F9"/>
    <w:rsid w:val="00C30D3A"/>
    <w:rsid w:val="00C41EB8"/>
    <w:rsid w:val="00C51DD0"/>
    <w:rsid w:val="00C51F15"/>
    <w:rsid w:val="00C555CF"/>
    <w:rsid w:val="00C57CF9"/>
    <w:rsid w:val="00C6167D"/>
    <w:rsid w:val="00C632CA"/>
    <w:rsid w:val="00C65814"/>
    <w:rsid w:val="00C7378D"/>
    <w:rsid w:val="00C90D9E"/>
    <w:rsid w:val="00C97321"/>
    <w:rsid w:val="00CB084D"/>
    <w:rsid w:val="00CB164E"/>
    <w:rsid w:val="00CB6B08"/>
    <w:rsid w:val="00CB7043"/>
    <w:rsid w:val="00CB756F"/>
    <w:rsid w:val="00CB76DA"/>
    <w:rsid w:val="00CC1B64"/>
    <w:rsid w:val="00CC2ABC"/>
    <w:rsid w:val="00CC7076"/>
    <w:rsid w:val="00CD2317"/>
    <w:rsid w:val="00CD41DF"/>
    <w:rsid w:val="00CF6E48"/>
    <w:rsid w:val="00D0024C"/>
    <w:rsid w:val="00D06455"/>
    <w:rsid w:val="00D13A4D"/>
    <w:rsid w:val="00D237BA"/>
    <w:rsid w:val="00D41158"/>
    <w:rsid w:val="00D4124E"/>
    <w:rsid w:val="00D43F41"/>
    <w:rsid w:val="00D45928"/>
    <w:rsid w:val="00D55FB9"/>
    <w:rsid w:val="00D60F57"/>
    <w:rsid w:val="00D658F5"/>
    <w:rsid w:val="00D705CF"/>
    <w:rsid w:val="00D86B23"/>
    <w:rsid w:val="00D87674"/>
    <w:rsid w:val="00D9718D"/>
    <w:rsid w:val="00DB2ADA"/>
    <w:rsid w:val="00DC5B9B"/>
    <w:rsid w:val="00DD63BA"/>
    <w:rsid w:val="00DE5B64"/>
    <w:rsid w:val="00DF11A1"/>
    <w:rsid w:val="00DF142F"/>
    <w:rsid w:val="00DF1972"/>
    <w:rsid w:val="00DF43F9"/>
    <w:rsid w:val="00E07F57"/>
    <w:rsid w:val="00E16A6E"/>
    <w:rsid w:val="00E257AD"/>
    <w:rsid w:val="00E27FB1"/>
    <w:rsid w:val="00E34630"/>
    <w:rsid w:val="00E3662E"/>
    <w:rsid w:val="00E705AF"/>
    <w:rsid w:val="00E72728"/>
    <w:rsid w:val="00E81DFC"/>
    <w:rsid w:val="00E9552E"/>
    <w:rsid w:val="00EA5A19"/>
    <w:rsid w:val="00EB1574"/>
    <w:rsid w:val="00EB22E4"/>
    <w:rsid w:val="00EB34C8"/>
    <w:rsid w:val="00ED6D74"/>
    <w:rsid w:val="00F00058"/>
    <w:rsid w:val="00F12564"/>
    <w:rsid w:val="00F15C56"/>
    <w:rsid w:val="00F24601"/>
    <w:rsid w:val="00F35EA0"/>
    <w:rsid w:val="00F52AD5"/>
    <w:rsid w:val="00F61A54"/>
    <w:rsid w:val="00F70885"/>
    <w:rsid w:val="00F72C7A"/>
    <w:rsid w:val="00F85844"/>
    <w:rsid w:val="00F9408B"/>
    <w:rsid w:val="00F95A7F"/>
    <w:rsid w:val="00F95D42"/>
    <w:rsid w:val="00FA043B"/>
    <w:rsid w:val="00FA5FE3"/>
    <w:rsid w:val="00FB2842"/>
    <w:rsid w:val="00FB33D3"/>
    <w:rsid w:val="00FB3E65"/>
    <w:rsid w:val="00FB5382"/>
    <w:rsid w:val="00FB7BCD"/>
    <w:rsid w:val="00FC302F"/>
    <w:rsid w:val="00FC7A8B"/>
    <w:rsid w:val="00FC7C1E"/>
    <w:rsid w:val="00FD3006"/>
    <w:rsid w:val="00FD3D9F"/>
    <w:rsid w:val="00FD6B9E"/>
    <w:rsid w:val="00FE0707"/>
    <w:rsid w:val="00FE2A3B"/>
    <w:rsid w:val="00FF26EA"/>
    <w:rsid w:val="0FCCA178"/>
    <w:rsid w:val="1DC35FF7"/>
    <w:rsid w:val="1E105CDC"/>
    <w:rsid w:val="22E153D5"/>
    <w:rsid w:val="22F886D3"/>
    <w:rsid w:val="302227E8"/>
    <w:rsid w:val="3368AEC0"/>
    <w:rsid w:val="39B5B7FF"/>
    <w:rsid w:val="4FF6E514"/>
    <w:rsid w:val="5700A41E"/>
    <w:rsid w:val="60096063"/>
    <w:rsid w:val="6B2B9E89"/>
    <w:rsid w:val="7897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0C53"/>
  <w15:docId w15:val="{FA7899DF-1997-4DBE-B64B-57664CB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6B"/>
    <w:pPr>
      <w:spacing w:after="208" w:line="268" w:lineRule="auto"/>
      <w:ind w:left="23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E36C0A"/>
      <w:sz w:val="26"/>
    </w:rPr>
  </w:style>
  <w:style w:type="paragraph" w:styleId="Heading2">
    <w:name w:val="heading 2"/>
    <w:next w:val="Normal"/>
    <w:link w:val="Heading2Char"/>
    <w:uiPriority w:val="9"/>
    <w:unhideWhenUsed/>
    <w:qFormat/>
    <w:pPr>
      <w:keepNext/>
      <w:keepLines/>
      <w:spacing w:after="14"/>
      <w:ind w:left="10" w:hanging="10"/>
      <w:outlineLvl w:val="1"/>
    </w:pPr>
    <w:rPr>
      <w:rFonts w:ascii="Cambria" w:eastAsia="Cambria" w:hAnsi="Cambria" w:cs="Cambria"/>
      <w:b/>
      <w:color w:val="E36C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E36C0A"/>
      <w:sz w:val="22"/>
    </w:rPr>
  </w:style>
  <w:style w:type="character" w:customStyle="1" w:styleId="Heading1Char">
    <w:name w:val="Heading 1 Char"/>
    <w:link w:val="Heading1"/>
    <w:rPr>
      <w:rFonts w:ascii="Cambria" w:eastAsia="Cambria" w:hAnsi="Cambria" w:cs="Cambria"/>
      <w:b/>
      <w:color w:val="E36C0A"/>
      <w:sz w:val="26"/>
    </w:rPr>
  </w:style>
  <w:style w:type="paragraph" w:styleId="TOC1">
    <w:name w:val="toc 1"/>
    <w:hidden/>
    <w:uiPriority w:val="39"/>
    <w:pPr>
      <w:spacing w:after="109" w:line="268" w:lineRule="auto"/>
      <w:ind w:left="246" w:right="81" w:hanging="10"/>
    </w:pPr>
    <w:rPr>
      <w:rFonts w:ascii="Calibri" w:eastAsia="Calibri" w:hAnsi="Calibri" w:cs="Calibri"/>
      <w:color w:val="000000"/>
    </w:rPr>
  </w:style>
  <w:style w:type="paragraph" w:styleId="TOC2">
    <w:name w:val="toc 2"/>
    <w:hidden/>
    <w:uiPriority w:val="39"/>
    <w:pPr>
      <w:spacing w:after="118"/>
      <w:ind w:left="450" w:right="83" w:hanging="10"/>
      <w:jc w:val="right"/>
    </w:pPr>
    <w:rPr>
      <w:rFonts w:ascii="Calibri" w:eastAsia="Calibri" w:hAnsi="Calibri" w:cs="Calibri"/>
      <w:color w:val="000000"/>
    </w:rPr>
  </w:style>
  <w:style w:type="paragraph" w:styleId="BalloonText">
    <w:name w:val="Balloon Text"/>
    <w:basedOn w:val="Normal"/>
    <w:link w:val="BalloonTextChar"/>
    <w:uiPriority w:val="99"/>
    <w:semiHidden/>
    <w:unhideWhenUsed/>
    <w:rsid w:val="00C51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DD0"/>
    <w:rPr>
      <w:rFonts w:ascii="Segoe UI" w:eastAsia="Calibri" w:hAnsi="Segoe UI" w:cs="Segoe UI"/>
      <w:color w:val="000000"/>
      <w:sz w:val="18"/>
      <w:szCs w:val="18"/>
    </w:rPr>
  </w:style>
  <w:style w:type="paragraph" w:styleId="Header">
    <w:name w:val="header"/>
    <w:basedOn w:val="Normal"/>
    <w:link w:val="HeaderChar"/>
    <w:uiPriority w:val="99"/>
    <w:unhideWhenUsed/>
    <w:rsid w:val="00506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92"/>
    <w:rPr>
      <w:rFonts w:ascii="Calibri" w:eastAsia="Calibri" w:hAnsi="Calibri" w:cs="Calibri"/>
      <w:color w:val="000000"/>
    </w:rPr>
  </w:style>
  <w:style w:type="paragraph" w:styleId="Footer">
    <w:name w:val="footer"/>
    <w:basedOn w:val="Normal"/>
    <w:link w:val="FooterChar"/>
    <w:uiPriority w:val="99"/>
    <w:semiHidden/>
    <w:unhideWhenUsed/>
    <w:rsid w:val="00506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6A92"/>
    <w:rPr>
      <w:rFonts w:ascii="Calibri" w:eastAsia="Calibri" w:hAnsi="Calibri" w:cs="Calibri"/>
      <w:color w:val="000000"/>
    </w:rPr>
  </w:style>
  <w:style w:type="character" w:styleId="CommentReference">
    <w:name w:val="annotation reference"/>
    <w:basedOn w:val="DefaultParagraphFont"/>
    <w:uiPriority w:val="99"/>
    <w:semiHidden/>
    <w:unhideWhenUsed/>
    <w:rsid w:val="00506A92"/>
    <w:rPr>
      <w:sz w:val="16"/>
      <w:szCs w:val="16"/>
    </w:rPr>
  </w:style>
  <w:style w:type="paragraph" w:styleId="CommentText">
    <w:name w:val="annotation text"/>
    <w:basedOn w:val="Normal"/>
    <w:link w:val="CommentTextChar"/>
    <w:uiPriority w:val="99"/>
    <w:semiHidden/>
    <w:unhideWhenUsed/>
    <w:rsid w:val="00506A92"/>
    <w:pPr>
      <w:spacing w:line="240" w:lineRule="auto"/>
    </w:pPr>
    <w:rPr>
      <w:sz w:val="20"/>
      <w:szCs w:val="20"/>
    </w:rPr>
  </w:style>
  <w:style w:type="character" w:customStyle="1" w:styleId="CommentTextChar">
    <w:name w:val="Comment Text Char"/>
    <w:basedOn w:val="DefaultParagraphFont"/>
    <w:link w:val="CommentText"/>
    <w:uiPriority w:val="99"/>
    <w:semiHidden/>
    <w:rsid w:val="00506A9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06A92"/>
    <w:rPr>
      <w:b/>
      <w:bCs/>
    </w:rPr>
  </w:style>
  <w:style w:type="character" w:customStyle="1" w:styleId="CommentSubjectChar">
    <w:name w:val="Comment Subject Char"/>
    <w:basedOn w:val="CommentTextChar"/>
    <w:link w:val="CommentSubject"/>
    <w:uiPriority w:val="99"/>
    <w:semiHidden/>
    <w:rsid w:val="00506A92"/>
    <w:rPr>
      <w:rFonts w:ascii="Calibri" w:eastAsia="Calibri" w:hAnsi="Calibri" w:cs="Calibri"/>
      <w:b/>
      <w:bCs/>
      <w:color w:val="000000"/>
      <w:sz w:val="20"/>
      <w:szCs w:val="20"/>
    </w:rPr>
  </w:style>
  <w:style w:type="paragraph" w:styleId="NormalWeb">
    <w:name w:val="Normal (Web)"/>
    <w:basedOn w:val="Normal"/>
    <w:uiPriority w:val="99"/>
    <w:semiHidden/>
    <w:unhideWhenUsed/>
    <w:rsid w:val="00ED6D7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D6D74"/>
    <w:rPr>
      <w:color w:val="0000FF"/>
      <w:u w:val="single"/>
    </w:rPr>
  </w:style>
  <w:style w:type="character" w:styleId="UnresolvedMention">
    <w:name w:val="Unresolved Mention"/>
    <w:basedOn w:val="DefaultParagraphFont"/>
    <w:uiPriority w:val="99"/>
    <w:semiHidden/>
    <w:unhideWhenUsed/>
    <w:rsid w:val="00ED6D74"/>
    <w:rPr>
      <w:color w:val="605E5C"/>
      <w:shd w:val="clear" w:color="auto" w:fill="E1DFDD"/>
    </w:rPr>
  </w:style>
  <w:style w:type="paragraph" w:styleId="ListParagraph">
    <w:name w:val="List Paragraph"/>
    <w:basedOn w:val="Normal"/>
    <w:uiPriority w:val="34"/>
    <w:qFormat/>
    <w:rsid w:val="00DF1972"/>
    <w:pPr>
      <w:spacing w:after="160" w:line="259" w:lineRule="auto"/>
      <w:ind w:left="720" w:firstLine="0"/>
      <w:contextualSpacing/>
    </w:pPr>
    <w:rPr>
      <w:rFonts w:asciiTheme="minorHAnsi" w:eastAsiaTheme="minorHAnsi" w:hAnsiTheme="minorHAnsi" w:cstheme="minorBidi"/>
      <w:color w:val="auto"/>
    </w:rPr>
  </w:style>
  <w:style w:type="table" w:customStyle="1" w:styleId="TableGrid1">
    <w:name w:val="Table Grid1"/>
    <w:rsid w:val="00B60BC8"/>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065F54"/>
    <w:rPr>
      <w:i/>
      <w:iCs/>
      <w:color w:val="4472C4" w:themeColor="accent1"/>
    </w:rPr>
  </w:style>
  <w:style w:type="character" w:customStyle="1" w:styleId="apple-converted-space">
    <w:name w:val="apple-converted-space"/>
    <w:basedOn w:val="DefaultParagraphFont"/>
    <w:rsid w:val="0033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459807">
      <w:bodyDiv w:val="1"/>
      <w:marLeft w:val="0"/>
      <w:marRight w:val="0"/>
      <w:marTop w:val="0"/>
      <w:marBottom w:val="0"/>
      <w:divBdr>
        <w:top w:val="none" w:sz="0" w:space="0" w:color="auto"/>
        <w:left w:val="none" w:sz="0" w:space="0" w:color="auto"/>
        <w:bottom w:val="none" w:sz="0" w:space="0" w:color="auto"/>
        <w:right w:val="none" w:sz="0" w:space="0" w:color="auto"/>
      </w:divBdr>
    </w:div>
    <w:div w:id="208398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yuat-2020.itdashboard.gov/api/v1/ciorating?apikey=xxxx" TargetMode="External"/><Relationship Id="rId117" Type="http://schemas.openxmlformats.org/officeDocument/2006/relationships/theme" Target="theme/theme1.xml"/><Relationship Id="rId21" Type="http://schemas.openxmlformats.org/officeDocument/2006/relationships/hyperlink" Target="https://myuat-2020.itdashboard.gov/api/v1/businesscase?apikey=xxxx" TargetMode="External"/><Relationship Id="rId42" Type="http://schemas.openxmlformats.org/officeDocument/2006/relationships/hyperlink" Target="https://myuat-2020.itdashboard.gov/api/v1/ITDB2/submissions/status/agencyCode/%3cagency%20code%3e?apikey=xxxx" TargetMode="External"/><Relationship Id="rId47" Type="http://schemas.openxmlformats.org/officeDocument/2006/relationships/hyperlink" Target="https://myit-2020.itdashboard.gov/api/v1/itbudget?apikey=xxxx" TargetMode="External"/><Relationship Id="rId63" Type="http://schemas.openxmlformats.org/officeDocument/2006/relationships/hyperlink" Target="https://myit-2020.itdashboard.gov/api/v1/systemsinventory?apikey=xxxx" TargetMode="External"/><Relationship Id="rId68" Type="http://schemas.openxmlformats.org/officeDocument/2006/relationships/hyperlink" Target="https://myit-2020.itdashboard.gov/drupal/data/submissions/xml-upload" TargetMode="External"/><Relationship Id="rId84" Type="http://schemas.openxmlformats.org/officeDocument/2006/relationships/hyperlink" Target="https://github.com/ombegov/ITDB-schema" TargetMode="External"/><Relationship Id="rId89" Type="http://schemas.openxmlformats.org/officeDocument/2006/relationships/hyperlink" Target="https://myit-2020.itdashboard.gov/" TargetMode="External"/><Relationship Id="rId112" Type="http://schemas.openxmlformats.org/officeDocument/2006/relationships/footer" Target="footer1.xml"/><Relationship Id="rId16" Type="http://schemas.openxmlformats.org/officeDocument/2006/relationships/hyperlink" Target="https://myuat-2020.itdashboard.gov/api/v1/itbudget?apikey=xxxx" TargetMode="External"/><Relationship Id="rId107" Type="http://schemas.openxmlformats.org/officeDocument/2006/relationships/hyperlink" Target="http://www.fpds.gov/" TargetMode="External"/><Relationship Id="rId11" Type="http://schemas.openxmlformats.org/officeDocument/2006/relationships/image" Target="media/image1.jpg"/><Relationship Id="rId32" Type="http://schemas.openxmlformats.org/officeDocument/2006/relationships/hyperlink" Target="https://myuat-2020.itdashboard.gov/api/v1/systemsinventory?apikey=xxxx" TargetMode="External"/><Relationship Id="rId37" Type="http://schemas.openxmlformats.org/officeDocument/2006/relationships/hyperlink" Target="https://myuat-2020.itdashboard.gov/drupal/data/submissions/xml-upload" TargetMode="External"/><Relationship Id="rId53" Type="http://schemas.openxmlformats.org/officeDocument/2006/relationships/hyperlink" Target="https://myit-2020.itdashboard.gov/api/v1/businesscase?apikey=xxxx" TargetMode="External"/><Relationship Id="rId58" Type="http://schemas.openxmlformats.org/officeDocument/2006/relationships/hyperlink" Target="https://myit-2020.itdashboard.gov/api/v1/investmentreport?apikey=xxxx" TargetMode="External"/><Relationship Id="rId74" Type="http://schemas.openxmlformats.org/officeDocument/2006/relationships/hyperlink" Target="https://myit-2020.itdashboard.gov/api/v1/ITDB2/submissions/status/agencyCode/%3cagency%20code%3e?apikey=xxxx" TargetMode="External"/><Relationship Id="rId79" Type="http://schemas.openxmlformats.org/officeDocument/2006/relationships/hyperlink" Target="https://github.com/GSA/ITDB-schema/blob/master/BY20%20Application%20Validations.xlsx" TargetMode="External"/><Relationship Id="rId102" Type="http://schemas.openxmlformats.org/officeDocument/2006/relationships/hyperlink" Target="http://www.fpds.gov/" TargetMode="External"/><Relationship Id="rId5" Type="http://schemas.openxmlformats.org/officeDocument/2006/relationships/webSettings" Target="webSettings.xml"/><Relationship Id="rId90" Type="http://schemas.openxmlformats.org/officeDocument/2006/relationships/hyperlink" Target="https://myit-2020.itdashboard.gov/drupal/data/submissions/confirmation" TargetMode="External"/><Relationship Id="rId95" Type="http://schemas.openxmlformats.org/officeDocument/2006/relationships/hyperlink" Target="https://github.com/ombegov/ITDB-schema" TargetMode="External"/><Relationship Id="rId22" Type="http://schemas.openxmlformats.org/officeDocument/2006/relationships/hyperlink" Target="https://myuat-2020.itdashboard.gov/api/v1/investmentreport?apikey=xxxx" TargetMode="External"/><Relationship Id="rId27" Type="http://schemas.openxmlformats.org/officeDocument/2006/relationships/hyperlink" Target="https://myuat-2020.itdashboard.gov/api/v1/ciorating?apikey=xxxx" TargetMode="External"/><Relationship Id="rId43" Type="http://schemas.openxmlformats.org/officeDocument/2006/relationships/hyperlink" Target="https://myuat-2020.itdashboard.gov/api/v1/ITDB2/submissions/status/agencyCode/%3cagency%20code%3e?apikey=xxxx" TargetMode="External"/><Relationship Id="rId48" Type="http://schemas.openxmlformats.org/officeDocument/2006/relationships/hyperlink" Target="https://myit-2020.itdashboard.gov/api/v1/itbudget?apikey=xxxx" TargetMode="External"/><Relationship Id="rId64" Type="http://schemas.openxmlformats.org/officeDocument/2006/relationships/hyperlink" Target="https://myit-2020.itdashboard.gov/api/v1/systemsinventory?apikey=xxxx" TargetMode="External"/><Relationship Id="rId69" Type="http://schemas.openxmlformats.org/officeDocument/2006/relationships/hyperlink" Target="https://myit-2020.itdashboard.gov/drupal/data/submissions/xml-upload" TargetMode="External"/><Relationship Id="rId113" Type="http://schemas.openxmlformats.org/officeDocument/2006/relationships/footer" Target="footer2.xml"/><Relationship Id="rId80" Type="http://schemas.openxmlformats.org/officeDocument/2006/relationships/hyperlink" Target="https://github.com/GSA/ITDB-schema/tree/master/FY2021-Docs" TargetMode="External"/><Relationship Id="rId85" Type="http://schemas.openxmlformats.org/officeDocument/2006/relationships/hyperlink" Target="https://github.com/GSA/ITDB-schema" TargetMode="External"/><Relationship Id="rId12" Type="http://schemas.openxmlformats.org/officeDocument/2006/relationships/image" Target="media/image2.jpg"/><Relationship Id="rId17" Type="http://schemas.openxmlformats.org/officeDocument/2006/relationships/hyperlink" Target="https://myuat-2020.itdashboard.gov/api/v1/businesscase?apikey=xxxx" TargetMode="External"/><Relationship Id="rId33" Type="http://schemas.openxmlformats.org/officeDocument/2006/relationships/hyperlink" Target="https://myuat-2020.itdashboard.gov/api/v1/systemsinventory?apikey=xxxx" TargetMode="External"/><Relationship Id="rId38" Type="http://schemas.openxmlformats.org/officeDocument/2006/relationships/hyperlink" Target="https://myuat-2020.itdashboard.gov/drupal/data/submissions/xml-upload" TargetMode="External"/><Relationship Id="rId59" Type="http://schemas.openxmlformats.org/officeDocument/2006/relationships/hyperlink" Target="https://myit-2020.itdashboard.gov/api/v1/ciorating?apikey=xxxx" TargetMode="External"/><Relationship Id="rId103" Type="http://schemas.openxmlformats.org/officeDocument/2006/relationships/hyperlink" Target="http://www.fpds.gov/" TargetMode="External"/><Relationship Id="rId108" Type="http://schemas.openxmlformats.org/officeDocument/2006/relationships/hyperlink" Target="http://www.fpds.gov/" TargetMode="External"/><Relationship Id="rId54" Type="http://schemas.openxmlformats.org/officeDocument/2006/relationships/hyperlink" Target="https://myit-2020.itdashboard.gov/api/v1/businesscase?apikey=xxxx" TargetMode="External"/><Relationship Id="rId70" Type="http://schemas.openxmlformats.org/officeDocument/2006/relationships/hyperlink" Target="https://myit-2020.itdashboard.gov/drupal/data/submissions/xml-upload" TargetMode="External"/><Relationship Id="rId75" Type="http://schemas.openxmlformats.org/officeDocument/2006/relationships/hyperlink" Target="https://myit-2020.itdashboard.gov/api/v1/ITDB2/submissions/status/agencyCode/%3cagency%20code%3e?apikey=xxxx" TargetMode="External"/><Relationship Id="rId91" Type="http://schemas.openxmlformats.org/officeDocument/2006/relationships/hyperlink" Target="https://myit-2020.itdashboard.gov/drupal/data/submissions/confirmation" TargetMode="External"/><Relationship Id="rId96" Type="http://schemas.openxmlformats.org/officeDocument/2006/relationships/hyperlink" Target="http://benefits.go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yuat-2020.itdashboard.gov/api/v1/investmentreport?apikey=xxxx" TargetMode="External"/><Relationship Id="rId28" Type="http://schemas.openxmlformats.org/officeDocument/2006/relationships/hyperlink" Target="https://myuat-2020.itdashboard.gov/api/v1/ciorating?apikey=xxxx" TargetMode="External"/><Relationship Id="rId49" Type="http://schemas.openxmlformats.org/officeDocument/2006/relationships/hyperlink" Target="https://myit-2020.itdashboard.gov/api/v1/itbudget?apikey=xxxx" TargetMode="External"/><Relationship Id="rId114" Type="http://schemas.openxmlformats.org/officeDocument/2006/relationships/footer" Target="footer3.xml"/><Relationship Id="rId10" Type="http://schemas.microsoft.com/office/2016/09/relationships/commentsIds" Target="commentsIds.xml"/><Relationship Id="rId31" Type="http://schemas.openxmlformats.org/officeDocument/2006/relationships/hyperlink" Target="https://myuat-2020.itdashboard.gov/api/v1/systemsinventory?apikey=xxxx" TargetMode="External"/><Relationship Id="rId44" Type="http://schemas.openxmlformats.org/officeDocument/2006/relationships/hyperlink" Target="https://myuat-2020.itdashboard.gov/api/v1/ITDB2/submissions/status/agencyCode/%3cagency%20code%3e?apikey=xxxx" TargetMode="External"/><Relationship Id="rId52" Type="http://schemas.openxmlformats.org/officeDocument/2006/relationships/hyperlink" Target="https://myit-2020.itdashboard.gov/api/v1/businesscase?apikey=xxxx" TargetMode="External"/><Relationship Id="rId60" Type="http://schemas.openxmlformats.org/officeDocument/2006/relationships/hyperlink" Target="https://myit-2020.itdashboard.gov/api/v1/ciorating?apikey=xxxx" TargetMode="External"/><Relationship Id="rId65" Type="http://schemas.openxmlformats.org/officeDocument/2006/relationships/hyperlink" Target="https://myit-2020.itdashboard.gov/api/v1/systemsinventory?apikey=xxxx" TargetMode="External"/><Relationship Id="rId73" Type="http://schemas.openxmlformats.org/officeDocument/2006/relationships/hyperlink" Target="https://myit-2020.itdashboard.gov/api/v1/ITDB2/submissions/status/agencyCode/%3cagency%20code%3e?apikey=xxxx" TargetMode="External"/><Relationship Id="rId78" Type="http://schemas.openxmlformats.org/officeDocument/2006/relationships/hyperlink" Target="https://github.com/GSA/ITDB-schema/tree/master/FY2021-Docs" TargetMode="External"/><Relationship Id="rId81" Type="http://schemas.openxmlformats.org/officeDocument/2006/relationships/hyperlink" Target="https://github.com/GSA/ITDB-schema" TargetMode="External"/><Relationship Id="rId86" Type="http://schemas.openxmlformats.org/officeDocument/2006/relationships/hyperlink" Target="https://myit-2020.itdashboard.gov/" TargetMode="External"/><Relationship Id="rId94" Type="http://schemas.openxmlformats.org/officeDocument/2006/relationships/hyperlink" Target="https://github.com/GSA/ITDB-schema" TargetMode="External"/><Relationship Id="rId99" Type="http://schemas.openxmlformats.org/officeDocument/2006/relationships/hyperlink" Target="http://grants.gov/" TargetMode="External"/><Relationship Id="rId101" Type="http://schemas.openxmlformats.org/officeDocument/2006/relationships/hyperlink" Target="http://recreation.gov/"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myuat-2020.itdashboard.gov/api/v1/itbudget?apikey=xxxx" TargetMode="External"/><Relationship Id="rId18" Type="http://schemas.openxmlformats.org/officeDocument/2006/relationships/hyperlink" Target="https://myuat-2020.itdashboard.gov/api/v1/businesscase?apikey=xxxx" TargetMode="External"/><Relationship Id="rId39" Type="http://schemas.openxmlformats.org/officeDocument/2006/relationships/hyperlink" Target="https://myuat-2020.itdashboard.gov/drupal/data/submissions/xml-upload" TargetMode="External"/><Relationship Id="rId109" Type="http://schemas.openxmlformats.org/officeDocument/2006/relationships/hyperlink" Target="http://www.fpds.gov/" TargetMode="External"/><Relationship Id="rId34" Type="http://schemas.openxmlformats.org/officeDocument/2006/relationships/hyperlink" Target="https://myuat-2020.itdashboard.gov/api/v1/systemsinventory?apikey=xxxx" TargetMode="External"/><Relationship Id="rId50" Type="http://schemas.openxmlformats.org/officeDocument/2006/relationships/hyperlink" Target="https://myit-2020.itdashboard.gov/api/v1/itbudget?apikey=xxxx" TargetMode="External"/><Relationship Id="rId55" Type="http://schemas.openxmlformats.org/officeDocument/2006/relationships/hyperlink" Target="https://myit-2020.itdashboard.gov/api/v1/investmentreport?apikey=xxxx" TargetMode="External"/><Relationship Id="rId76" Type="http://schemas.openxmlformats.org/officeDocument/2006/relationships/hyperlink" Target="https://myit-2020.itdashboard.gov/api/v1/ITDB2/submissions/status/agencyCode/%3cagency%20code%3e?apikey=xxxx" TargetMode="External"/><Relationship Id="rId97" Type="http://schemas.openxmlformats.org/officeDocument/2006/relationships/hyperlink" Target="http://benefits.gov/" TargetMode="External"/><Relationship Id="rId104" Type="http://schemas.openxmlformats.org/officeDocument/2006/relationships/hyperlink" Target="http://www.fpds.gov/" TargetMode="External"/><Relationship Id="rId7" Type="http://schemas.openxmlformats.org/officeDocument/2006/relationships/endnotes" Target="endnotes.xml"/><Relationship Id="rId71" Type="http://schemas.openxmlformats.org/officeDocument/2006/relationships/hyperlink" Target="https://myit-2020.itdashboard.gov/drupal/data/submissions/xml-upload" TargetMode="External"/><Relationship Id="rId92" Type="http://schemas.openxmlformats.org/officeDocument/2006/relationships/hyperlink" Target="https://myit-2020.itdashboard.gov/drupal/data/submissions/confirmation" TargetMode="External"/><Relationship Id="rId2" Type="http://schemas.openxmlformats.org/officeDocument/2006/relationships/numbering" Target="numbering.xml"/><Relationship Id="rId29" Type="http://schemas.openxmlformats.org/officeDocument/2006/relationships/hyperlink" Target="https://myuat-2020.itdashboard.gov/api/v1/ciorating?apikey=xxxx" TargetMode="External"/><Relationship Id="rId24" Type="http://schemas.openxmlformats.org/officeDocument/2006/relationships/hyperlink" Target="https://myuat-2020.itdashboard.gov/api/v1/investmentreport?apikey=xxxx" TargetMode="External"/><Relationship Id="rId40" Type="http://schemas.openxmlformats.org/officeDocument/2006/relationships/hyperlink" Target="https://myuat-2020.itdashboard.gov/drupal/data/submissions/xml-upload" TargetMode="External"/><Relationship Id="rId45" Type="http://schemas.openxmlformats.org/officeDocument/2006/relationships/hyperlink" Target="https://myuat-2020.itdashboard.gov/api/v1/ITDB2/submissions/status/agencyCode/%3cagency%20code%3e?apikey=xxxx" TargetMode="External"/><Relationship Id="rId66" Type="http://schemas.openxmlformats.org/officeDocument/2006/relationships/hyperlink" Target="https://myit-2020.itdashboard.gov/api/v1/systemsinventory?apikey=xxxx" TargetMode="External"/><Relationship Id="rId87" Type="http://schemas.openxmlformats.org/officeDocument/2006/relationships/hyperlink" Target="https://myit-2020.itdashboard.gov/" TargetMode="External"/><Relationship Id="rId110" Type="http://schemas.openxmlformats.org/officeDocument/2006/relationships/hyperlink" Target="http://www.fpds.gov/" TargetMode="External"/><Relationship Id="rId115" Type="http://schemas.openxmlformats.org/officeDocument/2006/relationships/fontTable" Target="fontTable.xml"/><Relationship Id="rId61" Type="http://schemas.openxmlformats.org/officeDocument/2006/relationships/hyperlink" Target="https://myit-2020.itdashboard.gov/api/v1/ciorating?apikey=xxxx" TargetMode="External"/><Relationship Id="rId82" Type="http://schemas.openxmlformats.org/officeDocument/2006/relationships/hyperlink" Target="https://github.com/ombegov/ITDB-schema" TargetMode="External"/><Relationship Id="rId19" Type="http://schemas.openxmlformats.org/officeDocument/2006/relationships/hyperlink" Target="https://myuat-2020.itdashboard.gov/api/v1/businesscase?apikey=xxxx" TargetMode="External"/><Relationship Id="rId14" Type="http://schemas.openxmlformats.org/officeDocument/2006/relationships/hyperlink" Target="https://myuat-2020.itdashboard.gov/api/v1/itbudget?apikey=xxxx" TargetMode="External"/><Relationship Id="rId30" Type="http://schemas.openxmlformats.org/officeDocument/2006/relationships/hyperlink" Target="https://myuat-2020.itdashboard.gov/api/v1/ciorating?apikey=xxxx" TargetMode="External"/><Relationship Id="rId35" Type="http://schemas.openxmlformats.org/officeDocument/2006/relationships/hyperlink" Target="https://myuat-2020.itdashboard.gov/drupal/data/submissions/xml-upload" TargetMode="External"/><Relationship Id="rId56" Type="http://schemas.openxmlformats.org/officeDocument/2006/relationships/hyperlink" Target="https://myit-2020.itdashboard.gov/api/v1/investmentreport?apikey=xxxx" TargetMode="External"/><Relationship Id="rId77" Type="http://schemas.openxmlformats.org/officeDocument/2006/relationships/hyperlink" Target="https://myit-2020.itdashboard.gov/api/v1/ITDB2/submissions/status/agencyCode/%3cagency%20code%3e?apikey=xxxx" TargetMode="External"/><Relationship Id="rId100" Type="http://schemas.openxmlformats.org/officeDocument/2006/relationships/hyperlink" Target="http://recreation.gov/" TargetMode="External"/><Relationship Id="rId105" Type="http://schemas.openxmlformats.org/officeDocument/2006/relationships/hyperlink" Target="http://www.fpds.gov/" TargetMode="External"/><Relationship Id="rId8" Type="http://schemas.openxmlformats.org/officeDocument/2006/relationships/comments" Target="comments.xml"/><Relationship Id="rId51" Type="http://schemas.openxmlformats.org/officeDocument/2006/relationships/hyperlink" Target="https://myit-2020.itdashboard.gov/api/v1/businesscase?apikey=xxxx" TargetMode="External"/><Relationship Id="rId72" Type="http://schemas.openxmlformats.org/officeDocument/2006/relationships/hyperlink" Target="https://myit-2020.itdashboard.gov/drupal/data/submissions/xml-upload" TargetMode="External"/><Relationship Id="rId93" Type="http://schemas.openxmlformats.org/officeDocument/2006/relationships/hyperlink" Target="https://myit-2020.itdashboard.gov/drupal/data/submissions/confirmation" TargetMode="External"/><Relationship Id="rId98" Type="http://schemas.openxmlformats.org/officeDocument/2006/relationships/hyperlink" Target="http://grants.gov/" TargetMode="External"/><Relationship Id="rId3" Type="http://schemas.openxmlformats.org/officeDocument/2006/relationships/styles" Target="styles.xml"/><Relationship Id="rId25" Type="http://schemas.openxmlformats.org/officeDocument/2006/relationships/hyperlink" Target="https://myuat-2020.itdashboard.gov/api/v1/investmentreport?apikey=xxxx" TargetMode="External"/><Relationship Id="rId46" Type="http://schemas.openxmlformats.org/officeDocument/2006/relationships/hyperlink" Target="https://myuat-2020.itdashboard.gov/api/v1/ITDB2/submissions/status/agencyCode/%3cagency%20code%3e?apikey=xxxx" TargetMode="External"/><Relationship Id="rId67" Type="http://schemas.openxmlformats.org/officeDocument/2006/relationships/hyperlink" Target="https://myit-2020.itdashboard.gov/drupal/data/submissions/xml-upload" TargetMode="External"/><Relationship Id="rId116" Type="http://schemas.microsoft.com/office/2011/relationships/people" Target="people.xml"/><Relationship Id="rId20" Type="http://schemas.openxmlformats.org/officeDocument/2006/relationships/hyperlink" Target="https://myuat-2020.itdashboard.gov/api/v1/businesscase?apikey=xxxx" TargetMode="External"/><Relationship Id="rId41" Type="http://schemas.openxmlformats.org/officeDocument/2006/relationships/hyperlink" Target="https://myuat-2020.itdashboard.gov/api/v1/ITDB2/submissions/status/agencyCode/%3cagency%20code%3e?apikey=xxxx" TargetMode="External"/><Relationship Id="rId62" Type="http://schemas.openxmlformats.org/officeDocument/2006/relationships/hyperlink" Target="https://myit-2020.itdashboard.gov/api/v1/ciorating?apikey=xxxx" TargetMode="External"/><Relationship Id="rId83" Type="http://schemas.openxmlformats.org/officeDocument/2006/relationships/hyperlink" Target="https://github.com/GSA/ITDB-schema" TargetMode="External"/><Relationship Id="rId88" Type="http://schemas.openxmlformats.org/officeDocument/2006/relationships/hyperlink" Target="https://myit-2020.itdashboard.gov/" TargetMode="External"/><Relationship Id="rId111" Type="http://schemas.openxmlformats.org/officeDocument/2006/relationships/hyperlink" Target="http://www.fpds.gov/" TargetMode="External"/><Relationship Id="rId15" Type="http://schemas.openxmlformats.org/officeDocument/2006/relationships/hyperlink" Target="https://myuat-2020.itdashboard.gov/api/v1/itbudget?apikey=xxxx" TargetMode="External"/><Relationship Id="rId36" Type="http://schemas.openxmlformats.org/officeDocument/2006/relationships/hyperlink" Target="https://myuat-2020.itdashboard.gov/drupal/data/submissions/xml-upload" TargetMode="External"/><Relationship Id="rId57" Type="http://schemas.openxmlformats.org/officeDocument/2006/relationships/hyperlink" Target="https://myit-2020.itdashboard.gov/api/v1/investmentreport?apikey=xxxx" TargetMode="External"/><Relationship Id="rId106" Type="http://schemas.openxmlformats.org/officeDocument/2006/relationships/hyperlink" Target="http://www.fpd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4B67C-E59A-854C-889D-61F876EB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8418</Words>
  <Characters>47984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56290</CharactersWithSpaces>
  <SharedDoc>false</SharedDoc>
  <HLinks>
    <vt:vector size="804" baseType="variant">
      <vt:variant>
        <vt:i4>4063358</vt:i4>
      </vt:variant>
      <vt:variant>
        <vt:i4>486</vt:i4>
      </vt:variant>
      <vt:variant>
        <vt:i4>0</vt:i4>
      </vt:variant>
      <vt:variant>
        <vt:i4>5</vt:i4>
      </vt:variant>
      <vt:variant>
        <vt:lpwstr>http://www.usaspending.gov/</vt:lpwstr>
      </vt:variant>
      <vt:variant>
        <vt:lpwstr/>
      </vt:variant>
      <vt:variant>
        <vt:i4>4063358</vt:i4>
      </vt:variant>
      <vt:variant>
        <vt:i4>483</vt:i4>
      </vt:variant>
      <vt:variant>
        <vt:i4>0</vt:i4>
      </vt:variant>
      <vt:variant>
        <vt:i4>5</vt:i4>
      </vt:variant>
      <vt:variant>
        <vt:lpwstr>http://www.usaspending.gov/</vt:lpwstr>
      </vt:variant>
      <vt:variant>
        <vt:lpwstr/>
      </vt:variant>
      <vt:variant>
        <vt:i4>4063358</vt:i4>
      </vt:variant>
      <vt:variant>
        <vt:i4>480</vt:i4>
      </vt:variant>
      <vt:variant>
        <vt:i4>0</vt:i4>
      </vt:variant>
      <vt:variant>
        <vt:i4>5</vt:i4>
      </vt:variant>
      <vt:variant>
        <vt:lpwstr>http://www.usaspending.gov/</vt:lpwstr>
      </vt:variant>
      <vt:variant>
        <vt:lpwstr/>
      </vt:variant>
      <vt:variant>
        <vt:i4>4063358</vt:i4>
      </vt:variant>
      <vt:variant>
        <vt:i4>477</vt:i4>
      </vt:variant>
      <vt:variant>
        <vt:i4>0</vt:i4>
      </vt:variant>
      <vt:variant>
        <vt:i4>5</vt:i4>
      </vt:variant>
      <vt:variant>
        <vt:lpwstr>http://www.usaspending.gov/</vt:lpwstr>
      </vt:variant>
      <vt:variant>
        <vt:lpwstr/>
      </vt:variant>
      <vt:variant>
        <vt:i4>4063358</vt:i4>
      </vt:variant>
      <vt:variant>
        <vt:i4>474</vt:i4>
      </vt:variant>
      <vt:variant>
        <vt:i4>0</vt:i4>
      </vt:variant>
      <vt:variant>
        <vt:i4>5</vt:i4>
      </vt:variant>
      <vt:variant>
        <vt:lpwstr>http://www.usaspending.gov/</vt:lpwstr>
      </vt:variant>
      <vt:variant>
        <vt:lpwstr/>
      </vt:variant>
      <vt:variant>
        <vt:i4>4063358</vt:i4>
      </vt:variant>
      <vt:variant>
        <vt:i4>471</vt:i4>
      </vt:variant>
      <vt:variant>
        <vt:i4>0</vt:i4>
      </vt:variant>
      <vt:variant>
        <vt:i4>5</vt:i4>
      </vt:variant>
      <vt:variant>
        <vt:lpwstr>http://www.usaspending.gov/</vt:lpwstr>
      </vt:variant>
      <vt:variant>
        <vt:lpwstr/>
      </vt:variant>
      <vt:variant>
        <vt:i4>4063358</vt:i4>
      </vt:variant>
      <vt:variant>
        <vt:i4>468</vt:i4>
      </vt:variant>
      <vt:variant>
        <vt:i4>0</vt:i4>
      </vt:variant>
      <vt:variant>
        <vt:i4>5</vt:i4>
      </vt:variant>
      <vt:variant>
        <vt:lpwstr>http://www.usaspending.gov/</vt:lpwstr>
      </vt:variant>
      <vt:variant>
        <vt:lpwstr/>
      </vt:variant>
      <vt:variant>
        <vt:i4>4063358</vt:i4>
      </vt:variant>
      <vt:variant>
        <vt:i4>465</vt:i4>
      </vt:variant>
      <vt:variant>
        <vt:i4>0</vt:i4>
      </vt:variant>
      <vt:variant>
        <vt:i4>5</vt:i4>
      </vt:variant>
      <vt:variant>
        <vt:lpwstr>http://www.usaspending.gov/</vt:lpwstr>
      </vt:variant>
      <vt:variant>
        <vt:lpwstr/>
      </vt:variant>
      <vt:variant>
        <vt:i4>4653122</vt:i4>
      </vt:variant>
      <vt:variant>
        <vt:i4>462</vt:i4>
      </vt:variant>
      <vt:variant>
        <vt:i4>0</vt:i4>
      </vt:variant>
      <vt:variant>
        <vt:i4>5</vt:i4>
      </vt:variant>
      <vt:variant>
        <vt:lpwstr>http://www.fpds.gov/</vt:lpwstr>
      </vt:variant>
      <vt:variant>
        <vt:lpwstr/>
      </vt:variant>
      <vt:variant>
        <vt:i4>4653122</vt:i4>
      </vt:variant>
      <vt:variant>
        <vt:i4>459</vt:i4>
      </vt:variant>
      <vt:variant>
        <vt:i4>0</vt:i4>
      </vt:variant>
      <vt:variant>
        <vt:i4>5</vt:i4>
      </vt:variant>
      <vt:variant>
        <vt:lpwstr>http://www.fpds.gov/</vt:lpwstr>
      </vt:variant>
      <vt:variant>
        <vt:lpwstr/>
      </vt:variant>
      <vt:variant>
        <vt:i4>4653122</vt:i4>
      </vt:variant>
      <vt:variant>
        <vt:i4>456</vt:i4>
      </vt:variant>
      <vt:variant>
        <vt:i4>0</vt:i4>
      </vt:variant>
      <vt:variant>
        <vt:i4>5</vt:i4>
      </vt:variant>
      <vt:variant>
        <vt:lpwstr>http://www.fpds.gov/</vt:lpwstr>
      </vt:variant>
      <vt:variant>
        <vt:lpwstr/>
      </vt:variant>
      <vt:variant>
        <vt:i4>4653122</vt:i4>
      </vt:variant>
      <vt:variant>
        <vt:i4>453</vt:i4>
      </vt:variant>
      <vt:variant>
        <vt:i4>0</vt:i4>
      </vt:variant>
      <vt:variant>
        <vt:i4>5</vt:i4>
      </vt:variant>
      <vt:variant>
        <vt:lpwstr>http://www.fpds.gov/</vt:lpwstr>
      </vt:variant>
      <vt:variant>
        <vt:lpwstr/>
      </vt:variant>
      <vt:variant>
        <vt:i4>4653122</vt:i4>
      </vt:variant>
      <vt:variant>
        <vt:i4>450</vt:i4>
      </vt:variant>
      <vt:variant>
        <vt:i4>0</vt:i4>
      </vt:variant>
      <vt:variant>
        <vt:i4>5</vt:i4>
      </vt:variant>
      <vt:variant>
        <vt:lpwstr>http://www.fpds.gov/</vt:lpwstr>
      </vt:variant>
      <vt:variant>
        <vt:lpwstr/>
      </vt:variant>
      <vt:variant>
        <vt:i4>4653122</vt:i4>
      </vt:variant>
      <vt:variant>
        <vt:i4>447</vt:i4>
      </vt:variant>
      <vt:variant>
        <vt:i4>0</vt:i4>
      </vt:variant>
      <vt:variant>
        <vt:i4>5</vt:i4>
      </vt:variant>
      <vt:variant>
        <vt:lpwstr>http://www.fpds.gov/</vt:lpwstr>
      </vt:variant>
      <vt:variant>
        <vt:lpwstr/>
      </vt:variant>
      <vt:variant>
        <vt:i4>4653122</vt:i4>
      </vt:variant>
      <vt:variant>
        <vt:i4>444</vt:i4>
      </vt:variant>
      <vt:variant>
        <vt:i4>0</vt:i4>
      </vt:variant>
      <vt:variant>
        <vt:i4>5</vt:i4>
      </vt:variant>
      <vt:variant>
        <vt:lpwstr>http://www.fpds.gov/</vt:lpwstr>
      </vt:variant>
      <vt:variant>
        <vt:lpwstr/>
      </vt:variant>
      <vt:variant>
        <vt:i4>4653122</vt:i4>
      </vt:variant>
      <vt:variant>
        <vt:i4>441</vt:i4>
      </vt:variant>
      <vt:variant>
        <vt:i4>0</vt:i4>
      </vt:variant>
      <vt:variant>
        <vt:i4>5</vt:i4>
      </vt:variant>
      <vt:variant>
        <vt:lpwstr>http://www.fpds.gov/</vt:lpwstr>
      </vt:variant>
      <vt:variant>
        <vt:lpwstr/>
      </vt:variant>
      <vt:variant>
        <vt:i4>4653122</vt:i4>
      </vt:variant>
      <vt:variant>
        <vt:i4>438</vt:i4>
      </vt:variant>
      <vt:variant>
        <vt:i4>0</vt:i4>
      </vt:variant>
      <vt:variant>
        <vt:i4>5</vt:i4>
      </vt:variant>
      <vt:variant>
        <vt:lpwstr>http://www.fpds.gov/</vt:lpwstr>
      </vt:variant>
      <vt:variant>
        <vt:lpwstr/>
      </vt:variant>
      <vt:variant>
        <vt:i4>4653122</vt:i4>
      </vt:variant>
      <vt:variant>
        <vt:i4>435</vt:i4>
      </vt:variant>
      <vt:variant>
        <vt:i4>0</vt:i4>
      </vt:variant>
      <vt:variant>
        <vt:i4>5</vt:i4>
      </vt:variant>
      <vt:variant>
        <vt:lpwstr>http://www.fpds.gov/</vt:lpwstr>
      </vt:variant>
      <vt:variant>
        <vt:lpwstr/>
      </vt:variant>
      <vt:variant>
        <vt:i4>2752617</vt:i4>
      </vt:variant>
      <vt:variant>
        <vt:i4>432</vt:i4>
      </vt:variant>
      <vt:variant>
        <vt:i4>0</vt:i4>
      </vt:variant>
      <vt:variant>
        <vt:i4>5</vt:i4>
      </vt:variant>
      <vt:variant>
        <vt:lpwstr>http://recreation.gov/</vt:lpwstr>
      </vt:variant>
      <vt:variant>
        <vt:lpwstr/>
      </vt:variant>
      <vt:variant>
        <vt:i4>2752617</vt:i4>
      </vt:variant>
      <vt:variant>
        <vt:i4>429</vt:i4>
      </vt:variant>
      <vt:variant>
        <vt:i4>0</vt:i4>
      </vt:variant>
      <vt:variant>
        <vt:i4>5</vt:i4>
      </vt:variant>
      <vt:variant>
        <vt:lpwstr>http://recreation.gov/</vt:lpwstr>
      </vt:variant>
      <vt:variant>
        <vt:lpwstr/>
      </vt:variant>
      <vt:variant>
        <vt:i4>3604599</vt:i4>
      </vt:variant>
      <vt:variant>
        <vt:i4>426</vt:i4>
      </vt:variant>
      <vt:variant>
        <vt:i4>0</vt:i4>
      </vt:variant>
      <vt:variant>
        <vt:i4>5</vt:i4>
      </vt:variant>
      <vt:variant>
        <vt:lpwstr>http://grants.gov/</vt:lpwstr>
      </vt:variant>
      <vt:variant>
        <vt:lpwstr/>
      </vt:variant>
      <vt:variant>
        <vt:i4>3604599</vt:i4>
      </vt:variant>
      <vt:variant>
        <vt:i4>423</vt:i4>
      </vt:variant>
      <vt:variant>
        <vt:i4>0</vt:i4>
      </vt:variant>
      <vt:variant>
        <vt:i4>5</vt:i4>
      </vt:variant>
      <vt:variant>
        <vt:lpwstr>http://grants.gov/</vt:lpwstr>
      </vt:variant>
      <vt:variant>
        <vt:lpwstr/>
      </vt:variant>
      <vt:variant>
        <vt:i4>5963778</vt:i4>
      </vt:variant>
      <vt:variant>
        <vt:i4>420</vt:i4>
      </vt:variant>
      <vt:variant>
        <vt:i4>0</vt:i4>
      </vt:variant>
      <vt:variant>
        <vt:i4>5</vt:i4>
      </vt:variant>
      <vt:variant>
        <vt:lpwstr>http://benefits.gov/</vt:lpwstr>
      </vt:variant>
      <vt:variant>
        <vt:lpwstr/>
      </vt:variant>
      <vt:variant>
        <vt:i4>5963778</vt:i4>
      </vt:variant>
      <vt:variant>
        <vt:i4>417</vt:i4>
      </vt:variant>
      <vt:variant>
        <vt:i4>0</vt:i4>
      </vt:variant>
      <vt:variant>
        <vt:i4>5</vt:i4>
      </vt:variant>
      <vt:variant>
        <vt:lpwstr>http://benefits.gov/</vt:lpwstr>
      </vt:variant>
      <vt:variant>
        <vt:lpwstr/>
      </vt:variant>
      <vt:variant>
        <vt:i4>2556000</vt:i4>
      </vt:variant>
      <vt:variant>
        <vt:i4>414</vt:i4>
      </vt:variant>
      <vt:variant>
        <vt:i4>0</vt:i4>
      </vt:variant>
      <vt:variant>
        <vt:i4>5</vt:i4>
      </vt:variant>
      <vt:variant>
        <vt:lpwstr>https://github.com/ombegov/ITDB-schema</vt:lpwstr>
      </vt:variant>
      <vt:variant>
        <vt:lpwstr/>
      </vt:variant>
      <vt:variant>
        <vt:i4>3997812</vt:i4>
      </vt:variant>
      <vt:variant>
        <vt:i4>411</vt:i4>
      </vt:variant>
      <vt:variant>
        <vt:i4>0</vt:i4>
      </vt:variant>
      <vt:variant>
        <vt:i4>5</vt:i4>
      </vt:variant>
      <vt:variant>
        <vt:lpwstr>https://github.com/GSA/ITDB-schema</vt:lpwstr>
      </vt:variant>
      <vt:variant>
        <vt:lpwstr/>
      </vt:variant>
      <vt:variant>
        <vt:i4>3342395</vt:i4>
      </vt:variant>
      <vt:variant>
        <vt:i4>408</vt:i4>
      </vt:variant>
      <vt:variant>
        <vt:i4>0</vt:i4>
      </vt:variant>
      <vt:variant>
        <vt:i4>5</vt:i4>
      </vt:variant>
      <vt:variant>
        <vt:lpwstr>https://myit-2020.itdashboard.gov/drupal/data/submissions/confirmation</vt:lpwstr>
      </vt:variant>
      <vt:variant>
        <vt:lpwstr/>
      </vt:variant>
      <vt:variant>
        <vt:i4>3342395</vt:i4>
      </vt:variant>
      <vt:variant>
        <vt:i4>405</vt:i4>
      </vt:variant>
      <vt:variant>
        <vt:i4>0</vt:i4>
      </vt:variant>
      <vt:variant>
        <vt:i4>5</vt:i4>
      </vt:variant>
      <vt:variant>
        <vt:lpwstr>https://myit-2020.itdashboard.gov/drupal/data/submissions/confirmation</vt:lpwstr>
      </vt:variant>
      <vt:variant>
        <vt:lpwstr/>
      </vt:variant>
      <vt:variant>
        <vt:i4>3342395</vt:i4>
      </vt:variant>
      <vt:variant>
        <vt:i4>402</vt:i4>
      </vt:variant>
      <vt:variant>
        <vt:i4>0</vt:i4>
      </vt:variant>
      <vt:variant>
        <vt:i4>5</vt:i4>
      </vt:variant>
      <vt:variant>
        <vt:lpwstr>https://myit-2020.itdashboard.gov/drupal/data/submissions/confirmation</vt:lpwstr>
      </vt:variant>
      <vt:variant>
        <vt:lpwstr/>
      </vt:variant>
      <vt:variant>
        <vt:i4>3342395</vt:i4>
      </vt:variant>
      <vt:variant>
        <vt:i4>399</vt:i4>
      </vt:variant>
      <vt:variant>
        <vt:i4>0</vt:i4>
      </vt:variant>
      <vt:variant>
        <vt:i4>5</vt:i4>
      </vt:variant>
      <vt:variant>
        <vt:lpwstr>https://myit-2020.itdashboard.gov/drupal/data/submissions/confirmation</vt:lpwstr>
      </vt:variant>
      <vt:variant>
        <vt:lpwstr/>
      </vt:variant>
      <vt:variant>
        <vt:i4>3932257</vt:i4>
      </vt:variant>
      <vt:variant>
        <vt:i4>396</vt:i4>
      </vt:variant>
      <vt:variant>
        <vt:i4>0</vt:i4>
      </vt:variant>
      <vt:variant>
        <vt:i4>5</vt:i4>
      </vt:variant>
      <vt:variant>
        <vt:lpwstr>https://myit-2020.itdashboard.gov/</vt:lpwstr>
      </vt:variant>
      <vt:variant>
        <vt:lpwstr/>
      </vt:variant>
      <vt:variant>
        <vt:i4>3932257</vt:i4>
      </vt:variant>
      <vt:variant>
        <vt:i4>393</vt:i4>
      </vt:variant>
      <vt:variant>
        <vt:i4>0</vt:i4>
      </vt:variant>
      <vt:variant>
        <vt:i4>5</vt:i4>
      </vt:variant>
      <vt:variant>
        <vt:lpwstr>https://myit-2020.itdashboard.gov/</vt:lpwstr>
      </vt:variant>
      <vt:variant>
        <vt:lpwstr/>
      </vt:variant>
      <vt:variant>
        <vt:i4>3932257</vt:i4>
      </vt:variant>
      <vt:variant>
        <vt:i4>390</vt:i4>
      </vt:variant>
      <vt:variant>
        <vt:i4>0</vt:i4>
      </vt:variant>
      <vt:variant>
        <vt:i4>5</vt:i4>
      </vt:variant>
      <vt:variant>
        <vt:lpwstr>https://myit-2020.itdashboard.gov/</vt:lpwstr>
      </vt:variant>
      <vt:variant>
        <vt:lpwstr/>
      </vt:variant>
      <vt:variant>
        <vt:i4>3932257</vt:i4>
      </vt:variant>
      <vt:variant>
        <vt:i4>387</vt:i4>
      </vt:variant>
      <vt:variant>
        <vt:i4>0</vt:i4>
      </vt:variant>
      <vt:variant>
        <vt:i4>5</vt:i4>
      </vt:variant>
      <vt:variant>
        <vt:lpwstr>https://myit-2020.itdashboard.gov/</vt:lpwstr>
      </vt:variant>
      <vt:variant>
        <vt:lpwstr/>
      </vt:variant>
      <vt:variant>
        <vt:i4>3997812</vt:i4>
      </vt:variant>
      <vt:variant>
        <vt:i4>381</vt:i4>
      </vt:variant>
      <vt:variant>
        <vt:i4>0</vt:i4>
      </vt:variant>
      <vt:variant>
        <vt:i4>5</vt:i4>
      </vt:variant>
      <vt:variant>
        <vt:lpwstr>https://github.com/GSA/ITDB-schema</vt:lpwstr>
      </vt:variant>
      <vt:variant>
        <vt:lpwstr/>
      </vt:variant>
      <vt:variant>
        <vt:i4>3997812</vt:i4>
      </vt:variant>
      <vt:variant>
        <vt:i4>378</vt:i4>
      </vt:variant>
      <vt:variant>
        <vt:i4>0</vt:i4>
      </vt:variant>
      <vt:variant>
        <vt:i4>5</vt:i4>
      </vt:variant>
      <vt:variant>
        <vt:lpwstr>https://github.com/GSA/ITDB-schema</vt:lpwstr>
      </vt:variant>
      <vt:variant>
        <vt:lpwstr/>
      </vt:variant>
      <vt:variant>
        <vt:i4>2556000</vt:i4>
      </vt:variant>
      <vt:variant>
        <vt:i4>375</vt:i4>
      </vt:variant>
      <vt:variant>
        <vt:i4>0</vt:i4>
      </vt:variant>
      <vt:variant>
        <vt:i4>5</vt:i4>
      </vt:variant>
      <vt:variant>
        <vt:lpwstr>https://github.com/ombegov/ITDB-schema</vt:lpwstr>
      </vt:variant>
      <vt:variant>
        <vt:lpwstr/>
      </vt:variant>
      <vt:variant>
        <vt:i4>3997812</vt:i4>
      </vt:variant>
      <vt:variant>
        <vt:i4>369</vt:i4>
      </vt:variant>
      <vt:variant>
        <vt:i4>0</vt:i4>
      </vt:variant>
      <vt:variant>
        <vt:i4>5</vt:i4>
      </vt:variant>
      <vt:variant>
        <vt:lpwstr>https://github.com/GSA/ITDB-schema</vt:lpwstr>
      </vt:variant>
      <vt:variant>
        <vt:lpwstr/>
      </vt:variant>
      <vt:variant>
        <vt:i4>2556000</vt:i4>
      </vt:variant>
      <vt:variant>
        <vt:i4>366</vt:i4>
      </vt:variant>
      <vt:variant>
        <vt:i4>0</vt:i4>
      </vt:variant>
      <vt:variant>
        <vt:i4>5</vt:i4>
      </vt:variant>
      <vt:variant>
        <vt:lpwstr>https://github.com/ombegov/ITDB-schema</vt:lpwstr>
      </vt:variant>
      <vt:variant>
        <vt:lpwstr/>
      </vt:variant>
      <vt:variant>
        <vt:i4>3997812</vt:i4>
      </vt:variant>
      <vt:variant>
        <vt:i4>363</vt:i4>
      </vt:variant>
      <vt:variant>
        <vt:i4>0</vt:i4>
      </vt:variant>
      <vt:variant>
        <vt:i4>5</vt:i4>
      </vt:variant>
      <vt:variant>
        <vt:lpwstr>https://github.com/GSA/ITDB-schema</vt:lpwstr>
      </vt:variant>
      <vt:variant>
        <vt:lpwstr/>
      </vt:variant>
      <vt:variant>
        <vt:i4>3342439</vt:i4>
      </vt:variant>
      <vt:variant>
        <vt:i4>357</vt:i4>
      </vt:variant>
      <vt:variant>
        <vt:i4>0</vt:i4>
      </vt:variant>
      <vt:variant>
        <vt:i4>5</vt:i4>
      </vt:variant>
      <vt:variant>
        <vt:lpwstr>https://github.com/GSA/ITDB-schema/tree/master/FY2021-Docs</vt:lpwstr>
      </vt:variant>
      <vt:variant>
        <vt:lpwstr/>
      </vt:variant>
      <vt:variant>
        <vt:i4>1572939</vt:i4>
      </vt:variant>
      <vt:variant>
        <vt:i4>351</vt:i4>
      </vt:variant>
      <vt:variant>
        <vt:i4>0</vt:i4>
      </vt:variant>
      <vt:variant>
        <vt:i4>5</vt:i4>
      </vt:variant>
      <vt:variant>
        <vt:lpwstr>https://github.com/GSA/ITDB-schema/blob/master/BY20 Application Validations.xlsx</vt:lpwstr>
      </vt:variant>
      <vt:variant>
        <vt:lpwstr/>
      </vt:variant>
      <vt:variant>
        <vt:i4>3342439</vt:i4>
      </vt:variant>
      <vt:variant>
        <vt:i4>348</vt:i4>
      </vt:variant>
      <vt:variant>
        <vt:i4>0</vt:i4>
      </vt:variant>
      <vt:variant>
        <vt:i4>5</vt:i4>
      </vt:variant>
      <vt:variant>
        <vt:lpwstr>https://github.com/GSA/ITDB-schema/tree/master/FY2021-Docs</vt:lpwstr>
      </vt:variant>
      <vt:variant>
        <vt:lpwstr/>
      </vt:variant>
      <vt:variant>
        <vt:i4>6881382</vt:i4>
      </vt:variant>
      <vt:variant>
        <vt:i4>345</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342</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339</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336</vt:i4>
      </vt:variant>
      <vt:variant>
        <vt:i4>0</vt:i4>
      </vt:variant>
      <vt:variant>
        <vt:i4>5</vt:i4>
      </vt:variant>
      <vt:variant>
        <vt:lpwstr>https://myit-2020.itdashboard.gov/api/v1/ITDB2/submissions/status/agencyCode/%3cagency code%3e?apikey=xxxx</vt:lpwstr>
      </vt:variant>
      <vt:variant>
        <vt:lpwstr/>
      </vt:variant>
      <vt:variant>
        <vt:i4>6881382</vt:i4>
      </vt:variant>
      <vt:variant>
        <vt:i4>333</vt:i4>
      </vt:variant>
      <vt:variant>
        <vt:i4>0</vt:i4>
      </vt:variant>
      <vt:variant>
        <vt:i4>5</vt:i4>
      </vt:variant>
      <vt:variant>
        <vt:lpwstr>https://myit-2020.itdashboard.gov/api/v1/ITDB2/submissions/status/agencyCode/%3cagency code%3e?apikey=xxxx</vt:lpwstr>
      </vt:variant>
      <vt:variant>
        <vt:lpwstr/>
      </vt:variant>
      <vt:variant>
        <vt:i4>1376325</vt:i4>
      </vt:variant>
      <vt:variant>
        <vt:i4>330</vt:i4>
      </vt:variant>
      <vt:variant>
        <vt:i4>0</vt:i4>
      </vt:variant>
      <vt:variant>
        <vt:i4>5</vt:i4>
      </vt:variant>
      <vt:variant>
        <vt:lpwstr>https://myit-2020.itdashboard.gov/drupal/data/submissions/xml-upload</vt:lpwstr>
      </vt:variant>
      <vt:variant>
        <vt:lpwstr/>
      </vt:variant>
      <vt:variant>
        <vt:i4>1376325</vt:i4>
      </vt:variant>
      <vt:variant>
        <vt:i4>327</vt:i4>
      </vt:variant>
      <vt:variant>
        <vt:i4>0</vt:i4>
      </vt:variant>
      <vt:variant>
        <vt:i4>5</vt:i4>
      </vt:variant>
      <vt:variant>
        <vt:lpwstr>https://myit-2020.itdashboard.gov/drupal/data/submissions/xml-upload</vt:lpwstr>
      </vt:variant>
      <vt:variant>
        <vt:lpwstr/>
      </vt:variant>
      <vt:variant>
        <vt:i4>1376325</vt:i4>
      </vt:variant>
      <vt:variant>
        <vt:i4>324</vt:i4>
      </vt:variant>
      <vt:variant>
        <vt:i4>0</vt:i4>
      </vt:variant>
      <vt:variant>
        <vt:i4>5</vt:i4>
      </vt:variant>
      <vt:variant>
        <vt:lpwstr>https://myit-2020.itdashboard.gov/drupal/data/submissions/xml-upload</vt:lpwstr>
      </vt:variant>
      <vt:variant>
        <vt:lpwstr/>
      </vt:variant>
      <vt:variant>
        <vt:i4>1376325</vt:i4>
      </vt:variant>
      <vt:variant>
        <vt:i4>321</vt:i4>
      </vt:variant>
      <vt:variant>
        <vt:i4>0</vt:i4>
      </vt:variant>
      <vt:variant>
        <vt:i4>5</vt:i4>
      </vt:variant>
      <vt:variant>
        <vt:lpwstr>https://myit-2020.itdashboard.gov/drupal/data/submissions/xml-upload</vt:lpwstr>
      </vt:variant>
      <vt:variant>
        <vt:lpwstr/>
      </vt:variant>
      <vt:variant>
        <vt:i4>1376325</vt:i4>
      </vt:variant>
      <vt:variant>
        <vt:i4>318</vt:i4>
      </vt:variant>
      <vt:variant>
        <vt:i4>0</vt:i4>
      </vt:variant>
      <vt:variant>
        <vt:i4>5</vt:i4>
      </vt:variant>
      <vt:variant>
        <vt:lpwstr>https://myit-2020.itdashboard.gov/drupal/data/submissions/xml-upload</vt:lpwstr>
      </vt:variant>
      <vt:variant>
        <vt:lpwstr/>
      </vt:variant>
      <vt:variant>
        <vt:i4>1376325</vt:i4>
      </vt:variant>
      <vt:variant>
        <vt:i4>315</vt:i4>
      </vt:variant>
      <vt:variant>
        <vt:i4>0</vt:i4>
      </vt:variant>
      <vt:variant>
        <vt:i4>5</vt:i4>
      </vt:variant>
      <vt:variant>
        <vt:lpwstr>https://myit-2020.itdashboard.gov/drupal/data/submissions/xml-upload</vt:lpwstr>
      </vt:variant>
      <vt:variant>
        <vt:lpwstr/>
      </vt:variant>
      <vt:variant>
        <vt:i4>1310751</vt:i4>
      </vt:variant>
      <vt:variant>
        <vt:i4>312</vt:i4>
      </vt:variant>
      <vt:variant>
        <vt:i4>0</vt:i4>
      </vt:variant>
      <vt:variant>
        <vt:i4>5</vt:i4>
      </vt:variant>
      <vt:variant>
        <vt:lpwstr>https://myit-2020.itdashboard.gov/api/v1/systemsinventory?apikey=xxxx</vt:lpwstr>
      </vt:variant>
      <vt:variant>
        <vt:lpwstr/>
      </vt:variant>
      <vt:variant>
        <vt:i4>1310751</vt:i4>
      </vt:variant>
      <vt:variant>
        <vt:i4>309</vt:i4>
      </vt:variant>
      <vt:variant>
        <vt:i4>0</vt:i4>
      </vt:variant>
      <vt:variant>
        <vt:i4>5</vt:i4>
      </vt:variant>
      <vt:variant>
        <vt:lpwstr>https://myit-2020.itdashboard.gov/api/v1/systemsinventory?apikey=xxxx</vt:lpwstr>
      </vt:variant>
      <vt:variant>
        <vt:lpwstr/>
      </vt:variant>
      <vt:variant>
        <vt:i4>1310751</vt:i4>
      </vt:variant>
      <vt:variant>
        <vt:i4>306</vt:i4>
      </vt:variant>
      <vt:variant>
        <vt:i4>0</vt:i4>
      </vt:variant>
      <vt:variant>
        <vt:i4>5</vt:i4>
      </vt:variant>
      <vt:variant>
        <vt:lpwstr>https://myit-2020.itdashboard.gov/api/v1/systemsinventory?apikey=xxxx</vt:lpwstr>
      </vt:variant>
      <vt:variant>
        <vt:lpwstr/>
      </vt:variant>
      <vt:variant>
        <vt:i4>1310751</vt:i4>
      </vt:variant>
      <vt:variant>
        <vt:i4>303</vt:i4>
      </vt:variant>
      <vt:variant>
        <vt:i4>0</vt:i4>
      </vt:variant>
      <vt:variant>
        <vt:i4>5</vt:i4>
      </vt:variant>
      <vt:variant>
        <vt:lpwstr>https://myit-2020.itdashboard.gov/api/v1/systemsinventory?apikey=xxxx</vt:lpwstr>
      </vt:variant>
      <vt:variant>
        <vt:lpwstr/>
      </vt:variant>
      <vt:variant>
        <vt:i4>6357100</vt:i4>
      </vt:variant>
      <vt:variant>
        <vt:i4>300</vt:i4>
      </vt:variant>
      <vt:variant>
        <vt:i4>0</vt:i4>
      </vt:variant>
      <vt:variant>
        <vt:i4>5</vt:i4>
      </vt:variant>
      <vt:variant>
        <vt:lpwstr>https://myit-2020.itdashboard.gov/api/v1/ciorating?apikey=xxxx</vt:lpwstr>
      </vt:variant>
      <vt:variant>
        <vt:lpwstr/>
      </vt:variant>
      <vt:variant>
        <vt:i4>6357100</vt:i4>
      </vt:variant>
      <vt:variant>
        <vt:i4>297</vt:i4>
      </vt:variant>
      <vt:variant>
        <vt:i4>0</vt:i4>
      </vt:variant>
      <vt:variant>
        <vt:i4>5</vt:i4>
      </vt:variant>
      <vt:variant>
        <vt:lpwstr>https://myit-2020.itdashboard.gov/api/v1/ciorating?apikey=xxxx</vt:lpwstr>
      </vt:variant>
      <vt:variant>
        <vt:lpwstr/>
      </vt:variant>
      <vt:variant>
        <vt:i4>6357100</vt:i4>
      </vt:variant>
      <vt:variant>
        <vt:i4>294</vt:i4>
      </vt:variant>
      <vt:variant>
        <vt:i4>0</vt:i4>
      </vt:variant>
      <vt:variant>
        <vt:i4>5</vt:i4>
      </vt:variant>
      <vt:variant>
        <vt:lpwstr>https://myit-2020.itdashboard.gov/api/v1/ciorating?apikey=xxxx</vt:lpwstr>
      </vt:variant>
      <vt:variant>
        <vt:lpwstr/>
      </vt:variant>
      <vt:variant>
        <vt:i4>6357100</vt:i4>
      </vt:variant>
      <vt:variant>
        <vt:i4>291</vt:i4>
      </vt:variant>
      <vt:variant>
        <vt:i4>0</vt:i4>
      </vt:variant>
      <vt:variant>
        <vt:i4>5</vt:i4>
      </vt:variant>
      <vt:variant>
        <vt:lpwstr>https://myit-2020.itdashboard.gov/api/v1/ciorating?apikey=xxxx</vt:lpwstr>
      </vt:variant>
      <vt:variant>
        <vt:lpwstr/>
      </vt:variant>
      <vt:variant>
        <vt:i4>1048584</vt:i4>
      </vt:variant>
      <vt:variant>
        <vt:i4>288</vt:i4>
      </vt:variant>
      <vt:variant>
        <vt:i4>0</vt:i4>
      </vt:variant>
      <vt:variant>
        <vt:i4>5</vt:i4>
      </vt:variant>
      <vt:variant>
        <vt:lpwstr>https://myit-2020.itdashboard.gov/api/v1/investmentreport?apikey=xxxx</vt:lpwstr>
      </vt:variant>
      <vt:variant>
        <vt:lpwstr/>
      </vt:variant>
      <vt:variant>
        <vt:i4>1048584</vt:i4>
      </vt:variant>
      <vt:variant>
        <vt:i4>285</vt:i4>
      </vt:variant>
      <vt:variant>
        <vt:i4>0</vt:i4>
      </vt:variant>
      <vt:variant>
        <vt:i4>5</vt:i4>
      </vt:variant>
      <vt:variant>
        <vt:lpwstr>https://myit-2020.itdashboard.gov/api/v1/investmentreport?apikey=xxxx</vt:lpwstr>
      </vt:variant>
      <vt:variant>
        <vt:lpwstr/>
      </vt:variant>
      <vt:variant>
        <vt:i4>1048584</vt:i4>
      </vt:variant>
      <vt:variant>
        <vt:i4>282</vt:i4>
      </vt:variant>
      <vt:variant>
        <vt:i4>0</vt:i4>
      </vt:variant>
      <vt:variant>
        <vt:i4>5</vt:i4>
      </vt:variant>
      <vt:variant>
        <vt:lpwstr>https://myit-2020.itdashboard.gov/api/v1/investmentreport?apikey=xxxx</vt:lpwstr>
      </vt:variant>
      <vt:variant>
        <vt:lpwstr/>
      </vt:variant>
      <vt:variant>
        <vt:i4>1048584</vt:i4>
      </vt:variant>
      <vt:variant>
        <vt:i4>279</vt:i4>
      </vt:variant>
      <vt:variant>
        <vt:i4>0</vt:i4>
      </vt:variant>
      <vt:variant>
        <vt:i4>5</vt:i4>
      </vt:variant>
      <vt:variant>
        <vt:lpwstr>https://myit-2020.itdashboard.gov/api/v1/investmentreport?apikey=xxxx</vt:lpwstr>
      </vt:variant>
      <vt:variant>
        <vt:lpwstr/>
      </vt:variant>
      <vt:variant>
        <vt:i4>1245206</vt:i4>
      </vt:variant>
      <vt:variant>
        <vt:i4>276</vt:i4>
      </vt:variant>
      <vt:variant>
        <vt:i4>0</vt:i4>
      </vt:variant>
      <vt:variant>
        <vt:i4>5</vt:i4>
      </vt:variant>
      <vt:variant>
        <vt:lpwstr>https://myit-2020.itdashboard.gov/api/v1/businesscase?apikey=xxxx</vt:lpwstr>
      </vt:variant>
      <vt:variant>
        <vt:lpwstr/>
      </vt:variant>
      <vt:variant>
        <vt:i4>1245206</vt:i4>
      </vt:variant>
      <vt:variant>
        <vt:i4>273</vt:i4>
      </vt:variant>
      <vt:variant>
        <vt:i4>0</vt:i4>
      </vt:variant>
      <vt:variant>
        <vt:i4>5</vt:i4>
      </vt:variant>
      <vt:variant>
        <vt:lpwstr>https://myit-2020.itdashboard.gov/api/v1/businesscase?apikey=xxxx</vt:lpwstr>
      </vt:variant>
      <vt:variant>
        <vt:lpwstr/>
      </vt:variant>
      <vt:variant>
        <vt:i4>1245206</vt:i4>
      </vt:variant>
      <vt:variant>
        <vt:i4>270</vt:i4>
      </vt:variant>
      <vt:variant>
        <vt:i4>0</vt:i4>
      </vt:variant>
      <vt:variant>
        <vt:i4>5</vt:i4>
      </vt:variant>
      <vt:variant>
        <vt:lpwstr>https://myit-2020.itdashboard.gov/api/v1/businesscase?apikey=xxxx</vt:lpwstr>
      </vt:variant>
      <vt:variant>
        <vt:lpwstr/>
      </vt:variant>
      <vt:variant>
        <vt:i4>1245206</vt:i4>
      </vt:variant>
      <vt:variant>
        <vt:i4>267</vt:i4>
      </vt:variant>
      <vt:variant>
        <vt:i4>0</vt:i4>
      </vt:variant>
      <vt:variant>
        <vt:i4>5</vt:i4>
      </vt:variant>
      <vt:variant>
        <vt:lpwstr>https://myit-2020.itdashboard.gov/api/v1/businesscase?apikey=xxxx</vt:lpwstr>
      </vt:variant>
      <vt:variant>
        <vt:lpwstr/>
      </vt:variant>
      <vt:variant>
        <vt:i4>327690</vt:i4>
      </vt:variant>
      <vt:variant>
        <vt:i4>264</vt:i4>
      </vt:variant>
      <vt:variant>
        <vt:i4>0</vt:i4>
      </vt:variant>
      <vt:variant>
        <vt:i4>5</vt:i4>
      </vt:variant>
      <vt:variant>
        <vt:lpwstr>https://myit-2020.itdashboard.gov/api/v1/itbudget?apikey=xxxx</vt:lpwstr>
      </vt:variant>
      <vt:variant>
        <vt:lpwstr/>
      </vt:variant>
      <vt:variant>
        <vt:i4>327690</vt:i4>
      </vt:variant>
      <vt:variant>
        <vt:i4>261</vt:i4>
      </vt:variant>
      <vt:variant>
        <vt:i4>0</vt:i4>
      </vt:variant>
      <vt:variant>
        <vt:i4>5</vt:i4>
      </vt:variant>
      <vt:variant>
        <vt:lpwstr>https://myit-2020.itdashboard.gov/api/v1/itbudget?apikey=xxxx</vt:lpwstr>
      </vt:variant>
      <vt:variant>
        <vt:lpwstr/>
      </vt:variant>
      <vt:variant>
        <vt:i4>327690</vt:i4>
      </vt:variant>
      <vt:variant>
        <vt:i4>258</vt:i4>
      </vt:variant>
      <vt:variant>
        <vt:i4>0</vt:i4>
      </vt:variant>
      <vt:variant>
        <vt:i4>5</vt:i4>
      </vt:variant>
      <vt:variant>
        <vt:lpwstr>https://myit-2020.itdashboard.gov/api/v1/itbudget?apikey=xxxx</vt:lpwstr>
      </vt:variant>
      <vt:variant>
        <vt:lpwstr/>
      </vt:variant>
      <vt:variant>
        <vt:i4>327690</vt:i4>
      </vt:variant>
      <vt:variant>
        <vt:i4>255</vt:i4>
      </vt:variant>
      <vt:variant>
        <vt:i4>0</vt:i4>
      </vt:variant>
      <vt:variant>
        <vt:i4>5</vt:i4>
      </vt:variant>
      <vt:variant>
        <vt:lpwstr>https://myit-2020.itdashboard.gov/api/v1/itbudget?apikey=xxxx</vt:lpwstr>
      </vt:variant>
      <vt:variant>
        <vt:lpwstr/>
      </vt:variant>
      <vt:variant>
        <vt:i4>2818081</vt:i4>
      </vt:variant>
      <vt:variant>
        <vt:i4>252</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249</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246</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243</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240</vt:i4>
      </vt:variant>
      <vt:variant>
        <vt:i4>0</vt:i4>
      </vt:variant>
      <vt:variant>
        <vt:i4>5</vt:i4>
      </vt:variant>
      <vt:variant>
        <vt:lpwstr>https://myuat-2020.itdashboard.gov/api/v1/ITDB2/submissions/status/agencyCode/%3cagency code%3e?apikey=xxxx</vt:lpwstr>
      </vt:variant>
      <vt:variant>
        <vt:lpwstr/>
      </vt:variant>
      <vt:variant>
        <vt:i4>2818081</vt:i4>
      </vt:variant>
      <vt:variant>
        <vt:i4>237</vt:i4>
      </vt:variant>
      <vt:variant>
        <vt:i4>0</vt:i4>
      </vt:variant>
      <vt:variant>
        <vt:i4>5</vt:i4>
      </vt:variant>
      <vt:variant>
        <vt:lpwstr>https://myuat-2020.itdashboard.gov/api/v1/ITDB2/submissions/status/agencyCode/%3cagency code%3e?apikey=xxxx</vt:lpwstr>
      </vt:variant>
      <vt:variant>
        <vt:lpwstr/>
      </vt:variant>
      <vt:variant>
        <vt:i4>524353</vt:i4>
      </vt:variant>
      <vt:variant>
        <vt:i4>234</vt:i4>
      </vt:variant>
      <vt:variant>
        <vt:i4>0</vt:i4>
      </vt:variant>
      <vt:variant>
        <vt:i4>5</vt:i4>
      </vt:variant>
      <vt:variant>
        <vt:lpwstr>https://myuat-2020.itdashboard.gov/drupal/data/submissions/xml-upload</vt:lpwstr>
      </vt:variant>
      <vt:variant>
        <vt:lpwstr/>
      </vt:variant>
      <vt:variant>
        <vt:i4>524353</vt:i4>
      </vt:variant>
      <vt:variant>
        <vt:i4>231</vt:i4>
      </vt:variant>
      <vt:variant>
        <vt:i4>0</vt:i4>
      </vt:variant>
      <vt:variant>
        <vt:i4>5</vt:i4>
      </vt:variant>
      <vt:variant>
        <vt:lpwstr>https://myuat-2020.itdashboard.gov/drupal/data/submissions/xml-upload</vt:lpwstr>
      </vt:variant>
      <vt:variant>
        <vt:lpwstr/>
      </vt:variant>
      <vt:variant>
        <vt:i4>524353</vt:i4>
      </vt:variant>
      <vt:variant>
        <vt:i4>228</vt:i4>
      </vt:variant>
      <vt:variant>
        <vt:i4>0</vt:i4>
      </vt:variant>
      <vt:variant>
        <vt:i4>5</vt:i4>
      </vt:variant>
      <vt:variant>
        <vt:lpwstr>https://myuat-2020.itdashboard.gov/drupal/data/submissions/xml-upload</vt:lpwstr>
      </vt:variant>
      <vt:variant>
        <vt:lpwstr/>
      </vt:variant>
      <vt:variant>
        <vt:i4>524353</vt:i4>
      </vt:variant>
      <vt:variant>
        <vt:i4>225</vt:i4>
      </vt:variant>
      <vt:variant>
        <vt:i4>0</vt:i4>
      </vt:variant>
      <vt:variant>
        <vt:i4>5</vt:i4>
      </vt:variant>
      <vt:variant>
        <vt:lpwstr>https://myuat-2020.itdashboard.gov/drupal/data/submissions/xml-upload</vt:lpwstr>
      </vt:variant>
      <vt:variant>
        <vt:lpwstr/>
      </vt:variant>
      <vt:variant>
        <vt:i4>524353</vt:i4>
      </vt:variant>
      <vt:variant>
        <vt:i4>222</vt:i4>
      </vt:variant>
      <vt:variant>
        <vt:i4>0</vt:i4>
      </vt:variant>
      <vt:variant>
        <vt:i4>5</vt:i4>
      </vt:variant>
      <vt:variant>
        <vt:lpwstr>https://myuat-2020.itdashboard.gov/drupal/data/submissions/xml-upload</vt:lpwstr>
      </vt:variant>
      <vt:variant>
        <vt:lpwstr/>
      </vt:variant>
      <vt:variant>
        <vt:i4>524353</vt:i4>
      </vt:variant>
      <vt:variant>
        <vt:i4>219</vt:i4>
      </vt:variant>
      <vt:variant>
        <vt:i4>0</vt:i4>
      </vt:variant>
      <vt:variant>
        <vt:i4>5</vt:i4>
      </vt:variant>
      <vt:variant>
        <vt:lpwstr>https://myuat-2020.itdashboard.gov/drupal/data/submissions/xml-upload</vt:lpwstr>
      </vt:variant>
      <vt:variant>
        <vt:lpwstr/>
      </vt:variant>
      <vt:variant>
        <vt:i4>2752548</vt:i4>
      </vt:variant>
      <vt:variant>
        <vt:i4>216</vt:i4>
      </vt:variant>
      <vt:variant>
        <vt:i4>0</vt:i4>
      </vt:variant>
      <vt:variant>
        <vt:i4>5</vt:i4>
      </vt:variant>
      <vt:variant>
        <vt:lpwstr>https://myuat-2020.itdashboard.gov/api/v1/systemsinventory?apikey=xxxx</vt:lpwstr>
      </vt:variant>
      <vt:variant>
        <vt:lpwstr/>
      </vt:variant>
      <vt:variant>
        <vt:i4>2752548</vt:i4>
      </vt:variant>
      <vt:variant>
        <vt:i4>213</vt:i4>
      </vt:variant>
      <vt:variant>
        <vt:i4>0</vt:i4>
      </vt:variant>
      <vt:variant>
        <vt:i4>5</vt:i4>
      </vt:variant>
      <vt:variant>
        <vt:lpwstr>https://myuat-2020.itdashboard.gov/api/v1/systemsinventory?apikey=xxxx</vt:lpwstr>
      </vt:variant>
      <vt:variant>
        <vt:lpwstr/>
      </vt:variant>
      <vt:variant>
        <vt:i4>2752548</vt:i4>
      </vt:variant>
      <vt:variant>
        <vt:i4>210</vt:i4>
      </vt:variant>
      <vt:variant>
        <vt:i4>0</vt:i4>
      </vt:variant>
      <vt:variant>
        <vt:i4>5</vt:i4>
      </vt:variant>
      <vt:variant>
        <vt:lpwstr>https://myuat-2020.itdashboard.gov/api/v1/systemsinventory?apikey=xxxx</vt:lpwstr>
      </vt:variant>
      <vt:variant>
        <vt:lpwstr/>
      </vt:variant>
      <vt:variant>
        <vt:i4>2752548</vt:i4>
      </vt:variant>
      <vt:variant>
        <vt:i4>207</vt:i4>
      </vt:variant>
      <vt:variant>
        <vt:i4>0</vt:i4>
      </vt:variant>
      <vt:variant>
        <vt:i4>5</vt:i4>
      </vt:variant>
      <vt:variant>
        <vt:lpwstr>https://myuat-2020.itdashboard.gov/api/v1/systemsinventory?apikey=xxxx</vt:lpwstr>
      </vt:variant>
      <vt:variant>
        <vt:lpwstr/>
      </vt:variant>
      <vt:variant>
        <vt:i4>2162729</vt:i4>
      </vt:variant>
      <vt:variant>
        <vt:i4>204</vt:i4>
      </vt:variant>
      <vt:variant>
        <vt:i4>0</vt:i4>
      </vt:variant>
      <vt:variant>
        <vt:i4>5</vt:i4>
      </vt:variant>
      <vt:variant>
        <vt:lpwstr>https://myuat-2020.itdashboard.gov/api/v1/ciorating?apikey=xxxx</vt:lpwstr>
      </vt:variant>
      <vt:variant>
        <vt:lpwstr/>
      </vt:variant>
      <vt:variant>
        <vt:i4>2162729</vt:i4>
      </vt:variant>
      <vt:variant>
        <vt:i4>201</vt:i4>
      </vt:variant>
      <vt:variant>
        <vt:i4>0</vt:i4>
      </vt:variant>
      <vt:variant>
        <vt:i4>5</vt:i4>
      </vt:variant>
      <vt:variant>
        <vt:lpwstr>https://myuat-2020.itdashboard.gov/api/v1/ciorating?apikey=xxxx</vt:lpwstr>
      </vt:variant>
      <vt:variant>
        <vt:lpwstr/>
      </vt:variant>
      <vt:variant>
        <vt:i4>2162729</vt:i4>
      </vt:variant>
      <vt:variant>
        <vt:i4>198</vt:i4>
      </vt:variant>
      <vt:variant>
        <vt:i4>0</vt:i4>
      </vt:variant>
      <vt:variant>
        <vt:i4>5</vt:i4>
      </vt:variant>
      <vt:variant>
        <vt:lpwstr>https://myuat-2020.itdashboard.gov/api/v1/ciorating?apikey=xxxx</vt:lpwstr>
      </vt:variant>
      <vt:variant>
        <vt:lpwstr/>
      </vt:variant>
      <vt:variant>
        <vt:i4>2162729</vt:i4>
      </vt:variant>
      <vt:variant>
        <vt:i4>195</vt:i4>
      </vt:variant>
      <vt:variant>
        <vt:i4>0</vt:i4>
      </vt:variant>
      <vt:variant>
        <vt:i4>5</vt:i4>
      </vt:variant>
      <vt:variant>
        <vt:lpwstr>https://myuat-2020.itdashboard.gov/api/v1/ciorating?apikey=xxxx</vt:lpwstr>
      </vt:variant>
      <vt:variant>
        <vt:lpwstr/>
      </vt:variant>
      <vt:variant>
        <vt:i4>2162729</vt:i4>
      </vt:variant>
      <vt:variant>
        <vt:i4>192</vt:i4>
      </vt:variant>
      <vt:variant>
        <vt:i4>0</vt:i4>
      </vt:variant>
      <vt:variant>
        <vt:i4>5</vt:i4>
      </vt:variant>
      <vt:variant>
        <vt:lpwstr>https://myuat-2020.itdashboard.gov/api/v1/ciorating?apikey=xxxx</vt:lpwstr>
      </vt:variant>
      <vt:variant>
        <vt:lpwstr/>
      </vt:variant>
      <vt:variant>
        <vt:i4>3997728</vt:i4>
      </vt:variant>
      <vt:variant>
        <vt:i4>189</vt:i4>
      </vt:variant>
      <vt:variant>
        <vt:i4>0</vt:i4>
      </vt:variant>
      <vt:variant>
        <vt:i4>5</vt:i4>
      </vt:variant>
      <vt:variant>
        <vt:lpwstr>https://myuat-2020.itdashboard.gov/api/v1/investmentreport?apikey=xxxx</vt:lpwstr>
      </vt:variant>
      <vt:variant>
        <vt:lpwstr/>
      </vt:variant>
      <vt:variant>
        <vt:i4>3997728</vt:i4>
      </vt:variant>
      <vt:variant>
        <vt:i4>186</vt:i4>
      </vt:variant>
      <vt:variant>
        <vt:i4>0</vt:i4>
      </vt:variant>
      <vt:variant>
        <vt:i4>5</vt:i4>
      </vt:variant>
      <vt:variant>
        <vt:lpwstr>https://myuat-2020.itdashboard.gov/api/v1/investmentreport?apikey=xxxx</vt:lpwstr>
      </vt:variant>
      <vt:variant>
        <vt:lpwstr/>
      </vt:variant>
      <vt:variant>
        <vt:i4>3997728</vt:i4>
      </vt:variant>
      <vt:variant>
        <vt:i4>183</vt:i4>
      </vt:variant>
      <vt:variant>
        <vt:i4>0</vt:i4>
      </vt:variant>
      <vt:variant>
        <vt:i4>5</vt:i4>
      </vt:variant>
      <vt:variant>
        <vt:lpwstr>https://myuat-2020.itdashboard.gov/api/v1/investmentreport?apikey=xxxx</vt:lpwstr>
      </vt:variant>
      <vt:variant>
        <vt:lpwstr/>
      </vt:variant>
      <vt:variant>
        <vt:i4>3997728</vt:i4>
      </vt:variant>
      <vt:variant>
        <vt:i4>180</vt:i4>
      </vt:variant>
      <vt:variant>
        <vt:i4>0</vt:i4>
      </vt:variant>
      <vt:variant>
        <vt:i4>5</vt:i4>
      </vt:variant>
      <vt:variant>
        <vt:lpwstr>https://myuat-2020.itdashboard.gov/api/v1/investmentreport?apikey=xxxx</vt:lpwstr>
      </vt:variant>
      <vt:variant>
        <vt:lpwstr/>
      </vt:variant>
      <vt:variant>
        <vt:i4>2293795</vt:i4>
      </vt:variant>
      <vt:variant>
        <vt:i4>177</vt:i4>
      </vt:variant>
      <vt:variant>
        <vt:i4>0</vt:i4>
      </vt:variant>
      <vt:variant>
        <vt:i4>5</vt:i4>
      </vt:variant>
      <vt:variant>
        <vt:lpwstr>https://myuat-2020.itdashboard.gov/api/v1/businesscase?apikey=xxxx</vt:lpwstr>
      </vt:variant>
      <vt:variant>
        <vt:lpwstr/>
      </vt:variant>
      <vt:variant>
        <vt:i4>2293795</vt:i4>
      </vt:variant>
      <vt:variant>
        <vt:i4>174</vt:i4>
      </vt:variant>
      <vt:variant>
        <vt:i4>0</vt:i4>
      </vt:variant>
      <vt:variant>
        <vt:i4>5</vt:i4>
      </vt:variant>
      <vt:variant>
        <vt:lpwstr>https://myuat-2020.itdashboard.gov/api/v1/businesscase?apikey=xxxx</vt:lpwstr>
      </vt:variant>
      <vt:variant>
        <vt:lpwstr/>
      </vt:variant>
      <vt:variant>
        <vt:i4>2293795</vt:i4>
      </vt:variant>
      <vt:variant>
        <vt:i4>171</vt:i4>
      </vt:variant>
      <vt:variant>
        <vt:i4>0</vt:i4>
      </vt:variant>
      <vt:variant>
        <vt:i4>5</vt:i4>
      </vt:variant>
      <vt:variant>
        <vt:lpwstr>https://myuat-2020.itdashboard.gov/api/v1/businesscase?apikey=xxxx</vt:lpwstr>
      </vt:variant>
      <vt:variant>
        <vt:lpwstr/>
      </vt:variant>
      <vt:variant>
        <vt:i4>2293795</vt:i4>
      </vt:variant>
      <vt:variant>
        <vt:i4>168</vt:i4>
      </vt:variant>
      <vt:variant>
        <vt:i4>0</vt:i4>
      </vt:variant>
      <vt:variant>
        <vt:i4>5</vt:i4>
      </vt:variant>
      <vt:variant>
        <vt:lpwstr>https://myuat-2020.itdashboard.gov/api/v1/businesscase?apikey=xxxx</vt:lpwstr>
      </vt:variant>
      <vt:variant>
        <vt:lpwstr/>
      </vt:variant>
      <vt:variant>
        <vt:i4>2293795</vt:i4>
      </vt:variant>
      <vt:variant>
        <vt:i4>165</vt:i4>
      </vt:variant>
      <vt:variant>
        <vt:i4>0</vt:i4>
      </vt:variant>
      <vt:variant>
        <vt:i4>5</vt:i4>
      </vt:variant>
      <vt:variant>
        <vt:lpwstr>https://myuat-2020.itdashboard.gov/api/v1/businesscase?apikey=xxxx</vt:lpwstr>
      </vt:variant>
      <vt:variant>
        <vt:lpwstr/>
      </vt:variant>
      <vt:variant>
        <vt:i4>4128821</vt:i4>
      </vt:variant>
      <vt:variant>
        <vt:i4>162</vt:i4>
      </vt:variant>
      <vt:variant>
        <vt:i4>0</vt:i4>
      </vt:variant>
      <vt:variant>
        <vt:i4>5</vt:i4>
      </vt:variant>
      <vt:variant>
        <vt:lpwstr>https://myuat-2020.itdashboard.gov/api/v1/itbudget?apikey=xxxx</vt:lpwstr>
      </vt:variant>
      <vt:variant>
        <vt:lpwstr/>
      </vt:variant>
      <vt:variant>
        <vt:i4>4128821</vt:i4>
      </vt:variant>
      <vt:variant>
        <vt:i4>159</vt:i4>
      </vt:variant>
      <vt:variant>
        <vt:i4>0</vt:i4>
      </vt:variant>
      <vt:variant>
        <vt:i4>5</vt:i4>
      </vt:variant>
      <vt:variant>
        <vt:lpwstr>https://myuat-2020.itdashboard.gov/api/v1/itbudget?apikey=xxxx</vt:lpwstr>
      </vt:variant>
      <vt:variant>
        <vt:lpwstr/>
      </vt:variant>
      <vt:variant>
        <vt:i4>4128821</vt:i4>
      </vt:variant>
      <vt:variant>
        <vt:i4>156</vt:i4>
      </vt:variant>
      <vt:variant>
        <vt:i4>0</vt:i4>
      </vt:variant>
      <vt:variant>
        <vt:i4>5</vt:i4>
      </vt:variant>
      <vt:variant>
        <vt:lpwstr>https://myuat-2020.itdashboard.gov/api/v1/itbudget?apikey=xxxx</vt:lpwstr>
      </vt:variant>
      <vt:variant>
        <vt:lpwstr/>
      </vt:variant>
      <vt:variant>
        <vt:i4>4128821</vt:i4>
      </vt:variant>
      <vt:variant>
        <vt:i4>153</vt:i4>
      </vt:variant>
      <vt:variant>
        <vt:i4>0</vt:i4>
      </vt:variant>
      <vt:variant>
        <vt:i4>5</vt:i4>
      </vt:variant>
      <vt:variant>
        <vt:lpwstr>https://myuat-2020.itdashboard.gov/api/v1/itbudget?apikey=xxxx</vt:lpwstr>
      </vt:variant>
      <vt:variant>
        <vt:lpwstr/>
      </vt:variant>
      <vt:variant>
        <vt:i4>4653093</vt:i4>
      </vt:variant>
      <vt:variant>
        <vt:i4>150</vt:i4>
      </vt:variant>
      <vt:variant>
        <vt:i4>0</vt:i4>
      </vt:variant>
      <vt:variant>
        <vt:i4>5</vt:i4>
      </vt:variant>
      <vt:variant>
        <vt:lpwstr>mailto:ITDB-support@gsa.gov</vt:lpwstr>
      </vt:variant>
      <vt:variant>
        <vt:lpwstr/>
      </vt:variant>
      <vt:variant>
        <vt:i4>4063313</vt:i4>
      </vt:variant>
      <vt:variant>
        <vt:i4>147</vt:i4>
      </vt:variant>
      <vt:variant>
        <vt:i4>0</vt:i4>
      </vt:variant>
      <vt:variant>
        <vt:i4>5</vt:i4>
      </vt:variant>
      <vt:variant>
        <vt:lpwstr>mailto:william.w.morrison@omb.eop.gov</vt:lpwstr>
      </vt:variant>
      <vt:variant>
        <vt:lpwstr/>
      </vt:variant>
      <vt:variant>
        <vt:i4>3080304</vt:i4>
      </vt:variant>
      <vt:variant>
        <vt:i4>138</vt:i4>
      </vt:variant>
      <vt:variant>
        <vt:i4>0</vt:i4>
      </vt:variant>
      <vt:variant>
        <vt:i4>5</vt:i4>
      </vt:variant>
      <vt:variant>
        <vt:lpwstr>http://www.max.gov/</vt:lpwstr>
      </vt:variant>
      <vt:variant>
        <vt:lpwstr/>
      </vt:variant>
      <vt:variant>
        <vt:i4>3080233</vt:i4>
      </vt:variant>
      <vt:variant>
        <vt:i4>135</vt:i4>
      </vt:variant>
      <vt:variant>
        <vt:i4>0</vt:i4>
      </vt:variant>
      <vt:variant>
        <vt:i4>5</vt:i4>
      </vt:variant>
      <vt:variant>
        <vt:lpwstr>http://max.gov/</vt:lpwstr>
      </vt:variant>
      <vt:variant>
        <vt:lpwstr/>
      </vt:variant>
      <vt:variant>
        <vt:i4>1900601</vt:i4>
      </vt:variant>
      <vt:variant>
        <vt:i4>128</vt:i4>
      </vt:variant>
      <vt:variant>
        <vt:i4>0</vt:i4>
      </vt:variant>
      <vt:variant>
        <vt:i4>5</vt:i4>
      </vt:variant>
      <vt:variant>
        <vt:lpwstr/>
      </vt:variant>
      <vt:variant>
        <vt:lpwstr>_Toc83199</vt:lpwstr>
      </vt:variant>
      <vt:variant>
        <vt:i4>1900601</vt:i4>
      </vt:variant>
      <vt:variant>
        <vt:i4>122</vt:i4>
      </vt:variant>
      <vt:variant>
        <vt:i4>0</vt:i4>
      </vt:variant>
      <vt:variant>
        <vt:i4>5</vt:i4>
      </vt:variant>
      <vt:variant>
        <vt:lpwstr/>
      </vt:variant>
      <vt:variant>
        <vt:lpwstr>_Toc83198</vt:lpwstr>
      </vt:variant>
      <vt:variant>
        <vt:i4>1900601</vt:i4>
      </vt:variant>
      <vt:variant>
        <vt:i4>116</vt:i4>
      </vt:variant>
      <vt:variant>
        <vt:i4>0</vt:i4>
      </vt:variant>
      <vt:variant>
        <vt:i4>5</vt:i4>
      </vt:variant>
      <vt:variant>
        <vt:lpwstr/>
      </vt:variant>
      <vt:variant>
        <vt:lpwstr>_Toc83197</vt:lpwstr>
      </vt:variant>
      <vt:variant>
        <vt:i4>1900601</vt:i4>
      </vt:variant>
      <vt:variant>
        <vt:i4>110</vt:i4>
      </vt:variant>
      <vt:variant>
        <vt:i4>0</vt:i4>
      </vt:variant>
      <vt:variant>
        <vt:i4>5</vt:i4>
      </vt:variant>
      <vt:variant>
        <vt:lpwstr/>
      </vt:variant>
      <vt:variant>
        <vt:lpwstr>_Toc83196</vt:lpwstr>
      </vt:variant>
      <vt:variant>
        <vt:i4>1900601</vt:i4>
      </vt:variant>
      <vt:variant>
        <vt:i4>104</vt:i4>
      </vt:variant>
      <vt:variant>
        <vt:i4>0</vt:i4>
      </vt:variant>
      <vt:variant>
        <vt:i4>5</vt:i4>
      </vt:variant>
      <vt:variant>
        <vt:lpwstr/>
      </vt:variant>
      <vt:variant>
        <vt:lpwstr>_Toc83195</vt:lpwstr>
      </vt:variant>
      <vt:variant>
        <vt:i4>1900601</vt:i4>
      </vt:variant>
      <vt:variant>
        <vt:i4>98</vt:i4>
      </vt:variant>
      <vt:variant>
        <vt:i4>0</vt:i4>
      </vt:variant>
      <vt:variant>
        <vt:i4>5</vt:i4>
      </vt:variant>
      <vt:variant>
        <vt:lpwstr/>
      </vt:variant>
      <vt:variant>
        <vt:lpwstr>_Toc83194</vt:lpwstr>
      </vt:variant>
      <vt:variant>
        <vt:i4>1900601</vt:i4>
      </vt:variant>
      <vt:variant>
        <vt:i4>92</vt:i4>
      </vt:variant>
      <vt:variant>
        <vt:i4>0</vt:i4>
      </vt:variant>
      <vt:variant>
        <vt:i4>5</vt:i4>
      </vt:variant>
      <vt:variant>
        <vt:lpwstr/>
      </vt:variant>
      <vt:variant>
        <vt:lpwstr>_Toc83193</vt:lpwstr>
      </vt:variant>
      <vt:variant>
        <vt:i4>1900601</vt:i4>
      </vt:variant>
      <vt:variant>
        <vt:i4>86</vt:i4>
      </vt:variant>
      <vt:variant>
        <vt:i4>0</vt:i4>
      </vt:variant>
      <vt:variant>
        <vt:i4>5</vt:i4>
      </vt:variant>
      <vt:variant>
        <vt:lpwstr/>
      </vt:variant>
      <vt:variant>
        <vt:lpwstr>_Toc83192</vt:lpwstr>
      </vt:variant>
      <vt:variant>
        <vt:i4>1900601</vt:i4>
      </vt:variant>
      <vt:variant>
        <vt:i4>80</vt:i4>
      </vt:variant>
      <vt:variant>
        <vt:i4>0</vt:i4>
      </vt:variant>
      <vt:variant>
        <vt:i4>5</vt:i4>
      </vt:variant>
      <vt:variant>
        <vt:lpwstr/>
      </vt:variant>
      <vt:variant>
        <vt:lpwstr>_Toc83191</vt:lpwstr>
      </vt:variant>
      <vt:variant>
        <vt:i4>1900601</vt:i4>
      </vt:variant>
      <vt:variant>
        <vt:i4>74</vt:i4>
      </vt:variant>
      <vt:variant>
        <vt:i4>0</vt:i4>
      </vt:variant>
      <vt:variant>
        <vt:i4>5</vt:i4>
      </vt:variant>
      <vt:variant>
        <vt:lpwstr/>
      </vt:variant>
      <vt:variant>
        <vt:lpwstr>_Toc83190</vt:lpwstr>
      </vt:variant>
      <vt:variant>
        <vt:i4>1835065</vt:i4>
      </vt:variant>
      <vt:variant>
        <vt:i4>68</vt:i4>
      </vt:variant>
      <vt:variant>
        <vt:i4>0</vt:i4>
      </vt:variant>
      <vt:variant>
        <vt:i4>5</vt:i4>
      </vt:variant>
      <vt:variant>
        <vt:lpwstr/>
      </vt:variant>
      <vt:variant>
        <vt:lpwstr>_Toc83189</vt:lpwstr>
      </vt:variant>
      <vt:variant>
        <vt:i4>1835065</vt:i4>
      </vt:variant>
      <vt:variant>
        <vt:i4>62</vt:i4>
      </vt:variant>
      <vt:variant>
        <vt:i4>0</vt:i4>
      </vt:variant>
      <vt:variant>
        <vt:i4>5</vt:i4>
      </vt:variant>
      <vt:variant>
        <vt:lpwstr/>
      </vt:variant>
      <vt:variant>
        <vt:lpwstr>_Toc83188</vt:lpwstr>
      </vt:variant>
      <vt:variant>
        <vt:i4>1835065</vt:i4>
      </vt:variant>
      <vt:variant>
        <vt:i4>56</vt:i4>
      </vt:variant>
      <vt:variant>
        <vt:i4>0</vt:i4>
      </vt:variant>
      <vt:variant>
        <vt:i4>5</vt:i4>
      </vt:variant>
      <vt:variant>
        <vt:lpwstr/>
      </vt:variant>
      <vt:variant>
        <vt:lpwstr>_Toc83187</vt:lpwstr>
      </vt:variant>
      <vt:variant>
        <vt:i4>1835065</vt:i4>
      </vt:variant>
      <vt:variant>
        <vt:i4>50</vt:i4>
      </vt:variant>
      <vt:variant>
        <vt:i4>0</vt:i4>
      </vt:variant>
      <vt:variant>
        <vt:i4>5</vt:i4>
      </vt:variant>
      <vt:variant>
        <vt:lpwstr/>
      </vt:variant>
      <vt:variant>
        <vt:lpwstr>_Toc83186</vt:lpwstr>
      </vt:variant>
      <vt:variant>
        <vt:i4>1835065</vt:i4>
      </vt:variant>
      <vt:variant>
        <vt:i4>44</vt:i4>
      </vt:variant>
      <vt:variant>
        <vt:i4>0</vt:i4>
      </vt:variant>
      <vt:variant>
        <vt:i4>5</vt:i4>
      </vt:variant>
      <vt:variant>
        <vt:lpwstr/>
      </vt:variant>
      <vt:variant>
        <vt:lpwstr>_Toc83185</vt:lpwstr>
      </vt:variant>
      <vt:variant>
        <vt:i4>1835065</vt:i4>
      </vt:variant>
      <vt:variant>
        <vt:i4>38</vt:i4>
      </vt:variant>
      <vt:variant>
        <vt:i4>0</vt:i4>
      </vt:variant>
      <vt:variant>
        <vt:i4>5</vt:i4>
      </vt:variant>
      <vt:variant>
        <vt:lpwstr/>
      </vt:variant>
      <vt:variant>
        <vt:lpwstr>_Toc83184</vt:lpwstr>
      </vt:variant>
      <vt:variant>
        <vt:i4>1835065</vt:i4>
      </vt:variant>
      <vt:variant>
        <vt:i4>32</vt:i4>
      </vt:variant>
      <vt:variant>
        <vt:i4>0</vt:i4>
      </vt:variant>
      <vt:variant>
        <vt:i4>5</vt:i4>
      </vt:variant>
      <vt:variant>
        <vt:lpwstr/>
      </vt:variant>
      <vt:variant>
        <vt:lpwstr>_Toc83183</vt:lpwstr>
      </vt:variant>
      <vt:variant>
        <vt:i4>1835065</vt:i4>
      </vt:variant>
      <vt:variant>
        <vt:i4>26</vt:i4>
      </vt:variant>
      <vt:variant>
        <vt:i4>0</vt:i4>
      </vt:variant>
      <vt:variant>
        <vt:i4>5</vt:i4>
      </vt:variant>
      <vt:variant>
        <vt:lpwstr/>
      </vt:variant>
      <vt:variant>
        <vt:lpwstr>_Toc83182</vt:lpwstr>
      </vt:variant>
      <vt:variant>
        <vt:i4>1835065</vt:i4>
      </vt:variant>
      <vt:variant>
        <vt:i4>20</vt:i4>
      </vt:variant>
      <vt:variant>
        <vt:i4>0</vt:i4>
      </vt:variant>
      <vt:variant>
        <vt:i4>5</vt:i4>
      </vt:variant>
      <vt:variant>
        <vt:lpwstr/>
      </vt:variant>
      <vt:variant>
        <vt:lpwstr>_Toc83181</vt:lpwstr>
      </vt:variant>
      <vt:variant>
        <vt:i4>1835065</vt:i4>
      </vt:variant>
      <vt:variant>
        <vt:i4>14</vt:i4>
      </vt:variant>
      <vt:variant>
        <vt:i4>0</vt:i4>
      </vt:variant>
      <vt:variant>
        <vt:i4>5</vt:i4>
      </vt:variant>
      <vt:variant>
        <vt:lpwstr/>
      </vt:variant>
      <vt:variant>
        <vt:lpwstr>_Toc83180</vt:lpwstr>
      </vt:variant>
      <vt:variant>
        <vt:i4>1245241</vt:i4>
      </vt:variant>
      <vt:variant>
        <vt:i4>8</vt:i4>
      </vt:variant>
      <vt:variant>
        <vt:i4>0</vt:i4>
      </vt:variant>
      <vt:variant>
        <vt:i4>5</vt:i4>
      </vt:variant>
      <vt:variant>
        <vt:lpwstr/>
      </vt:variant>
      <vt:variant>
        <vt:lpwstr>_Toc83179</vt:lpwstr>
      </vt:variant>
      <vt:variant>
        <vt:i4>1245241</vt:i4>
      </vt:variant>
      <vt:variant>
        <vt:i4>2</vt:i4>
      </vt:variant>
      <vt:variant>
        <vt:i4>0</vt:i4>
      </vt:variant>
      <vt:variant>
        <vt:i4>5</vt:i4>
      </vt:variant>
      <vt:variant>
        <vt:lpwstr/>
      </vt:variant>
      <vt:variant>
        <vt:lpwstr>_Toc83178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dc:creator>
  <cp:keywords/>
  <cp:lastModifiedBy>Thomas, Samantha [USA]</cp:lastModifiedBy>
  <cp:revision>20</cp:revision>
  <dcterms:created xsi:type="dcterms:W3CDTF">2019-11-13T15:51:00Z</dcterms:created>
  <dcterms:modified xsi:type="dcterms:W3CDTF">2019-11-13T16:09:00Z</dcterms:modified>
</cp:coreProperties>
</file>